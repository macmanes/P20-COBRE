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D9318" w14:textId="77777777" w:rsidR="004A7347" w:rsidRPr="00481D75" w:rsidRDefault="004A7347" w:rsidP="003D7B95">
      <w:pPr>
        <w:ind w:firstLine="80"/>
        <w:rPr>
          <w:rFonts w:ascii="Arial" w:hAnsi="Arial"/>
          <w:sz w:val="22"/>
          <w:szCs w:val="8"/>
          <w:rPrChange w:id="0" w:author="Leslie  Brown" w:date="2014-02-03T02:48:00Z">
            <w:rPr>
              <w:rFonts w:ascii="Palatino" w:hAnsi="Palatino"/>
              <w:sz w:val="8"/>
              <w:szCs w:val="8"/>
            </w:rPr>
          </w:rPrChange>
        </w:rPr>
      </w:pP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A85863" w14:paraId="4E8E2483" w14:textId="77777777" w:rsidTr="00A85863">
        <w:tblPrEx>
          <w:tblCellMar>
            <w:top w:w="0" w:type="dxa"/>
            <w:bottom w:w="0" w:type="dxa"/>
          </w:tblCellMar>
        </w:tblPrEx>
        <w:trPr>
          <w:trHeight w:hRule="exact" w:val="375"/>
          <w:jc w:val="center"/>
          <w:ins w:id="1" w:author="Michael Thompson" w:date="2014-02-19T12:04:00Z"/>
        </w:trPr>
        <w:tc>
          <w:tcPr>
            <w:tcW w:w="10656" w:type="dxa"/>
            <w:gridSpan w:val="5"/>
            <w:tcBorders>
              <w:left w:val="nil"/>
              <w:bottom w:val="single" w:sz="6" w:space="0" w:color="auto"/>
              <w:right w:val="nil"/>
            </w:tcBorders>
            <w:vAlign w:val="bottom"/>
          </w:tcPr>
          <w:p w14:paraId="5580F043" w14:textId="77777777" w:rsidR="00A85863" w:rsidRDefault="00A85863" w:rsidP="0017646F">
            <w:pPr>
              <w:pStyle w:val="OMBInfo"/>
              <w:rPr>
                <w:ins w:id="2" w:author="Michael Thompson" w:date="2014-02-19T12:04:00Z"/>
              </w:rPr>
            </w:pPr>
            <w:ins w:id="3" w:author="Michael Thompson" w:date="2014-02-19T12:04:00Z">
              <w:r>
                <w:t>OMB No. 0925-0001/0002 (Rev. 08/12 Approved Through 8/31/2015)</w:t>
              </w:r>
            </w:ins>
          </w:p>
        </w:tc>
      </w:tr>
      <w:tr w:rsidR="00A85863" w14:paraId="7E28B0B1" w14:textId="77777777" w:rsidTr="00A85863">
        <w:tblPrEx>
          <w:tblCellMar>
            <w:top w:w="0" w:type="dxa"/>
            <w:bottom w:w="0" w:type="dxa"/>
          </w:tblCellMar>
        </w:tblPrEx>
        <w:trPr>
          <w:trHeight w:hRule="exact" w:val="906"/>
          <w:jc w:val="center"/>
          <w:ins w:id="4" w:author="Michael Thompson" w:date="2014-02-19T12:04:00Z"/>
        </w:trPr>
        <w:tc>
          <w:tcPr>
            <w:tcW w:w="10656" w:type="dxa"/>
            <w:gridSpan w:val="5"/>
            <w:tcBorders>
              <w:top w:val="single" w:sz="6" w:space="0" w:color="auto"/>
              <w:left w:val="nil"/>
              <w:bottom w:val="single" w:sz="6" w:space="0" w:color="auto"/>
              <w:right w:val="nil"/>
            </w:tcBorders>
            <w:vAlign w:val="bottom"/>
          </w:tcPr>
          <w:p w14:paraId="3E1B9E31" w14:textId="77777777" w:rsidR="00A85863" w:rsidRDefault="00A85863" w:rsidP="0017646F">
            <w:pPr>
              <w:pStyle w:val="Heading1"/>
              <w:rPr>
                <w:ins w:id="5" w:author="Michael Thompson" w:date="2014-02-19T12:04:00Z"/>
              </w:rPr>
            </w:pPr>
            <w:ins w:id="6" w:author="Michael Thompson" w:date="2014-02-19T12:04:00Z">
              <w:r>
                <w:t>BIOGRAPHICAL SKETCH</w:t>
              </w:r>
            </w:ins>
          </w:p>
          <w:p w14:paraId="44908728" w14:textId="77777777" w:rsidR="00A85863" w:rsidRPr="00C42442" w:rsidRDefault="00A85863" w:rsidP="0017646F">
            <w:pPr>
              <w:pStyle w:val="HeadNoteNotItalics"/>
              <w:rPr>
                <w:ins w:id="7" w:author="Michael Thompson" w:date="2014-02-19T12:04:00Z"/>
                <w:sz w:val="20"/>
                <w:szCs w:val="20"/>
              </w:rPr>
            </w:pPr>
            <w:ins w:id="8" w:author="Michael Thompson" w:date="2014-02-19T12:04:00Z">
              <w:r w:rsidRPr="00C42442">
                <w:rPr>
                  <w:sz w:val="20"/>
                  <w:szCs w:val="20"/>
                </w:rPr>
                <w:t>Provide the following information for the Senior/key personnel and other significant contributors.</w:t>
              </w:r>
            </w:ins>
          </w:p>
          <w:p w14:paraId="779DDCB3" w14:textId="77777777" w:rsidR="00A85863" w:rsidRDefault="00A85863" w:rsidP="0017646F">
            <w:pPr>
              <w:pStyle w:val="HeadNoteNotItalics"/>
              <w:rPr>
                <w:ins w:id="9" w:author="Michael Thompson" w:date="2014-02-19T12:04:00Z"/>
                <w:sz w:val="20"/>
                <w:szCs w:val="20"/>
              </w:rPr>
            </w:pPr>
            <w:ins w:id="10" w:author="Michael Thompson" w:date="2014-02-19T12:04:00Z">
              <w:r w:rsidRPr="00C42442">
                <w:rPr>
                  <w:sz w:val="20"/>
                  <w:szCs w:val="20"/>
                </w:rPr>
                <w:t>Follow this format for each person. DO NOT EXCEED FOUR PAGES.</w:t>
              </w:r>
            </w:ins>
          </w:p>
        </w:tc>
      </w:tr>
      <w:tr w:rsidR="00A85863" w14:paraId="3BACE25B" w14:textId="77777777" w:rsidTr="00A85863">
        <w:tblPrEx>
          <w:tblCellMar>
            <w:top w:w="0" w:type="dxa"/>
            <w:bottom w:w="0" w:type="dxa"/>
          </w:tblCellMar>
        </w:tblPrEx>
        <w:trPr>
          <w:trHeight w:hRule="exact" w:val="216"/>
          <w:jc w:val="center"/>
          <w:ins w:id="11" w:author="Michael Thompson" w:date="2014-02-19T12:04:00Z"/>
        </w:trPr>
        <w:tc>
          <w:tcPr>
            <w:tcW w:w="10656" w:type="dxa"/>
            <w:gridSpan w:val="5"/>
            <w:tcBorders>
              <w:top w:val="single" w:sz="6" w:space="0" w:color="auto"/>
              <w:left w:val="nil"/>
              <w:bottom w:val="single" w:sz="6" w:space="0" w:color="auto"/>
              <w:right w:val="nil"/>
            </w:tcBorders>
          </w:tcPr>
          <w:p w14:paraId="7A0F6544" w14:textId="77777777" w:rsidR="00A85863" w:rsidRDefault="00A85863" w:rsidP="0017646F">
            <w:pPr>
              <w:jc w:val="center"/>
              <w:rPr>
                <w:ins w:id="12" w:author="Michael Thompson" w:date="2014-02-19T12:04:00Z"/>
                <w:rFonts w:cs="Arial"/>
                <w:sz w:val="20"/>
                <w:szCs w:val="20"/>
              </w:rPr>
            </w:pPr>
          </w:p>
        </w:tc>
      </w:tr>
      <w:tr w:rsidR="00A85863" w14:paraId="3F08C177" w14:textId="77777777" w:rsidTr="00A85863">
        <w:tblPrEx>
          <w:tblCellMar>
            <w:top w:w="0" w:type="dxa"/>
            <w:bottom w:w="0" w:type="dxa"/>
          </w:tblCellMar>
        </w:tblPrEx>
        <w:trPr>
          <w:trHeight w:val="504"/>
          <w:jc w:val="center"/>
          <w:ins w:id="13" w:author="Michael Thompson" w:date="2014-02-19T12:04:00Z"/>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2749240" w14:textId="77777777" w:rsidR="00A85863" w:rsidRDefault="00A85863" w:rsidP="0017646F">
            <w:pPr>
              <w:pStyle w:val="FormFieldCaption"/>
              <w:rPr>
                <w:ins w:id="14" w:author="Michael Thompson" w:date="2014-02-19T12:04:00Z"/>
              </w:rPr>
            </w:pPr>
            <w:ins w:id="15" w:author="Michael Thompson" w:date="2014-02-19T12:04:00Z">
              <w:r>
                <w:t>NAME</w:t>
              </w:r>
            </w:ins>
          </w:p>
          <w:p w14:paraId="7D1B8F3E" w14:textId="77777777" w:rsidR="00A85863" w:rsidRDefault="00A85863" w:rsidP="0017646F">
            <w:pPr>
              <w:pStyle w:val="DataField11pt-Single"/>
              <w:rPr>
                <w:ins w:id="16" w:author="Michael Thompson" w:date="2014-02-19T12:04:00Z"/>
              </w:rPr>
            </w:pPr>
            <w:r w:rsidRPr="00A85863">
              <w:t xml:space="preserve">Matthew D. </w:t>
            </w:r>
            <w:proofErr w:type="spellStart"/>
            <w:r w:rsidRPr="00A85863">
              <w:t>MacManes</w:t>
            </w:r>
            <w:proofErr w:type="spellEnd"/>
          </w:p>
        </w:tc>
        <w:tc>
          <w:tcPr>
            <w:tcW w:w="5328" w:type="dxa"/>
            <w:gridSpan w:val="3"/>
            <w:vMerge w:val="restart"/>
            <w:tcBorders>
              <w:top w:val="single" w:sz="6" w:space="0" w:color="auto"/>
              <w:left w:val="nil"/>
              <w:right w:val="nil"/>
            </w:tcBorders>
            <w:tcMar>
              <w:top w:w="14" w:type="dxa"/>
              <w:bottom w:w="14" w:type="dxa"/>
            </w:tcMar>
          </w:tcPr>
          <w:p w14:paraId="2553303E" w14:textId="77777777" w:rsidR="00A85863" w:rsidRDefault="00A85863" w:rsidP="0017646F">
            <w:pPr>
              <w:pStyle w:val="FormFieldCaption"/>
              <w:rPr>
                <w:ins w:id="17" w:author="Michael Thompson" w:date="2014-02-19T12:04:00Z"/>
              </w:rPr>
            </w:pPr>
            <w:ins w:id="18" w:author="Michael Thompson" w:date="2014-02-19T12:04:00Z">
              <w:r>
                <w:t>POSITION TITLE</w:t>
              </w:r>
            </w:ins>
          </w:p>
          <w:p w14:paraId="036E719A" w14:textId="77777777" w:rsidR="00A85863" w:rsidRDefault="00A85863" w:rsidP="00A85863">
            <w:pPr>
              <w:pStyle w:val="DataField11pt-Single"/>
              <w:rPr>
                <w:ins w:id="19" w:author="Michael Thompson" w:date="2014-02-19T12:04:00Z"/>
              </w:rPr>
            </w:pPr>
            <w:ins w:id="20" w:author="Michael Thompson" w:date="2014-02-19T12:04:00Z">
              <w:r>
                <w:t xml:space="preserve">Assistant Professor of </w:t>
              </w:r>
            </w:ins>
            <w:commentRangeStart w:id="21"/>
            <w:r>
              <w:t>MCBS</w:t>
            </w:r>
            <w:commentRangeEnd w:id="21"/>
            <w:r>
              <w:rPr>
                <w:rStyle w:val="CommentReference"/>
                <w:rFonts w:ascii="Times New Roman" w:hAnsi="Times New Roman" w:cs="Times New Roman"/>
              </w:rPr>
              <w:commentReference w:id="21"/>
            </w:r>
          </w:p>
        </w:tc>
      </w:tr>
      <w:tr w:rsidR="00A85863" w14:paraId="7A8C5696" w14:textId="77777777" w:rsidTr="00A85863">
        <w:tblPrEx>
          <w:tblCellMar>
            <w:top w:w="0" w:type="dxa"/>
            <w:bottom w:w="0" w:type="dxa"/>
          </w:tblCellMar>
        </w:tblPrEx>
        <w:trPr>
          <w:trHeight w:hRule="exact" w:val="504"/>
          <w:jc w:val="center"/>
          <w:ins w:id="23" w:author="Michael Thompson" w:date="2014-02-19T12:04:00Z"/>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4DF2C5A0" w14:textId="77777777" w:rsidR="00A85863" w:rsidRDefault="00A85863" w:rsidP="0017646F">
            <w:pPr>
              <w:pStyle w:val="FormFieldCaption"/>
              <w:rPr>
                <w:ins w:id="24" w:author="Michael Thompson" w:date="2014-02-19T12:04:00Z"/>
              </w:rPr>
            </w:pPr>
            <w:commentRangeStart w:id="25"/>
            <w:proofErr w:type="spellStart"/>
            <w:proofErr w:type="gramStart"/>
            <w:ins w:id="26" w:author="Michael Thompson" w:date="2014-02-19T12:04:00Z">
              <w:r>
                <w:t>eRA</w:t>
              </w:r>
              <w:proofErr w:type="spellEnd"/>
              <w:proofErr w:type="gramEnd"/>
              <w:r>
                <w:t xml:space="preserve"> COMMONS USER NAME </w:t>
              </w:r>
              <w:r w:rsidRPr="00753233">
                <w:rPr>
                  <w:highlight w:val="yellow"/>
                </w:rPr>
                <w:t>(credential, e.g., agency login)</w:t>
              </w:r>
              <w:commentRangeEnd w:id="25"/>
              <w:r>
                <w:rPr>
                  <w:rStyle w:val="CommentReference"/>
                  <w:rFonts w:cs="Times New Roman"/>
                </w:rPr>
                <w:commentReference w:id="25"/>
              </w:r>
            </w:ins>
          </w:p>
          <w:p w14:paraId="75946B54" w14:textId="77777777" w:rsidR="00A85863" w:rsidRDefault="00A85863" w:rsidP="0017646F">
            <w:pPr>
              <w:pStyle w:val="DataField11pt-Single"/>
              <w:rPr>
                <w:ins w:id="27" w:author="Michael Thompson" w:date="2014-02-19T12:04:00Z"/>
              </w:rPr>
            </w:pPr>
          </w:p>
        </w:tc>
        <w:tc>
          <w:tcPr>
            <w:tcW w:w="5328" w:type="dxa"/>
            <w:gridSpan w:val="3"/>
            <w:vMerge/>
            <w:tcBorders>
              <w:left w:val="nil"/>
              <w:bottom w:val="single" w:sz="6" w:space="0" w:color="auto"/>
              <w:right w:val="nil"/>
            </w:tcBorders>
            <w:tcMar>
              <w:top w:w="14" w:type="dxa"/>
              <w:bottom w:w="14" w:type="dxa"/>
            </w:tcMar>
          </w:tcPr>
          <w:p w14:paraId="59E67E69" w14:textId="77777777" w:rsidR="00A85863" w:rsidRDefault="00A85863" w:rsidP="0017646F">
            <w:pPr>
              <w:pStyle w:val="FormFieldCaption"/>
              <w:rPr>
                <w:ins w:id="28" w:author="Michael Thompson" w:date="2014-02-19T12:04:00Z"/>
              </w:rPr>
            </w:pPr>
          </w:p>
        </w:tc>
      </w:tr>
      <w:tr w:rsidR="00A85863" w14:paraId="372809C2" w14:textId="77777777" w:rsidTr="00A85863">
        <w:tblPrEx>
          <w:tblCellMar>
            <w:top w:w="0" w:type="dxa"/>
            <w:bottom w:w="0" w:type="dxa"/>
          </w:tblCellMar>
        </w:tblPrEx>
        <w:trPr>
          <w:trHeight w:hRule="exact" w:val="438"/>
          <w:jc w:val="center"/>
          <w:ins w:id="29" w:author="Michael Thompson" w:date="2014-02-19T12:04:00Z"/>
        </w:trPr>
        <w:tc>
          <w:tcPr>
            <w:tcW w:w="10656" w:type="dxa"/>
            <w:gridSpan w:val="5"/>
            <w:tcBorders>
              <w:left w:val="nil"/>
              <w:bottom w:val="single" w:sz="6" w:space="0" w:color="auto"/>
            </w:tcBorders>
            <w:vAlign w:val="center"/>
          </w:tcPr>
          <w:p w14:paraId="74E2AD87" w14:textId="77777777" w:rsidR="00A85863" w:rsidRDefault="00A85863" w:rsidP="0017646F">
            <w:pPr>
              <w:pStyle w:val="FormFieldCaption"/>
              <w:rPr>
                <w:ins w:id="30" w:author="Michael Thompson" w:date="2014-02-19T12:04:00Z"/>
              </w:rPr>
            </w:pPr>
            <w:ins w:id="31" w:author="Michael Thompson" w:date="2014-02-19T12:04:00Z">
              <w:r>
                <w:t>EDUCATION/</w:t>
              </w:r>
              <w:proofErr w:type="gramStart"/>
              <w:r>
                <w:t xml:space="preserve">TRAINING  </w:t>
              </w:r>
              <w:proofErr w:type="gramEnd"/>
            </w:ins>
          </w:p>
        </w:tc>
      </w:tr>
      <w:tr w:rsidR="00A85863" w14:paraId="50F85FAE" w14:textId="77777777" w:rsidTr="00A85863">
        <w:tblPrEx>
          <w:tblCellMar>
            <w:top w:w="0" w:type="dxa"/>
            <w:bottom w:w="0" w:type="dxa"/>
          </w:tblCellMar>
        </w:tblPrEx>
        <w:trPr>
          <w:jc w:val="center"/>
          <w:ins w:id="32" w:author="Michael Thompson" w:date="2014-02-19T12:04:00Z"/>
        </w:trPr>
        <w:tc>
          <w:tcPr>
            <w:tcW w:w="5058" w:type="dxa"/>
            <w:tcBorders>
              <w:top w:val="single" w:sz="6" w:space="0" w:color="auto"/>
              <w:left w:val="nil"/>
              <w:bottom w:val="single" w:sz="6" w:space="0" w:color="auto"/>
              <w:right w:val="single" w:sz="6" w:space="0" w:color="auto"/>
            </w:tcBorders>
            <w:vAlign w:val="center"/>
          </w:tcPr>
          <w:p w14:paraId="160B18BE" w14:textId="77777777" w:rsidR="00A85863" w:rsidRDefault="00A85863" w:rsidP="0017646F">
            <w:pPr>
              <w:pStyle w:val="FormFieldCaption"/>
              <w:jc w:val="center"/>
              <w:rPr>
                <w:ins w:id="33" w:author="Michael Thompson" w:date="2014-02-19T12:04:00Z"/>
              </w:rPr>
            </w:pPr>
            <w:ins w:id="34" w:author="Michael Thompson" w:date="2014-02-19T12:04:00Z">
              <w:r>
                <w:t>INSTITUTION AND LOCATION</w:t>
              </w:r>
            </w:ins>
          </w:p>
        </w:tc>
        <w:tc>
          <w:tcPr>
            <w:tcW w:w="1511" w:type="dxa"/>
            <w:gridSpan w:val="2"/>
            <w:tcBorders>
              <w:top w:val="single" w:sz="6" w:space="0" w:color="auto"/>
              <w:left w:val="nil"/>
              <w:bottom w:val="single" w:sz="6" w:space="0" w:color="auto"/>
              <w:right w:val="single" w:sz="6" w:space="0" w:color="auto"/>
            </w:tcBorders>
            <w:vAlign w:val="center"/>
          </w:tcPr>
          <w:p w14:paraId="42C0EC84" w14:textId="77777777" w:rsidR="00A85863" w:rsidRDefault="00A85863" w:rsidP="0017646F">
            <w:pPr>
              <w:pStyle w:val="FormFieldCaption"/>
              <w:jc w:val="center"/>
              <w:rPr>
                <w:ins w:id="35" w:author="Michael Thompson" w:date="2014-02-19T12:04:00Z"/>
              </w:rPr>
            </w:pPr>
            <w:ins w:id="36" w:author="Michael Thompson" w:date="2014-02-19T12:04:00Z">
              <w:r>
                <w:t>DEGREE</w:t>
              </w:r>
            </w:ins>
          </w:p>
          <w:p w14:paraId="7E3E6655" w14:textId="77777777" w:rsidR="00A85863" w:rsidRDefault="00A85863" w:rsidP="0017646F">
            <w:pPr>
              <w:pStyle w:val="FormFieldCaption"/>
              <w:jc w:val="center"/>
              <w:rPr>
                <w:ins w:id="37" w:author="Michael Thompson" w:date="2014-02-19T12:04:00Z"/>
                <w:i/>
                <w:iCs/>
              </w:rPr>
            </w:pPr>
            <w:ins w:id="38" w:author="Michael Thompson" w:date="2014-02-19T12:04:00Z">
              <w:r>
                <w:rPr>
                  <w:i/>
                  <w:iCs/>
                </w:rPr>
                <w:t>(</w:t>
              </w:r>
              <w:proofErr w:type="gramStart"/>
              <w:r>
                <w:rPr>
                  <w:i/>
                  <w:iCs/>
                </w:rPr>
                <w:t>if</w:t>
              </w:r>
              <w:proofErr w:type="gramEnd"/>
              <w:r>
                <w:rPr>
                  <w:i/>
                  <w:iCs/>
                </w:rPr>
                <w:t xml:space="preserve"> applicable)</w:t>
              </w:r>
            </w:ins>
          </w:p>
        </w:tc>
        <w:tc>
          <w:tcPr>
            <w:tcW w:w="1422" w:type="dxa"/>
            <w:tcBorders>
              <w:top w:val="single" w:sz="6" w:space="0" w:color="auto"/>
              <w:left w:val="nil"/>
              <w:bottom w:val="single" w:sz="6" w:space="0" w:color="auto"/>
              <w:right w:val="single" w:sz="6" w:space="0" w:color="auto"/>
            </w:tcBorders>
            <w:vAlign w:val="center"/>
          </w:tcPr>
          <w:p w14:paraId="3AE8B7AD" w14:textId="77777777" w:rsidR="00A85863" w:rsidRDefault="00A85863" w:rsidP="0017646F">
            <w:pPr>
              <w:pStyle w:val="FormFieldCaption"/>
              <w:jc w:val="center"/>
              <w:rPr>
                <w:ins w:id="39" w:author="Michael Thompson" w:date="2014-02-19T12:04:00Z"/>
              </w:rPr>
            </w:pPr>
            <w:ins w:id="40" w:author="Michael Thompson" w:date="2014-02-19T12:04:00Z">
              <w:r>
                <w:t>MM/YY</w:t>
              </w:r>
            </w:ins>
          </w:p>
        </w:tc>
        <w:tc>
          <w:tcPr>
            <w:tcW w:w="2665" w:type="dxa"/>
            <w:tcBorders>
              <w:top w:val="single" w:sz="6" w:space="0" w:color="auto"/>
              <w:left w:val="single" w:sz="6" w:space="0" w:color="auto"/>
              <w:bottom w:val="single" w:sz="6" w:space="0" w:color="auto"/>
            </w:tcBorders>
            <w:vAlign w:val="center"/>
          </w:tcPr>
          <w:p w14:paraId="0CDB37CD" w14:textId="77777777" w:rsidR="00A85863" w:rsidRDefault="00A85863" w:rsidP="0017646F">
            <w:pPr>
              <w:pStyle w:val="FormFieldCaption"/>
              <w:jc w:val="center"/>
              <w:rPr>
                <w:ins w:id="41" w:author="Michael Thompson" w:date="2014-02-19T12:04:00Z"/>
              </w:rPr>
            </w:pPr>
            <w:ins w:id="42" w:author="Michael Thompson" w:date="2014-02-19T12:04:00Z">
              <w:r>
                <w:t>FIELD OF STUDY</w:t>
              </w:r>
            </w:ins>
          </w:p>
        </w:tc>
      </w:tr>
      <w:tr w:rsidR="00A85863" w14:paraId="7C585E31" w14:textId="77777777" w:rsidTr="00A85863">
        <w:tblPrEx>
          <w:tblCellMar>
            <w:top w:w="0" w:type="dxa"/>
            <w:bottom w:w="0" w:type="dxa"/>
          </w:tblCellMar>
        </w:tblPrEx>
        <w:trPr>
          <w:jc w:val="center"/>
          <w:ins w:id="43" w:author="Michael Thompson" w:date="2014-02-19T12:04:00Z"/>
        </w:trPr>
        <w:tc>
          <w:tcPr>
            <w:tcW w:w="5058" w:type="dxa"/>
            <w:tcBorders>
              <w:top w:val="single" w:sz="6" w:space="0" w:color="auto"/>
              <w:left w:val="nil"/>
              <w:bottom w:val="nil"/>
              <w:right w:val="single" w:sz="4" w:space="0" w:color="auto"/>
            </w:tcBorders>
            <w:vAlign w:val="center"/>
          </w:tcPr>
          <w:p w14:paraId="637B767E" w14:textId="77777777" w:rsidR="00A85863" w:rsidRPr="00B93A95" w:rsidRDefault="00A85863" w:rsidP="0017646F">
            <w:pPr>
              <w:pStyle w:val="DataField"/>
              <w:autoSpaceDE w:val="0"/>
              <w:autoSpaceDN w:val="0"/>
            </w:pPr>
            <w:r w:rsidRPr="00B93A95">
              <w:t>Broome Community College</w:t>
            </w:r>
          </w:p>
        </w:tc>
        <w:tc>
          <w:tcPr>
            <w:tcW w:w="1511" w:type="dxa"/>
            <w:gridSpan w:val="2"/>
            <w:tcBorders>
              <w:top w:val="single" w:sz="6" w:space="0" w:color="auto"/>
              <w:left w:val="single" w:sz="4" w:space="0" w:color="auto"/>
              <w:bottom w:val="nil"/>
              <w:right w:val="single" w:sz="4" w:space="0" w:color="auto"/>
            </w:tcBorders>
            <w:vAlign w:val="center"/>
          </w:tcPr>
          <w:p w14:paraId="127DA947" w14:textId="77777777" w:rsidR="00A85863" w:rsidRPr="00B93A95" w:rsidRDefault="00A85863" w:rsidP="0017646F">
            <w:pPr>
              <w:pStyle w:val="DataField"/>
              <w:autoSpaceDE w:val="0"/>
              <w:autoSpaceDN w:val="0"/>
              <w:jc w:val="center"/>
            </w:pPr>
            <w:r w:rsidRPr="00B93A95">
              <w:t>AAS</w:t>
            </w:r>
          </w:p>
        </w:tc>
        <w:tc>
          <w:tcPr>
            <w:tcW w:w="1422" w:type="dxa"/>
            <w:tcBorders>
              <w:top w:val="single" w:sz="6" w:space="0" w:color="auto"/>
              <w:left w:val="single" w:sz="4" w:space="0" w:color="auto"/>
              <w:bottom w:val="nil"/>
              <w:right w:val="single" w:sz="4" w:space="0" w:color="auto"/>
            </w:tcBorders>
            <w:vAlign w:val="center"/>
          </w:tcPr>
          <w:p w14:paraId="79D3B2AD" w14:textId="77777777" w:rsidR="00A85863" w:rsidRPr="00B93A95" w:rsidRDefault="00A85863" w:rsidP="0017646F">
            <w:pPr>
              <w:pStyle w:val="DataField"/>
              <w:autoSpaceDE w:val="0"/>
              <w:autoSpaceDN w:val="0"/>
              <w:jc w:val="center"/>
            </w:pPr>
            <w:r w:rsidRPr="00B93A95">
              <w:t>1999</w:t>
            </w:r>
          </w:p>
        </w:tc>
        <w:tc>
          <w:tcPr>
            <w:tcW w:w="2665" w:type="dxa"/>
            <w:tcBorders>
              <w:top w:val="single" w:sz="6" w:space="0" w:color="auto"/>
              <w:left w:val="single" w:sz="4" w:space="0" w:color="auto"/>
              <w:bottom w:val="nil"/>
              <w:right w:val="nil"/>
            </w:tcBorders>
            <w:vAlign w:val="center"/>
          </w:tcPr>
          <w:p w14:paraId="497A854B" w14:textId="77777777" w:rsidR="00A85863" w:rsidRPr="00B93A95" w:rsidRDefault="00A85863" w:rsidP="0017646F">
            <w:pPr>
              <w:pStyle w:val="DataField"/>
              <w:autoSpaceDE w:val="0"/>
              <w:autoSpaceDN w:val="0"/>
            </w:pPr>
            <w:r w:rsidRPr="00B93A95">
              <w:t>Nursing</w:t>
            </w:r>
          </w:p>
        </w:tc>
      </w:tr>
      <w:tr w:rsidR="00A85863" w14:paraId="6E7C59F1" w14:textId="77777777" w:rsidTr="00A85863">
        <w:tblPrEx>
          <w:tblCellMar>
            <w:top w:w="0" w:type="dxa"/>
            <w:bottom w:w="0" w:type="dxa"/>
          </w:tblCellMar>
        </w:tblPrEx>
        <w:trPr>
          <w:trHeight w:val="774"/>
          <w:jc w:val="center"/>
          <w:ins w:id="44" w:author="Michael Thompson" w:date="2014-02-19T12:04:00Z"/>
        </w:trPr>
        <w:tc>
          <w:tcPr>
            <w:tcW w:w="5058" w:type="dxa"/>
            <w:tcBorders>
              <w:top w:val="nil"/>
              <w:left w:val="nil"/>
              <w:bottom w:val="nil"/>
              <w:right w:val="single" w:sz="4" w:space="0" w:color="auto"/>
            </w:tcBorders>
            <w:vAlign w:val="center"/>
          </w:tcPr>
          <w:p w14:paraId="652276BC" w14:textId="77777777" w:rsidR="00A85863" w:rsidRPr="00B93A95" w:rsidRDefault="00A85863" w:rsidP="0017646F">
            <w:pPr>
              <w:pStyle w:val="DataField"/>
              <w:autoSpaceDE w:val="0"/>
              <w:autoSpaceDN w:val="0"/>
            </w:pPr>
            <w:r w:rsidRPr="00B93A95">
              <w:t>University of Michigan</w:t>
            </w:r>
          </w:p>
        </w:tc>
        <w:tc>
          <w:tcPr>
            <w:tcW w:w="1511" w:type="dxa"/>
            <w:gridSpan w:val="2"/>
            <w:tcBorders>
              <w:top w:val="nil"/>
              <w:left w:val="single" w:sz="4" w:space="0" w:color="auto"/>
              <w:bottom w:val="nil"/>
              <w:right w:val="single" w:sz="4" w:space="0" w:color="auto"/>
            </w:tcBorders>
            <w:vAlign w:val="center"/>
          </w:tcPr>
          <w:p w14:paraId="7631EABA" w14:textId="77777777" w:rsidR="00A85863" w:rsidRPr="00B93A95" w:rsidRDefault="00A85863" w:rsidP="0017646F">
            <w:pPr>
              <w:pStyle w:val="DataField"/>
              <w:autoSpaceDE w:val="0"/>
              <w:autoSpaceDN w:val="0"/>
              <w:jc w:val="center"/>
            </w:pPr>
            <w:r w:rsidRPr="00B93A95">
              <w:t>BS</w:t>
            </w:r>
          </w:p>
        </w:tc>
        <w:tc>
          <w:tcPr>
            <w:tcW w:w="1422" w:type="dxa"/>
            <w:tcBorders>
              <w:top w:val="nil"/>
              <w:left w:val="single" w:sz="4" w:space="0" w:color="auto"/>
              <w:bottom w:val="nil"/>
              <w:right w:val="single" w:sz="4" w:space="0" w:color="auto"/>
            </w:tcBorders>
            <w:vAlign w:val="center"/>
          </w:tcPr>
          <w:p w14:paraId="7406D901" w14:textId="77777777" w:rsidR="00A85863" w:rsidRPr="00B93A95" w:rsidRDefault="00A85863" w:rsidP="0017646F">
            <w:pPr>
              <w:pStyle w:val="DataField"/>
              <w:autoSpaceDE w:val="0"/>
              <w:autoSpaceDN w:val="0"/>
              <w:jc w:val="center"/>
            </w:pPr>
            <w:r w:rsidRPr="00B93A95">
              <w:t>2005</w:t>
            </w:r>
          </w:p>
        </w:tc>
        <w:tc>
          <w:tcPr>
            <w:tcW w:w="2665" w:type="dxa"/>
            <w:tcBorders>
              <w:top w:val="nil"/>
              <w:left w:val="single" w:sz="4" w:space="0" w:color="auto"/>
              <w:bottom w:val="nil"/>
              <w:right w:val="nil"/>
            </w:tcBorders>
            <w:vAlign w:val="center"/>
          </w:tcPr>
          <w:p w14:paraId="45BFE9E2" w14:textId="77777777" w:rsidR="00A85863" w:rsidRPr="00B93A95" w:rsidRDefault="00A85863" w:rsidP="0017646F">
            <w:pPr>
              <w:pStyle w:val="DataField"/>
              <w:autoSpaceDE w:val="0"/>
              <w:autoSpaceDN w:val="0"/>
            </w:pPr>
            <w:r w:rsidRPr="00B93A95">
              <w:t>Biology</w:t>
            </w:r>
          </w:p>
        </w:tc>
      </w:tr>
      <w:tr w:rsidR="00A85863" w14:paraId="7BF14DF6" w14:textId="77777777" w:rsidTr="00A85863">
        <w:tblPrEx>
          <w:tblCellMar>
            <w:top w:w="0" w:type="dxa"/>
            <w:bottom w:w="0" w:type="dxa"/>
          </w:tblCellMar>
        </w:tblPrEx>
        <w:trPr>
          <w:jc w:val="center"/>
          <w:ins w:id="45" w:author="Michael Thompson" w:date="2014-02-19T12:04:00Z"/>
        </w:trPr>
        <w:tc>
          <w:tcPr>
            <w:tcW w:w="5058" w:type="dxa"/>
            <w:tcBorders>
              <w:top w:val="nil"/>
              <w:left w:val="nil"/>
              <w:bottom w:val="nil"/>
              <w:right w:val="single" w:sz="4" w:space="0" w:color="auto"/>
            </w:tcBorders>
            <w:vAlign w:val="center"/>
          </w:tcPr>
          <w:p w14:paraId="33936066" w14:textId="77777777" w:rsidR="00A85863" w:rsidRDefault="00A85863" w:rsidP="0017646F">
            <w:pPr>
              <w:pStyle w:val="DataField"/>
              <w:autoSpaceDE w:val="0"/>
              <w:autoSpaceDN w:val="0"/>
            </w:pPr>
            <w:r w:rsidRPr="00B93A95">
              <w:t>University of California, Berkeley</w:t>
            </w:r>
          </w:p>
          <w:p w14:paraId="37E5E79F" w14:textId="77777777" w:rsidR="00A85863" w:rsidRPr="00B93A95" w:rsidRDefault="00A85863" w:rsidP="0017646F">
            <w:pPr>
              <w:pStyle w:val="DataField"/>
              <w:autoSpaceDE w:val="0"/>
              <w:autoSpaceDN w:val="0"/>
            </w:pPr>
          </w:p>
          <w:p w14:paraId="09F38BF1" w14:textId="77777777" w:rsidR="00A85863" w:rsidRPr="00B93A95" w:rsidRDefault="00A85863" w:rsidP="0017646F">
            <w:pPr>
              <w:pStyle w:val="DataField"/>
              <w:autoSpaceDE w:val="0"/>
              <w:autoSpaceDN w:val="0"/>
            </w:pPr>
            <w:r w:rsidRPr="00B93A95">
              <w:t>University of California, Berkeley</w:t>
            </w:r>
          </w:p>
        </w:tc>
        <w:tc>
          <w:tcPr>
            <w:tcW w:w="1511" w:type="dxa"/>
            <w:gridSpan w:val="2"/>
            <w:tcBorders>
              <w:top w:val="nil"/>
              <w:left w:val="single" w:sz="4" w:space="0" w:color="auto"/>
              <w:bottom w:val="nil"/>
              <w:right w:val="single" w:sz="4" w:space="0" w:color="auto"/>
            </w:tcBorders>
            <w:vAlign w:val="center"/>
          </w:tcPr>
          <w:p w14:paraId="5F4C5379" w14:textId="77777777" w:rsidR="00A85863" w:rsidRPr="00B93A95" w:rsidRDefault="00A85863" w:rsidP="0017646F">
            <w:pPr>
              <w:pStyle w:val="DataField"/>
              <w:autoSpaceDE w:val="0"/>
              <w:autoSpaceDN w:val="0"/>
              <w:jc w:val="center"/>
            </w:pPr>
            <w:r w:rsidRPr="00B93A95">
              <w:t>PhD</w:t>
            </w:r>
          </w:p>
          <w:p w14:paraId="0E2B2845" w14:textId="77777777" w:rsidR="00A85863" w:rsidRDefault="00A85863" w:rsidP="0017646F">
            <w:pPr>
              <w:pStyle w:val="DataField"/>
              <w:autoSpaceDE w:val="0"/>
              <w:autoSpaceDN w:val="0"/>
              <w:jc w:val="center"/>
            </w:pPr>
          </w:p>
          <w:p w14:paraId="28B49458" w14:textId="77777777" w:rsidR="00A85863" w:rsidRPr="00B93A95" w:rsidRDefault="00A85863" w:rsidP="0017646F">
            <w:pPr>
              <w:pStyle w:val="DataField"/>
              <w:autoSpaceDE w:val="0"/>
              <w:autoSpaceDN w:val="0"/>
              <w:jc w:val="center"/>
            </w:pPr>
            <w:r w:rsidRPr="00B93A95">
              <w:t>Post-doc</w:t>
            </w:r>
          </w:p>
        </w:tc>
        <w:tc>
          <w:tcPr>
            <w:tcW w:w="1422" w:type="dxa"/>
            <w:tcBorders>
              <w:top w:val="nil"/>
              <w:left w:val="single" w:sz="4" w:space="0" w:color="auto"/>
              <w:bottom w:val="nil"/>
              <w:right w:val="single" w:sz="4" w:space="0" w:color="auto"/>
            </w:tcBorders>
            <w:vAlign w:val="center"/>
          </w:tcPr>
          <w:p w14:paraId="32ABAD11" w14:textId="77777777" w:rsidR="00A85863" w:rsidRPr="00B93A95" w:rsidRDefault="00A85863" w:rsidP="0017646F">
            <w:pPr>
              <w:pStyle w:val="DataField"/>
              <w:autoSpaceDE w:val="0"/>
              <w:autoSpaceDN w:val="0"/>
              <w:jc w:val="center"/>
            </w:pPr>
            <w:r w:rsidRPr="00B93A95">
              <w:t>2011</w:t>
            </w:r>
          </w:p>
          <w:p w14:paraId="7F1B2862" w14:textId="77777777" w:rsidR="00A85863" w:rsidRDefault="00A85863" w:rsidP="0017646F">
            <w:pPr>
              <w:pStyle w:val="DataField"/>
              <w:autoSpaceDE w:val="0"/>
              <w:autoSpaceDN w:val="0"/>
              <w:jc w:val="center"/>
            </w:pPr>
          </w:p>
          <w:p w14:paraId="4FE9352E" w14:textId="77777777" w:rsidR="00A85863" w:rsidRPr="00B93A95" w:rsidRDefault="00A85863" w:rsidP="0017646F">
            <w:pPr>
              <w:pStyle w:val="DataField"/>
              <w:autoSpaceDE w:val="0"/>
              <w:autoSpaceDN w:val="0"/>
              <w:jc w:val="center"/>
            </w:pPr>
            <w:r w:rsidRPr="00B93A95">
              <w:t>2013</w:t>
            </w:r>
          </w:p>
        </w:tc>
        <w:tc>
          <w:tcPr>
            <w:tcW w:w="2665" w:type="dxa"/>
            <w:tcBorders>
              <w:top w:val="nil"/>
              <w:left w:val="single" w:sz="4" w:space="0" w:color="auto"/>
              <w:bottom w:val="nil"/>
              <w:right w:val="nil"/>
            </w:tcBorders>
            <w:vAlign w:val="center"/>
          </w:tcPr>
          <w:p w14:paraId="40AA1009" w14:textId="77777777" w:rsidR="00A85863" w:rsidRPr="00B93A95" w:rsidRDefault="00A85863" w:rsidP="0017646F">
            <w:pPr>
              <w:pStyle w:val="DataField"/>
              <w:autoSpaceDE w:val="0"/>
              <w:autoSpaceDN w:val="0"/>
            </w:pPr>
            <w:r w:rsidRPr="00B93A95">
              <w:t>Biology</w:t>
            </w:r>
          </w:p>
          <w:p w14:paraId="5735F971" w14:textId="77777777" w:rsidR="00A85863" w:rsidRDefault="00A85863" w:rsidP="0017646F">
            <w:pPr>
              <w:pStyle w:val="DataField"/>
              <w:autoSpaceDE w:val="0"/>
              <w:autoSpaceDN w:val="0"/>
            </w:pPr>
          </w:p>
          <w:p w14:paraId="4CAF4B87" w14:textId="77777777" w:rsidR="00A85863" w:rsidRPr="00B93A95" w:rsidRDefault="00A85863" w:rsidP="0017646F">
            <w:pPr>
              <w:pStyle w:val="DataField"/>
              <w:autoSpaceDE w:val="0"/>
              <w:autoSpaceDN w:val="0"/>
            </w:pPr>
            <w:r w:rsidRPr="00B93A95">
              <w:t>Genomics</w:t>
            </w:r>
          </w:p>
        </w:tc>
      </w:tr>
      <w:tr w:rsidR="00A85863" w14:paraId="5500A9B8" w14:textId="77777777" w:rsidTr="00A85863">
        <w:tblPrEx>
          <w:tblCellMar>
            <w:top w:w="0" w:type="dxa"/>
            <w:bottom w:w="0" w:type="dxa"/>
          </w:tblCellMar>
        </w:tblPrEx>
        <w:trPr>
          <w:jc w:val="center"/>
          <w:ins w:id="46" w:author="Michael Thompson" w:date="2014-02-19T12:04:00Z"/>
        </w:trPr>
        <w:tc>
          <w:tcPr>
            <w:tcW w:w="5058" w:type="dxa"/>
            <w:tcBorders>
              <w:top w:val="nil"/>
              <w:left w:val="nil"/>
              <w:right w:val="single" w:sz="4" w:space="0" w:color="auto"/>
            </w:tcBorders>
            <w:vAlign w:val="center"/>
          </w:tcPr>
          <w:p w14:paraId="7348C0FD" w14:textId="77777777" w:rsidR="00A85863" w:rsidRDefault="00A85863" w:rsidP="0017646F">
            <w:pPr>
              <w:pStyle w:val="DataField11pt-Single"/>
              <w:rPr>
                <w:ins w:id="47" w:author="Michael Thompson" w:date="2014-02-19T12:04:00Z"/>
              </w:rPr>
            </w:pPr>
          </w:p>
        </w:tc>
        <w:tc>
          <w:tcPr>
            <w:tcW w:w="1511" w:type="dxa"/>
            <w:gridSpan w:val="2"/>
            <w:tcBorders>
              <w:top w:val="nil"/>
              <w:left w:val="single" w:sz="4" w:space="0" w:color="auto"/>
              <w:right w:val="single" w:sz="4" w:space="0" w:color="auto"/>
            </w:tcBorders>
            <w:vAlign w:val="center"/>
          </w:tcPr>
          <w:p w14:paraId="49209608" w14:textId="77777777" w:rsidR="00A85863" w:rsidRDefault="00A85863" w:rsidP="0017646F">
            <w:pPr>
              <w:pStyle w:val="DataField11pt-Single"/>
              <w:jc w:val="center"/>
              <w:rPr>
                <w:ins w:id="48" w:author="Michael Thompson" w:date="2014-02-19T12:04:00Z"/>
              </w:rPr>
            </w:pPr>
          </w:p>
        </w:tc>
        <w:tc>
          <w:tcPr>
            <w:tcW w:w="1422" w:type="dxa"/>
            <w:tcBorders>
              <w:top w:val="nil"/>
              <w:left w:val="single" w:sz="4" w:space="0" w:color="auto"/>
              <w:right w:val="single" w:sz="4" w:space="0" w:color="auto"/>
            </w:tcBorders>
            <w:vAlign w:val="center"/>
          </w:tcPr>
          <w:p w14:paraId="02288EF2" w14:textId="77777777" w:rsidR="00A85863" w:rsidRDefault="00A85863" w:rsidP="0017646F">
            <w:pPr>
              <w:pStyle w:val="DataField11pt-Single"/>
              <w:jc w:val="center"/>
              <w:rPr>
                <w:ins w:id="49" w:author="Michael Thompson" w:date="2014-02-19T12:04:00Z"/>
              </w:rPr>
            </w:pPr>
          </w:p>
        </w:tc>
        <w:tc>
          <w:tcPr>
            <w:tcW w:w="2665" w:type="dxa"/>
            <w:tcBorders>
              <w:top w:val="nil"/>
              <w:left w:val="single" w:sz="4" w:space="0" w:color="auto"/>
              <w:right w:val="nil"/>
            </w:tcBorders>
            <w:vAlign w:val="center"/>
          </w:tcPr>
          <w:p w14:paraId="69008BD0" w14:textId="77777777" w:rsidR="00A85863" w:rsidRDefault="00A85863" w:rsidP="0017646F">
            <w:pPr>
              <w:pStyle w:val="DataField11pt-Single"/>
              <w:rPr>
                <w:ins w:id="50" w:author="Michael Thompson" w:date="2014-02-19T12:04:00Z"/>
              </w:rPr>
            </w:pPr>
          </w:p>
        </w:tc>
      </w:tr>
      <w:tr w:rsidR="00A85863" w14:paraId="5EE49A0C" w14:textId="77777777" w:rsidTr="00A85863">
        <w:tblPrEx>
          <w:tblCellMar>
            <w:top w:w="0" w:type="dxa"/>
            <w:bottom w:w="0" w:type="dxa"/>
          </w:tblCellMar>
        </w:tblPrEx>
        <w:trPr>
          <w:trHeight w:val="62"/>
          <w:jc w:val="center"/>
          <w:ins w:id="51" w:author="Michael Thompson" w:date="2014-02-19T12:04:00Z"/>
        </w:trPr>
        <w:tc>
          <w:tcPr>
            <w:tcW w:w="5058" w:type="dxa"/>
            <w:tcBorders>
              <w:top w:val="nil"/>
              <w:left w:val="nil"/>
              <w:bottom w:val="single" w:sz="6" w:space="0" w:color="auto"/>
              <w:right w:val="single" w:sz="4" w:space="0" w:color="auto"/>
            </w:tcBorders>
            <w:vAlign w:val="center"/>
          </w:tcPr>
          <w:p w14:paraId="157BCBB1" w14:textId="77777777" w:rsidR="00A85863" w:rsidRDefault="00A85863" w:rsidP="0017646F">
            <w:pPr>
              <w:pStyle w:val="DataField11pt-Single"/>
              <w:rPr>
                <w:ins w:id="52" w:author="Michael Thompson" w:date="2014-02-19T12:04:00Z"/>
              </w:rPr>
            </w:pPr>
          </w:p>
        </w:tc>
        <w:tc>
          <w:tcPr>
            <w:tcW w:w="1511" w:type="dxa"/>
            <w:gridSpan w:val="2"/>
            <w:tcBorders>
              <w:top w:val="nil"/>
              <w:left w:val="single" w:sz="4" w:space="0" w:color="auto"/>
              <w:bottom w:val="single" w:sz="6" w:space="0" w:color="auto"/>
              <w:right w:val="single" w:sz="4" w:space="0" w:color="auto"/>
            </w:tcBorders>
            <w:vAlign w:val="center"/>
          </w:tcPr>
          <w:p w14:paraId="49420298" w14:textId="77777777" w:rsidR="00A85863" w:rsidRDefault="00A85863" w:rsidP="0017646F">
            <w:pPr>
              <w:pStyle w:val="DataField11pt-Single"/>
              <w:jc w:val="center"/>
              <w:rPr>
                <w:ins w:id="53" w:author="Michael Thompson" w:date="2014-02-19T12:04:00Z"/>
              </w:rPr>
            </w:pPr>
          </w:p>
        </w:tc>
        <w:tc>
          <w:tcPr>
            <w:tcW w:w="1422" w:type="dxa"/>
            <w:tcBorders>
              <w:top w:val="nil"/>
              <w:left w:val="single" w:sz="4" w:space="0" w:color="auto"/>
              <w:bottom w:val="single" w:sz="6" w:space="0" w:color="auto"/>
              <w:right w:val="single" w:sz="4" w:space="0" w:color="auto"/>
            </w:tcBorders>
            <w:vAlign w:val="center"/>
          </w:tcPr>
          <w:p w14:paraId="046A4B07" w14:textId="77777777" w:rsidR="00A85863" w:rsidRDefault="00A85863" w:rsidP="0017646F">
            <w:pPr>
              <w:pStyle w:val="DataField11pt-Single"/>
              <w:jc w:val="center"/>
              <w:rPr>
                <w:ins w:id="54" w:author="Michael Thompson" w:date="2014-02-19T12:04:00Z"/>
              </w:rPr>
            </w:pPr>
          </w:p>
        </w:tc>
        <w:tc>
          <w:tcPr>
            <w:tcW w:w="2665" w:type="dxa"/>
            <w:tcBorders>
              <w:top w:val="nil"/>
              <w:left w:val="single" w:sz="4" w:space="0" w:color="auto"/>
              <w:bottom w:val="single" w:sz="6" w:space="0" w:color="auto"/>
              <w:right w:val="nil"/>
            </w:tcBorders>
            <w:vAlign w:val="center"/>
          </w:tcPr>
          <w:p w14:paraId="7CCCFBCB" w14:textId="77777777" w:rsidR="00A85863" w:rsidRDefault="00A85863" w:rsidP="0017646F">
            <w:pPr>
              <w:pStyle w:val="DataField11pt-Single"/>
              <w:rPr>
                <w:ins w:id="55" w:author="Michael Thompson" w:date="2014-02-19T12:04:00Z"/>
              </w:rPr>
            </w:pPr>
          </w:p>
        </w:tc>
      </w:tr>
    </w:tbl>
    <w:p w14:paraId="02F6AF94" w14:textId="77777777" w:rsidR="004A7347" w:rsidRPr="00481D75" w:rsidRDefault="004A7347" w:rsidP="004A7347">
      <w:pPr>
        <w:pStyle w:val="Heading1"/>
        <w:jc w:val="left"/>
        <w:rPr>
          <w:sz w:val="22"/>
          <w:rPrChange w:id="56" w:author="Leslie  Brown" w:date="2014-02-03T02:48:00Z">
            <w:rPr>
              <w:rFonts w:ascii="Palatino" w:hAnsi="Palatino"/>
            </w:rPr>
          </w:rPrChange>
        </w:rPr>
      </w:pPr>
    </w:p>
    <w:p w14:paraId="4CBA85D9" w14:textId="77777777" w:rsidR="005C55D2" w:rsidRPr="00481D75" w:rsidRDefault="005C55D2" w:rsidP="005C55D2">
      <w:pPr>
        <w:rPr>
          <w:rFonts w:ascii="Arial" w:hAnsi="Arial"/>
          <w:sz w:val="22"/>
          <w:rPrChange w:id="57" w:author="Leslie  Brown" w:date="2014-02-03T02:48:00Z">
            <w:rPr/>
          </w:rPrChange>
        </w:rPr>
      </w:pPr>
    </w:p>
    <w:p w14:paraId="2AADC1CF" w14:textId="77777777" w:rsidR="004A7347" w:rsidRPr="00481D75" w:rsidRDefault="004A7347" w:rsidP="005C55D2">
      <w:pPr>
        <w:pStyle w:val="Heading1"/>
        <w:numPr>
          <w:ilvl w:val="0"/>
          <w:numId w:val="35"/>
        </w:numPr>
        <w:ind w:left="0" w:firstLine="0"/>
        <w:jc w:val="left"/>
        <w:rPr>
          <w:sz w:val="22"/>
          <w:rPrChange w:id="58" w:author="Leslie  Brown" w:date="2014-02-03T02:48:00Z">
            <w:rPr>
              <w:rFonts w:ascii="Palatino" w:hAnsi="Palatino"/>
            </w:rPr>
          </w:rPrChange>
        </w:rPr>
      </w:pPr>
      <w:r w:rsidRPr="00481D75">
        <w:rPr>
          <w:sz w:val="22"/>
          <w:rPrChange w:id="59" w:author="Leslie  Brown" w:date="2014-02-03T02:48:00Z">
            <w:rPr>
              <w:rFonts w:ascii="Palatino" w:hAnsi="Palatino"/>
            </w:rPr>
          </w:rPrChange>
        </w:rPr>
        <w:t>Personal Statement</w:t>
      </w:r>
    </w:p>
    <w:p w14:paraId="66F0E2DC" w14:textId="77777777" w:rsidR="005C55D2" w:rsidRPr="00481D75" w:rsidRDefault="005C55D2" w:rsidP="005C55D2">
      <w:pPr>
        <w:rPr>
          <w:rFonts w:ascii="Arial" w:hAnsi="Arial"/>
          <w:sz w:val="22"/>
          <w:rPrChange w:id="60" w:author="Leslie  Brown" w:date="2014-02-03T02:48:00Z">
            <w:rPr/>
          </w:rPrChange>
        </w:rPr>
      </w:pPr>
    </w:p>
    <w:p w14:paraId="423C08C2" w14:textId="77777777" w:rsidR="004A7347" w:rsidRPr="00481D75" w:rsidRDefault="004A7347" w:rsidP="00FD61E2">
      <w:pPr>
        <w:rPr>
          <w:rFonts w:ascii="Arial" w:hAnsi="Arial"/>
          <w:sz w:val="22"/>
          <w:rPrChange w:id="61" w:author="Leslie  Brown" w:date="2014-02-03T02:48:00Z">
            <w:rPr>
              <w:rFonts w:ascii="Palatino" w:hAnsi="Palatino"/>
              <w:sz w:val="22"/>
            </w:rPr>
          </w:rPrChange>
        </w:rPr>
        <w:pPrChange w:id="62" w:author="Leslie  Brown" w:date="2014-02-03T02:57:00Z">
          <w:pPr>
            <w:spacing w:line="280" w:lineRule="exact"/>
            <w:ind w:firstLine="720"/>
            <w:jc w:val="both"/>
          </w:pPr>
        </w:pPrChange>
      </w:pPr>
      <w:r w:rsidRPr="00481D75">
        <w:rPr>
          <w:rFonts w:ascii="Arial" w:hAnsi="Arial"/>
          <w:sz w:val="22"/>
          <w:rPrChange w:id="63" w:author="Leslie  Brown" w:date="2014-02-03T02:48:00Z">
            <w:rPr>
              <w:rFonts w:ascii="Palatino" w:hAnsi="Palatino"/>
              <w:sz w:val="22"/>
            </w:rPr>
          </w:rPrChange>
        </w:rPr>
        <w:t>Broadly defined, my career goal is to understand how natural selection shapes phenotypic variation, and</w:t>
      </w:r>
      <w:ins w:id="64" w:author="Leslie  Brown" w:date="2014-02-02T23:10:00Z">
        <w:r w:rsidR="00A34AB1" w:rsidRPr="00481D75">
          <w:rPr>
            <w:rFonts w:ascii="Arial" w:hAnsi="Arial"/>
            <w:sz w:val="22"/>
            <w:rPrChange w:id="65" w:author="Leslie  Brown" w:date="2014-02-03T02:48:00Z">
              <w:rPr>
                <w:rFonts w:ascii="Palatino" w:hAnsi="Palatino"/>
                <w:sz w:val="22"/>
              </w:rPr>
            </w:rPrChange>
          </w:rPr>
          <w:t>,</w:t>
        </w:r>
      </w:ins>
      <w:r w:rsidRPr="00481D75">
        <w:rPr>
          <w:rFonts w:ascii="Arial" w:hAnsi="Arial"/>
          <w:sz w:val="22"/>
          <w:rPrChange w:id="66" w:author="Leslie  Brown" w:date="2014-02-03T02:48:00Z">
            <w:rPr>
              <w:rFonts w:ascii="Palatino" w:hAnsi="Palatino"/>
              <w:sz w:val="22"/>
            </w:rPr>
          </w:rPrChange>
        </w:rPr>
        <w:t xml:space="preserve"> further, how genes underlie this variation.  Stemming from my experience as a bedside RN in an ICU setting, I aim to apply my interest in evolutionary biology towards medically relevant problems in an attempt to improve health and wellness. To this end, my PhD research focused on better understanding how a behavioral phenotype (sexual behavior) modified the selective landscape (e.g. pathogen load), and</w:t>
      </w:r>
      <w:ins w:id="67" w:author="Leslie  Brown" w:date="2014-02-02T23:11:00Z">
        <w:r w:rsidR="00A34AB1" w:rsidRPr="00481D75">
          <w:rPr>
            <w:rFonts w:ascii="Arial" w:hAnsi="Arial"/>
            <w:sz w:val="22"/>
            <w:rPrChange w:id="68" w:author="Leslie  Brown" w:date="2014-02-03T02:48:00Z">
              <w:rPr>
                <w:rFonts w:ascii="Palatino" w:hAnsi="Palatino"/>
                <w:sz w:val="22"/>
              </w:rPr>
            </w:rPrChange>
          </w:rPr>
          <w:t>,</w:t>
        </w:r>
      </w:ins>
      <w:r w:rsidRPr="00481D75">
        <w:rPr>
          <w:rFonts w:ascii="Arial" w:hAnsi="Arial"/>
          <w:sz w:val="22"/>
          <w:rPrChange w:id="69" w:author="Leslie  Brown" w:date="2014-02-03T02:48:00Z">
            <w:rPr>
              <w:rFonts w:ascii="Palatino" w:hAnsi="Palatino"/>
              <w:sz w:val="22"/>
            </w:rPr>
          </w:rPrChange>
        </w:rPr>
        <w:t xml:space="preserve"> thus</w:t>
      </w:r>
      <w:ins w:id="70" w:author="Leslie  Brown" w:date="2014-02-02T23:11:00Z">
        <w:r w:rsidR="00A34AB1" w:rsidRPr="00481D75">
          <w:rPr>
            <w:rFonts w:ascii="Arial" w:hAnsi="Arial"/>
            <w:sz w:val="22"/>
            <w:rPrChange w:id="71" w:author="Leslie  Brown" w:date="2014-02-03T02:48:00Z">
              <w:rPr>
                <w:rFonts w:ascii="Palatino" w:hAnsi="Palatino"/>
                <w:sz w:val="22"/>
              </w:rPr>
            </w:rPrChange>
          </w:rPr>
          <w:t>,</w:t>
        </w:r>
      </w:ins>
      <w:r w:rsidRPr="00481D75">
        <w:rPr>
          <w:rFonts w:ascii="Arial" w:hAnsi="Arial"/>
          <w:sz w:val="22"/>
          <w:rPrChange w:id="72" w:author="Leslie  Brown" w:date="2014-02-03T02:48:00Z">
            <w:rPr>
              <w:rFonts w:ascii="Palatino" w:hAnsi="Palatino"/>
              <w:sz w:val="22"/>
            </w:rPr>
          </w:rPrChange>
        </w:rPr>
        <w:t xml:space="preserve"> the action of natural selection. </w:t>
      </w:r>
      <w:r w:rsidR="0053690D" w:rsidRPr="00481D75">
        <w:rPr>
          <w:rFonts w:ascii="Arial" w:hAnsi="Arial"/>
          <w:sz w:val="22"/>
          <w:rPrChange w:id="73" w:author="Leslie  Brown" w:date="2014-02-03T02:48:00Z">
            <w:rPr>
              <w:rFonts w:ascii="Palatino" w:hAnsi="Palatino"/>
              <w:sz w:val="22"/>
            </w:rPr>
          </w:rPrChange>
        </w:rPr>
        <w:t xml:space="preserve">My </w:t>
      </w:r>
      <w:ins w:id="74" w:author="Leslie  Brown" w:date="2014-02-02T23:34:00Z">
        <w:r w:rsidR="00535338" w:rsidRPr="00481D75">
          <w:rPr>
            <w:rFonts w:ascii="Arial" w:hAnsi="Arial"/>
            <w:sz w:val="22"/>
            <w:rPrChange w:id="75" w:author="Leslie  Brown" w:date="2014-02-03T02:48:00Z">
              <w:rPr>
                <w:rFonts w:ascii="Palatino" w:hAnsi="Palatino"/>
                <w:sz w:val="22"/>
              </w:rPr>
            </w:rPrChange>
          </w:rPr>
          <w:t>p</w:t>
        </w:r>
      </w:ins>
      <w:del w:id="76" w:author="Leslie  Brown" w:date="2014-02-02T23:34:00Z">
        <w:r w:rsidR="0053690D" w:rsidRPr="00481D75" w:rsidDel="00535338">
          <w:rPr>
            <w:rFonts w:ascii="Arial" w:hAnsi="Arial"/>
            <w:sz w:val="22"/>
            <w:rPrChange w:id="77" w:author="Leslie  Brown" w:date="2014-02-03T02:48:00Z">
              <w:rPr>
                <w:rFonts w:ascii="Palatino" w:hAnsi="Palatino"/>
                <w:sz w:val="22"/>
              </w:rPr>
            </w:rPrChange>
          </w:rPr>
          <w:delText>P</w:delText>
        </w:r>
      </w:del>
      <w:r w:rsidR="0053690D" w:rsidRPr="00481D75">
        <w:rPr>
          <w:rFonts w:ascii="Arial" w:hAnsi="Arial"/>
          <w:sz w:val="22"/>
          <w:rPrChange w:id="78" w:author="Leslie  Brown" w:date="2014-02-03T02:48:00Z">
            <w:rPr>
              <w:rFonts w:ascii="Palatino" w:hAnsi="Palatino"/>
              <w:sz w:val="22"/>
            </w:rPr>
          </w:rPrChange>
        </w:rPr>
        <w:t>ost</w:t>
      </w:r>
      <w:ins w:id="79" w:author="Leslie  Brown" w:date="2014-02-02T23:34:00Z">
        <w:r w:rsidR="00535338" w:rsidRPr="00481D75">
          <w:rPr>
            <w:rFonts w:ascii="Arial" w:hAnsi="Arial"/>
            <w:sz w:val="22"/>
            <w:rPrChange w:id="80" w:author="Leslie  Brown" w:date="2014-02-03T02:48:00Z">
              <w:rPr>
                <w:rFonts w:ascii="Palatino" w:hAnsi="Palatino"/>
                <w:sz w:val="22"/>
              </w:rPr>
            </w:rPrChange>
          </w:rPr>
          <w:t>-</w:t>
        </w:r>
      </w:ins>
      <w:r w:rsidR="0053690D" w:rsidRPr="00481D75">
        <w:rPr>
          <w:rFonts w:ascii="Arial" w:hAnsi="Arial"/>
          <w:sz w:val="22"/>
          <w:rPrChange w:id="81" w:author="Leslie  Brown" w:date="2014-02-03T02:48:00Z">
            <w:rPr>
              <w:rFonts w:ascii="Palatino" w:hAnsi="Palatino"/>
              <w:sz w:val="22"/>
            </w:rPr>
          </w:rPrChange>
        </w:rPr>
        <w:t xml:space="preserve">doctoral </w:t>
      </w:r>
      <w:ins w:id="82" w:author="Leslie  Brown" w:date="2014-02-02T23:34:00Z">
        <w:r w:rsidR="00535338" w:rsidRPr="00481D75">
          <w:rPr>
            <w:rFonts w:ascii="Arial" w:hAnsi="Arial"/>
            <w:sz w:val="22"/>
            <w:rPrChange w:id="83" w:author="Leslie  Brown" w:date="2014-02-03T02:48:00Z">
              <w:rPr>
                <w:rFonts w:ascii="Palatino" w:hAnsi="Palatino"/>
                <w:sz w:val="22"/>
              </w:rPr>
            </w:rPrChange>
          </w:rPr>
          <w:t>t</w:t>
        </w:r>
      </w:ins>
      <w:del w:id="84" w:author="Leslie  Brown" w:date="2014-02-02T23:34:00Z">
        <w:r w:rsidR="0053690D" w:rsidRPr="00481D75" w:rsidDel="00535338">
          <w:rPr>
            <w:rFonts w:ascii="Arial" w:hAnsi="Arial"/>
            <w:sz w:val="22"/>
            <w:rPrChange w:id="85" w:author="Leslie  Brown" w:date="2014-02-03T02:48:00Z">
              <w:rPr>
                <w:rFonts w:ascii="Palatino" w:hAnsi="Palatino"/>
                <w:sz w:val="22"/>
              </w:rPr>
            </w:rPrChange>
          </w:rPr>
          <w:delText>T</w:delText>
        </w:r>
      </w:del>
      <w:r w:rsidR="0053690D" w:rsidRPr="00481D75">
        <w:rPr>
          <w:rFonts w:ascii="Arial" w:hAnsi="Arial"/>
          <w:sz w:val="22"/>
          <w:rPrChange w:id="86" w:author="Leslie  Brown" w:date="2014-02-03T02:48:00Z">
            <w:rPr>
              <w:rFonts w:ascii="Palatino" w:hAnsi="Palatino"/>
              <w:sz w:val="22"/>
            </w:rPr>
          </w:rPrChange>
        </w:rPr>
        <w:t>raining, supported by a NIH F32, enabled me to receive training in computational genomics. This training, in combination with my PhD, has allowed me to develop a unique skill se</w:t>
      </w:r>
      <w:r w:rsidR="0089610A" w:rsidRPr="00481D75">
        <w:rPr>
          <w:rFonts w:ascii="Arial" w:hAnsi="Arial"/>
          <w:sz w:val="22"/>
          <w:rPrChange w:id="87" w:author="Leslie  Brown" w:date="2014-02-03T02:48:00Z">
            <w:rPr>
              <w:rFonts w:ascii="Palatino" w:hAnsi="Palatino"/>
              <w:sz w:val="22"/>
            </w:rPr>
          </w:rPrChange>
        </w:rPr>
        <w:t>t</w:t>
      </w:r>
      <w:ins w:id="88" w:author="Leslie  Brown" w:date="2014-02-02T23:35:00Z">
        <w:r w:rsidR="00535338" w:rsidRPr="00481D75">
          <w:rPr>
            <w:rFonts w:ascii="Arial" w:hAnsi="Arial"/>
            <w:sz w:val="22"/>
            <w:rPrChange w:id="89" w:author="Leslie  Brown" w:date="2014-02-03T02:48:00Z">
              <w:rPr>
                <w:rFonts w:ascii="Palatino" w:hAnsi="Palatino"/>
                <w:sz w:val="22"/>
              </w:rPr>
            </w:rPrChange>
          </w:rPr>
          <w:t xml:space="preserve"> </w:t>
        </w:r>
      </w:ins>
      <w:del w:id="90" w:author="Leslie  Brown" w:date="2014-02-02T23:34:00Z">
        <w:r w:rsidR="0089610A" w:rsidRPr="00481D75" w:rsidDel="00535338">
          <w:rPr>
            <w:rFonts w:ascii="Arial" w:hAnsi="Arial"/>
            <w:sz w:val="22"/>
            <w:rPrChange w:id="91" w:author="Leslie  Brown" w:date="2014-02-03T02:48:00Z">
              <w:rPr>
                <w:rFonts w:ascii="Palatino" w:hAnsi="Palatino"/>
                <w:sz w:val="22"/>
              </w:rPr>
            </w:rPrChange>
          </w:rPr>
          <w:delText>-</w:delText>
        </w:r>
      </w:del>
      <w:ins w:id="92" w:author="Leslie  Brown" w:date="2014-02-02T23:34:00Z">
        <w:r w:rsidR="00535338" w:rsidRPr="00481D75">
          <w:rPr>
            <w:rFonts w:ascii="Arial" w:hAnsi="Arial"/>
            <w:sz w:val="22"/>
            <w:rPrChange w:id="93" w:author="Leslie  Brown" w:date="2014-02-03T02:48:00Z">
              <w:rPr>
                <w:rFonts w:ascii="Palatino" w:hAnsi="Palatino"/>
                <w:sz w:val="22"/>
              </w:rPr>
            </w:rPrChange>
          </w:rPr>
          <w:t>–</w:t>
        </w:r>
      </w:ins>
      <w:ins w:id="94" w:author="Leslie  Brown" w:date="2014-02-02T23:35:00Z">
        <w:r w:rsidR="00535338" w:rsidRPr="00481D75">
          <w:rPr>
            <w:rFonts w:ascii="Arial" w:hAnsi="Arial"/>
            <w:sz w:val="22"/>
            <w:rPrChange w:id="95" w:author="Leslie  Brown" w:date="2014-02-03T02:48:00Z">
              <w:rPr>
                <w:rFonts w:ascii="Palatino" w:hAnsi="Palatino"/>
                <w:sz w:val="22"/>
              </w:rPr>
            </w:rPrChange>
          </w:rPr>
          <w:t xml:space="preserve"> </w:t>
        </w:r>
      </w:ins>
      <w:del w:id="96" w:author="Leslie  Brown" w:date="2014-02-02T23:34:00Z">
        <w:r w:rsidR="0089610A" w:rsidRPr="00481D75" w:rsidDel="00535338">
          <w:rPr>
            <w:rFonts w:ascii="Arial" w:hAnsi="Arial"/>
            <w:sz w:val="22"/>
            <w:rPrChange w:id="97" w:author="Leslie  Brown" w:date="2014-02-03T02:48:00Z">
              <w:rPr>
                <w:rFonts w:ascii="Palatino" w:hAnsi="Palatino"/>
                <w:sz w:val="22"/>
              </w:rPr>
            </w:rPrChange>
          </w:rPr>
          <w:delText xml:space="preserve"> </w:delText>
        </w:r>
      </w:del>
      <w:r w:rsidR="0089610A" w:rsidRPr="00481D75">
        <w:rPr>
          <w:rFonts w:ascii="Arial" w:hAnsi="Arial"/>
          <w:sz w:val="22"/>
          <w:rPrChange w:id="98" w:author="Leslie  Brown" w:date="2014-02-03T02:48:00Z">
            <w:rPr>
              <w:rFonts w:ascii="Palatino" w:hAnsi="Palatino"/>
              <w:sz w:val="22"/>
            </w:rPr>
          </w:rPrChange>
        </w:rPr>
        <w:t xml:space="preserve">that of a researcher competent in field, molecular, and computational biology.  </w:t>
      </w:r>
      <w:r w:rsidRPr="00481D75">
        <w:rPr>
          <w:rFonts w:ascii="Arial" w:hAnsi="Arial"/>
          <w:sz w:val="22"/>
          <w:rPrChange w:id="99" w:author="Leslie  Brown" w:date="2014-02-03T02:48:00Z">
            <w:rPr>
              <w:rFonts w:ascii="Palatino" w:hAnsi="Palatino"/>
              <w:sz w:val="22"/>
            </w:rPr>
          </w:rPrChange>
        </w:rPr>
        <w:t xml:space="preserve">   </w:t>
      </w:r>
    </w:p>
    <w:p w14:paraId="1428D777" w14:textId="77777777" w:rsidR="004635D5" w:rsidRPr="00481D75" w:rsidRDefault="0089610A" w:rsidP="00FD61E2">
      <w:pPr>
        <w:ind w:firstLine="360"/>
        <w:rPr>
          <w:rFonts w:ascii="Arial" w:hAnsi="Arial"/>
          <w:sz w:val="22"/>
          <w:rPrChange w:id="100" w:author="Leslie  Brown" w:date="2014-02-03T02:48:00Z">
            <w:rPr>
              <w:rFonts w:ascii="Palatino" w:hAnsi="Palatino"/>
              <w:sz w:val="22"/>
            </w:rPr>
          </w:rPrChange>
        </w:rPr>
        <w:pPrChange w:id="101" w:author="Leslie  Brown" w:date="2014-02-03T02:57:00Z">
          <w:pPr>
            <w:spacing w:line="280" w:lineRule="exact"/>
            <w:ind w:firstLine="720"/>
            <w:jc w:val="both"/>
          </w:pPr>
        </w:pPrChange>
      </w:pPr>
      <w:r w:rsidRPr="00481D75">
        <w:rPr>
          <w:rFonts w:ascii="Arial" w:hAnsi="Arial"/>
          <w:sz w:val="22"/>
          <w:rPrChange w:id="102" w:author="Leslie  Brown" w:date="2014-02-03T02:48:00Z">
            <w:rPr>
              <w:rFonts w:ascii="Palatino" w:hAnsi="Palatino"/>
              <w:sz w:val="22"/>
            </w:rPr>
          </w:rPrChange>
        </w:rPr>
        <w:t xml:space="preserve">Currently, the </w:t>
      </w:r>
      <w:proofErr w:type="spellStart"/>
      <w:r w:rsidRPr="00481D75">
        <w:rPr>
          <w:rFonts w:ascii="Arial" w:hAnsi="Arial"/>
          <w:sz w:val="22"/>
          <w:rPrChange w:id="103" w:author="Leslie  Brown" w:date="2014-02-03T02:48:00Z">
            <w:rPr>
              <w:rFonts w:ascii="Palatino" w:hAnsi="Palatino"/>
              <w:sz w:val="22"/>
            </w:rPr>
          </w:rPrChange>
        </w:rPr>
        <w:t>MacManes</w:t>
      </w:r>
      <w:proofErr w:type="spellEnd"/>
      <w:r w:rsidRPr="00481D75">
        <w:rPr>
          <w:rFonts w:ascii="Arial" w:hAnsi="Arial"/>
          <w:sz w:val="22"/>
          <w:rPrChange w:id="104" w:author="Leslie  Brown" w:date="2014-02-03T02:48:00Z">
            <w:rPr>
              <w:rFonts w:ascii="Palatino" w:hAnsi="Palatino"/>
              <w:sz w:val="22"/>
            </w:rPr>
          </w:rPrChange>
        </w:rPr>
        <w:t xml:space="preserve"> lab has </w:t>
      </w:r>
      <w:del w:id="105" w:author="Leslie  Brown" w:date="2014-02-02T23:35:00Z">
        <w:r w:rsidRPr="00481D75" w:rsidDel="00535338">
          <w:rPr>
            <w:rFonts w:ascii="Arial" w:hAnsi="Arial"/>
            <w:sz w:val="22"/>
            <w:rPrChange w:id="106" w:author="Leslie  Brown" w:date="2014-02-03T02:48:00Z">
              <w:rPr>
                <w:rFonts w:ascii="Palatino" w:hAnsi="Palatino"/>
                <w:sz w:val="22"/>
              </w:rPr>
            </w:rPrChange>
          </w:rPr>
          <w:delText xml:space="preserve">2 </w:delText>
        </w:r>
      </w:del>
      <w:ins w:id="107" w:author="Leslie  Brown" w:date="2014-02-02T23:35:00Z">
        <w:r w:rsidR="00535338" w:rsidRPr="00481D75">
          <w:rPr>
            <w:rFonts w:ascii="Arial" w:hAnsi="Arial"/>
            <w:sz w:val="22"/>
            <w:rPrChange w:id="108" w:author="Leslie  Brown" w:date="2014-02-03T02:48:00Z">
              <w:rPr>
                <w:rFonts w:ascii="Palatino" w:hAnsi="Palatino"/>
                <w:sz w:val="22"/>
              </w:rPr>
            </w:rPrChange>
          </w:rPr>
          <w:t xml:space="preserve">two </w:t>
        </w:r>
      </w:ins>
      <w:r w:rsidRPr="00481D75">
        <w:rPr>
          <w:rFonts w:ascii="Arial" w:hAnsi="Arial"/>
          <w:sz w:val="22"/>
          <w:rPrChange w:id="109" w:author="Leslie  Brown" w:date="2014-02-03T02:48:00Z">
            <w:rPr>
              <w:rFonts w:ascii="Palatino" w:hAnsi="Palatino"/>
              <w:sz w:val="22"/>
            </w:rPr>
          </w:rPrChange>
        </w:rPr>
        <w:t>complementary major research foci</w:t>
      </w:r>
      <w:r w:rsidR="004635D5" w:rsidRPr="00481D75">
        <w:rPr>
          <w:rFonts w:ascii="Arial" w:hAnsi="Arial"/>
          <w:sz w:val="22"/>
          <w:rPrChange w:id="110" w:author="Leslie  Brown" w:date="2014-02-03T02:48:00Z">
            <w:rPr>
              <w:rFonts w:ascii="Palatino" w:hAnsi="Palatino"/>
              <w:sz w:val="22"/>
            </w:rPr>
          </w:rPrChange>
        </w:rPr>
        <w:t xml:space="preserve"> – biology and bioinformatics</w:t>
      </w:r>
      <w:r w:rsidRPr="00481D75">
        <w:rPr>
          <w:rFonts w:ascii="Arial" w:hAnsi="Arial"/>
          <w:sz w:val="22"/>
          <w:rPrChange w:id="111" w:author="Leslie  Brown" w:date="2014-02-03T02:48:00Z">
            <w:rPr>
              <w:rFonts w:ascii="Palatino" w:hAnsi="Palatino"/>
              <w:sz w:val="22"/>
            </w:rPr>
          </w:rPrChange>
        </w:rPr>
        <w:t xml:space="preserve">. </w:t>
      </w:r>
      <w:r w:rsidR="004635D5" w:rsidRPr="00481D75">
        <w:rPr>
          <w:rFonts w:ascii="Arial" w:hAnsi="Arial"/>
          <w:sz w:val="22"/>
          <w:rPrChange w:id="112" w:author="Leslie  Brown" w:date="2014-02-03T02:48:00Z">
            <w:rPr>
              <w:rFonts w:ascii="Palatino" w:hAnsi="Palatino"/>
              <w:sz w:val="22"/>
            </w:rPr>
          </w:rPrChange>
        </w:rPr>
        <w:t xml:space="preserve">This proposal </w:t>
      </w:r>
      <w:r w:rsidRPr="00481D75">
        <w:rPr>
          <w:rFonts w:ascii="Arial" w:hAnsi="Arial"/>
          <w:sz w:val="22"/>
          <w:rPrChange w:id="113" w:author="Leslie  Brown" w:date="2014-02-03T02:48:00Z">
            <w:rPr>
              <w:rFonts w:ascii="Palatino" w:hAnsi="Palatino"/>
              <w:sz w:val="22"/>
            </w:rPr>
          </w:rPrChange>
        </w:rPr>
        <w:t>aim</w:t>
      </w:r>
      <w:r w:rsidR="004635D5" w:rsidRPr="00481D75">
        <w:rPr>
          <w:rFonts w:ascii="Arial" w:hAnsi="Arial"/>
          <w:sz w:val="22"/>
          <w:rPrChange w:id="114" w:author="Leslie  Brown" w:date="2014-02-03T02:48:00Z">
            <w:rPr>
              <w:rFonts w:ascii="Palatino" w:hAnsi="Palatino"/>
              <w:sz w:val="22"/>
            </w:rPr>
          </w:rPrChange>
        </w:rPr>
        <w:t>s</w:t>
      </w:r>
      <w:r w:rsidRPr="00481D75">
        <w:rPr>
          <w:rFonts w:ascii="Arial" w:hAnsi="Arial"/>
          <w:sz w:val="22"/>
          <w:rPrChange w:id="115" w:author="Leslie  Brown" w:date="2014-02-03T02:48:00Z">
            <w:rPr>
              <w:rFonts w:ascii="Palatino" w:hAnsi="Palatino"/>
              <w:sz w:val="22"/>
            </w:rPr>
          </w:rPrChange>
        </w:rPr>
        <w:t xml:space="preserve"> to understand the genomic underpinnings of complex phenotypes and adaptation</w:t>
      </w:r>
      <w:ins w:id="116" w:author="Leslie  Brown" w:date="2014-02-03T01:41:00Z">
        <w:r w:rsidR="0066150E" w:rsidRPr="00481D75">
          <w:rPr>
            <w:rFonts w:ascii="Arial" w:hAnsi="Arial"/>
            <w:sz w:val="22"/>
            <w:rPrChange w:id="117" w:author="Leslie  Brown" w:date="2014-02-03T02:48:00Z">
              <w:rPr>
                <w:rFonts w:ascii="Palatino" w:hAnsi="Palatino"/>
                <w:sz w:val="22"/>
              </w:rPr>
            </w:rPrChange>
          </w:rPr>
          <w:t>, and</w:t>
        </w:r>
      </w:ins>
      <w:del w:id="118" w:author="Leslie  Brown" w:date="2014-02-03T01:41:00Z">
        <w:r w:rsidRPr="00481D75" w:rsidDel="0066150E">
          <w:rPr>
            <w:rFonts w:ascii="Arial" w:hAnsi="Arial"/>
            <w:sz w:val="22"/>
            <w:rPrChange w:id="119" w:author="Leslie  Brown" w:date="2014-02-03T02:48:00Z">
              <w:rPr>
                <w:rFonts w:ascii="Palatino" w:hAnsi="Palatino"/>
                <w:sz w:val="22"/>
              </w:rPr>
            </w:rPrChange>
          </w:rPr>
          <w:delText>.</w:delText>
        </w:r>
      </w:del>
      <w:r w:rsidRPr="00481D75">
        <w:rPr>
          <w:rFonts w:ascii="Arial" w:hAnsi="Arial"/>
          <w:sz w:val="22"/>
          <w:rPrChange w:id="120" w:author="Leslie  Brown" w:date="2014-02-03T02:48:00Z">
            <w:rPr>
              <w:rFonts w:ascii="Palatino" w:hAnsi="Palatino"/>
              <w:sz w:val="22"/>
            </w:rPr>
          </w:rPrChange>
        </w:rPr>
        <w:t xml:space="preserve"> </w:t>
      </w:r>
      <w:del w:id="121" w:author="Leslie  Brown" w:date="2014-02-03T01:41:00Z">
        <w:r w:rsidR="004635D5" w:rsidRPr="00481D75" w:rsidDel="0066150E">
          <w:rPr>
            <w:rFonts w:ascii="Arial" w:hAnsi="Arial"/>
            <w:sz w:val="22"/>
            <w:rPrChange w:id="122" w:author="Leslie  Brown" w:date="2014-02-03T02:48:00Z">
              <w:rPr>
                <w:rFonts w:ascii="Palatino" w:hAnsi="Palatino"/>
                <w:sz w:val="22"/>
              </w:rPr>
            </w:rPrChange>
          </w:rPr>
          <w:delText xml:space="preserve">In </w:delText>
        </w:r>
      </w:del>
      <w:ins w:id="123" w:author="Leslie  Brown" w:date="2014-02-03T01:41:00Z">
        <w:r w:rsidR="0066150E" w:rsidRPr="00481D75">
          <w:rPr>
            <w:rFonts w:ascii="Arial" w:hAnsi="Arial"/>
            <w:sz w:val="22"/>
            <w:rPrChange w:id="124" w:author="Leslie  Brown" w:date="2014-02-03T02:48:00Z">
              <w:rPr>
                <w:rFonts w:ascii="Palatino" w:hAnsi="Palatino"/>
                <w:sz w:val="22"/>
              </w:rPr>
            </w:rPrChange>
          </w:rPr>
          <w:t xml:space="preserve">in </w:t>
        </w:r>
      </w:ins>
      <w:r w:rsidR="004635D5" w:rsidRPr="00481D75">
        <w:rPr>
          <w:rFonts w:ascii="Arial" w:hAnsi="Arial"/>
          <w:sz w:val="22"/>
          <w:rPrChange w:id="125" w:author="Leslie  Brown" w:date="2014-02-03T02:48:00Z">
            <w:rPr>
              <w:rFonts w:ascii="Palatino" w:hAnsi="Palatino"/>
              <w:sz w:val="22"/>
            </w:rPr>
          </w:rPrChange>
        </w:rPr>
        <w:t>particular, understand</w:t>
      </w:r>
      <w:del w:id="126" w:author="Leslie  Brown" w:date="2014-02-03T01:41:00Z">
        <w:r w:rsidR="004635D5" w:rsidRPr="00481D75" w:rsidDel="0066150E">
          <w:rPr>
            <w:rFonts w:ascii="Arial" w:hAnsi="Arial"/>
            <w:sz w:val="22"/>
            <w:rPrChange w:id="127" w:author="Leslie  Brown" w:date="2014-02-03T02:48:00Z">
              <w:rPr>
                <w:rFonts w:ascii="Palatino" w:hAnsi="Palatino"/>
                <w:sz w:val="22"/>
              </w:rPr>
            </w:rPrChange>
          </w:rPr>
          <w:delText>ing</w:delText>
        </w:r>
      </w:del>
      <w:r w:rsidR="004635D5" w:rsidRPr="00481D75">
        <w:rPr>
          <w:rFonts w:ascii="Arial" w:hAnsi="Arial"/>
          <w:sz w:val="22"/>
          <w:rPrChange w:id="128" w:author="Leslie  Brown" w:date="2014-02-03T02:48:00Z">
            <w:rPr>
              <w:rFonts w:ascii="Palatino" w:hAnsi="Palatino"/>
              <w:sz w:val="22"/>
            </w:rPr>
          </w:rPrChange>
        </w:rPr>
        <w:t xml:space="preserve"> how desert animals survive intense heat and aridity without drinking water. We aim to collect the relevant behavior, physiological, metabolic and genomic data to gain a deep understanding of the links between genotype and phenotype in </w:t>
      </w:r>
      <w:del w:id="129" w:author="Leslie  Brown" w:date="2014-02-03T01:41:00Z">
        <w:r w:rsidR="004635D5" w:rsidRPr="00481D75" w:rsidDel="0066150E">
          <w:rPr>
            <w:rFonts w:ascii="Arial" w:hAnsi="Arial"/>
            <w:sz w:val="22"/>
            <w:rPrChange w:id="130" w:author="Leslie  Brown" w:date="2014-02-03T02:48:00Z">
              <w:rPr>
                <w:rFonts w:ascii="Palatino" w:hAnsi="Palatino"/>
                <w:sz w:val="22"/>
              </w:rPr>
            </w:rPrChange>
          </w:rPr>
          <w:delText xml:space="preserve">he </w:delText>
        </w:r>
      </w:del>
      <w:ins w:id="131" w:author="Leslie  Brown" w:date="2014-02-03T01:41:00Z">
        <w:r w:rsidR="0066150E" w:rsidRPr="00481D75">
          <w:rPr>
            <w:rFonts w:ascii="Arial" w:hAnsi="Arial"/>
            <w:sz w:val="22"/>
            <w:rPrChange w:id="132" w:author="Leslie  Brown" w:date="2014-02-03T02:48:00Z">
              <w:rPr>
                <w:rFonts w:ascii="Palatino" w:hAnsi="Palatino"/>
                <w:sz w:val="22"/>
              </w:rPr>
            </w:rPrChange>
          </w:rPr>
          <w:t xml:space="preserve">the </w:t>
        </w:r>
      </w:ins>
      <w:r w:rsidR="004635D5" w:rsidRPr="00481D75">
        <w:rPr>
          <w:rFonts w:ascii="Arial" w:hAnsi="Arial"/>
          <w:sz w:val="22"/>
          <w:rPrChange w:id="133" w:author="Leslie  Brown" w:date="2014-02-03T02:48:00Z">
            <w:rPr>
              <w:rFonts w:ascii="Palatino" w:hAnsi="Palatino"/>
              <w:sz w:val="22"/>
            </w:rPr>
          </w:rPrChange>
        </w:rPr>
        <w:t xml:space="preserve">context of desert biology.   </w:t>
      </w:r>
    </w:p>
    <w:p w14:paraId="7DDEB3AA" w14:textId="77777777" w:rsidR="00DF5117" w:rsidRPr="00481D75" w:rsidRDefault="004635D5" w:rsidP="00FD61E2">
      <w:pPr>
        <w:ind w:firstLine="360"/>
        <w:rPr>
          <w:rFonts w:ascii="Arial" w:hAnsi="Arial"/>
          <w:sz w:val="22"/>
          <w:rPrChange w:id="134" w:author="Leslie  Brown" w:date="2014-02-03T02:48:00Z">
            <w:rPr>
              <w:rFonts w:ascii="Palatino" w:hAnsi="Palatino"/>
              <w:sz w:val="22"/>
            </w:rPr>
          </w:rPrChange>
        </w:rPr>
        <w:pPrChange w:id="135" w:author="Leslie  Brown" w:date="2014-02-03T02:57:00Z">
          <w:pPr>
            <w:spacing w:line="280" w:lineRule="exact"/>
            <w:ind w:firstLine="720"/>
            <w:jc w:val="both"/>
          </w:pPr>
        </w:pPrChange>
      </w:pPr>
      <w:r w:rsidRPr="00481D75">
        <w:rPr>
          <w:rFonts w:ascii="Arial" w:hAnsi="Arial"/>
          <w:sz w:val="22"/>
          <w:rPrChange w:id="136" w:author="Leslie  Brown" w:date="2014-02-03T02:48:00Z">
            <w:rPr>
              <w:rFonts w:ascii="Palatino" w:hAnsi="Palatino"/>
              <w:sz w:val="22"/>
            </w:rPr>
          </w:rPrChange>
        </w:rPr>
        <w:t xml:space="preserve">Related to the collection of genomic data, the lab has recognized authority on the </w:t>
      </w:r>
      <w:r w:rsidR="00DF5117" w:rsidRPr="00481D75">
        <w:rPr>
          <w:rFonts w:ascii="Arial" w:hAnsi="Arial"/>
          <w:sz w:val="22"/>
          <w:rPrChange w:id="137" w:author="Leslie  Brown" w:date="2014-02-03T02:48:00Z">
            <w:rPr>
              <w:rFonts w:ascii="Palatino" w:hAnsi="Palatino"/>
              <w:sz w:val="22"/>
            </w:rPr>
          </w:rPrChange>
        </w:rPr>
        <w:t xml:space="preserve">genome and </w:t>
      </w:r>
      <w:proofErr w:type="spellStart"/>
      <w:r w:rsidR="00DF5117" w:rsidRPr="00481D75">
        <w:rPr>
          <w:rFonts w:ascii="Arial" w:hAnsi="Arial"/>
          <w:sz w:val="22"/>
          <w:rPrChange w:id="138" w:author="Leslie  Brown" w:date="2014-02-03T02:48:00Z">
            <w:rPr>
              <w:rFonts w:ascii="Palatino" w:hAnsi="Palatino"/>
              <w:sz w:val="22"/>
            </w:rPr>
          </w:rPrChange>
        </w:rPr>
        <w:t>transcriptome</w:t>
      </w:r>
      <w:proofErr w:type="spellEnd"/>
      <w:r w:rsidR="00DF5117" w:rsidRPr="00481D75">
        <w:rPr>
          <w:rFonts w:ascii="Arial" w:hAnsi="Arial"/>
          <w:sz w:val="22"/>
          <w:rPrChange w:id="139" w:author="Leslie  Brown" w:date="2014-02-03T02:48:00Z">
            <w:rPr>
              <w:rFonts w:ascii="Palatino" w:hAnsi="Palatino"/>
              <w:sz w:val="22"/>
            </w:rPr>
          </w:rPrChange>
        </w:rPr>
        <w:t xml:space="preserve"> assembly</w:t>
      </w:r>
      <w:del w:id="140" w:author="Leslie  Brown" w:date="2014-02-03T01:42:00Z">
        <w:r w:rsidR="00DF5117" w:rsidRPr="00481D75" w:rsidDel="0066150E">
          <w:rPr>
            <w:rFonts w:ascii="Arial" w:hAnsi="Arial"/>
            <w:sz w:val="22"/>
            <w:rPrChange w:id="141" w:author="Leslie  Brown" w:date="2014-02-03T02:48:00Z">
              <w:rPr>
                <w:rFonts w:ascii="Palatino" w:hAnsi="Palatino"/>
                <w:sz w:val="22"/>
              </w:rPr>
            </w:rPrChange>
          </w:rPr>
          <w:delText>,</w:delText>
        </w:r>
      </w:del>
      <w:r w:rsidR="00DF5117" w:rsidRPr="00481D75">
        <w:rPr>
          <w:rFonts w:ascii="Arial" w:hAnsi="Arial"/>
          <w:sz w:val="22"/>
          <w:rPrChange w:id="142" w:author="Leslie  Brown" w:date="2014-02-03T02:48:00Z">
            <w:rPr>
              <w:rFonts w:ascii="Palatino" w:hAnsi="Palatino"/>
              <w:sz w:val="22"/>
            </w:rPr>
          </w:rPrChange>
        </w:rPr>
        <w:t xml:space="preserve"> as a developer of the Trinity and </w:t>
      </w:r>
      <w:proofErr w:type="spellStart"/>
      <w:r w:rsidR="00DF5117" w:rsidRPr="00481D75">
        <w:rPr>
          <w:rFonts w:ascii="Arial" w:hAnsi="Arial"/>
          <w:sz w:val="22"/>
          <w:rPrChange w:id="143" w:author="Leslie  Brown" w:date="2014-02-03T02:48:00Z">
            <w:rPr>
              <w:rFonts w:ascii="Palatino" w:hAnsi="Palatino"/>
              <w:sz w:val="22"/>
            </w:rPr>
          </w:rPrChange>
        </w:rPr>
        <w:t>Trinotate</w:t>
      </w:r>
      <w:proofErr w:type="spellEnd"/>
      <w:r w:rsidR="00DF5117" w:rsidRPr="00481D75">
        <w:rPr>
          <w:rFonts w:ascii="Arial" w:hAnsi="Arial"/>
          <w:sz w:val="22"/>
          <w:rPrChange w:id="144" w:author="Leslie  Brown" w:date="2014-02-03T02:48:00Z">
            <w:rPr>
              <w:rFonts w:ascii="Palatino" w:hAnsi="Palatino"/>
              <w:sz w:val="22"/>
            </w:rPr>
          </w:rPrChange>
        </w:rPr>
        <w:t xml:space="preserve"> software packages</w:t>
      </w:r>
      <w:del w:id="145" w:author="Leslie  Brown" w:date="2014-02-03T01:42:00Z">
        <w:r w:rsidR="00DF5117" w:rsidRPr="00481D75" w:rsidDel="0066150E">
          <w:rPr>
            <w:rFonts w:ascii="Arial" w:hAnsi="Arial"/>
            <w:sz w:val="22"/>
            <w:rPrChange w:id="146" w:author="Leslie  Brown" w:date="2014-02-03T02:48:00Z">
              <w:rPr>
                <w:rFonts w:ascii="Palatino" w:hAnsi="Palatino"/>
                <w:sz w:val="22"/>
              </w:rPr>
            </w:rPrChange>
          </w:rPr>
          <w:delText>,</w:delText>
        </w:r>
      </w:del>
      <w:r w:rsidR="00DF5117" w:rsidRPr="00481D75">
        <w:rPr>
          <w:rFonts w:ascii="Arial" w:hAnsi="Arial"/>
          <w:sz w:val="22"/>
          <w:rPrChange w:id="147" w:author="Leslie  Brown" w:date="2014-02-03T02:48:00Z">
            <w:rPr>
              <w:rFonts w:ascii="Palatino" w:hAnsi="Palatino"/>
              <w:sz w:val="22"/>
            </w:rPr>
          </w:rPrChange>
        </w:rPr>
        <w:t xml:space="preserve"> and co-author of the recent </w:t>
      </w:r>
      <w:proofErr w:type="spellStart"/>
      <w:r w:rsidR="00DF5117" w:rsidRPr="00481D75">
        <w:rPr>
          <w:rFonts w:ascii="Arial" w:hAnsi="Arial"/>
          <w:sz w:val="22"/>
          <w:rPrChange w:id="148" w:author="Leslie  Brown" w:date="2014-02-03T02:48:00Z">
            <w:rPr>
              <w:rFonts w:ascii="Palatino" w:hAnsi="Palatino"/>
              <w:sz w:val="22"/>
            </w:rPr>
          </w:rPrChange>
        </w:rPr>
        <w:t>Assemblathon</w:t>
      </w:r>
      <w:proofErr w:type="spellEnd"/>
      <w:r w:rsidR="00DF5117" w:rsidRPr="00481D75">
        <w:rPr>
          <w:rFonts w:ascii="Arial" w:hAnsi="Arial"/>
          <w:sz w:val="22"/>
          <w:rPrChange w:id="149" w:author="Leslie  Brown" w:date="2014-02-03T02:48:00Z">
            <w:rPr>
              <w:rFonts w:ascii="Palatino" w:hAnsi="Palatino"/>
              <w:sz w:val="22"/>
            </w:rPr>
          </w:rPrChange>
        </w:rPr>
        <w:t xml:space="preserve"> 2 paper. In addition, the lab has expertise in the quality control and pre-processing of high-throughput sequencing data</w:t>
      </w:r>
      <w:del w:id="150" w:author="Leslie  Brown" w:date="2014-02-03T01:42:00Z">
        <w:r w:rsidR="00DF5117" w:rsidRPr="00481D75" w:rsidDel="00CD42EE">
          <w:rPr>
            <w:rFonts w:ascii="Arial" w:hAnsi="Arial"/>
            <w:sz w:val="22"/>
            <w:rPrChange w:id="151" w:author="Leslie  Brown" w:date="2014-02-03T02:48:00Z">
              <w:rPr>
                <w:rFonts w:ascii="Palatino" w:hAnsi="Palatino"/>
                <w:sz w:val="22"/>
              </w:rPr>
            </w:rPrChange>
          </w:rPr>
          <w:delText>,</w:delText>
        </w:r>
      </w:del>
      <w:r w:rsidR="00DF5117" w:rsidRPr="00481D75">
        <w:rPr>
          <w:rFonts w:ascii="Arial" w:hAnsi="Arial"/>
          <w:sz w:val="22"/>
          <w:rPrChange w:id="152" w:author="Leslie  Brown" w:date="2014-02-03T02:48:00Z">
            <w:rPr>
              <w:rFonts w:ascii="Palatino" w:hAnsi="Palatino"/>
              <w:sz w:val="22"/>
            </w:rPr>
          </w:rPrChange>
        </w:rPr>
        <w:t xml:space="preserve"> with both published manuscripts and software packages.</w:t>
      </w:r>
    </w:p>
    <w:p w14:paraId="639F6CE1" w14:textId="77777777" w:rsidR="004A7347" w:rsidRPr="00481D75" w:rsidRDefault="004A7347" w:rsidP="004A7347">
      <w:pPr>
        <w:rPr>
          <w:rFonts w:ascii="Arial" w:hAnsi="Arial"/>
          <w:sz w:val="22"/>
          <w:rPrChange w:id="153" w:author="Leslie  Brown" w:date="2014-02-03T02:48:00Z">
            <w:rPr>
              <w:rFonts w:ascii="Palatino" w:hAnsi="Palatino"/>
              <w:sz w:val="22"/>
            </w:rPr>
          </w:rPrChange>
        </w:rPr>
      </w:pPr>
    </w:p>
    <w:p w14:paraId="7620D1C5" w14:textId="77777777" w:rsidR="00DF5117" w:rsidRPr="00481D75" w:rsidDel="00481D75" w:rsidRDefault="00DF5117" w:rsidP="004A7347">
      <w:pPr>
        <w:rPr>
          <w:del w:id="154" w:author="Leslie  Brown" w:date="2014-02-03T02:47:00Z"/>
          <w:rFonts w:ascii="Arial" w:hAnsi="Arial"/>
          <w:sz w:val="22"/>
          <w:rPrChange w:id="155" w:author="Leslie  Brown" w:date="2014-02-03T02:48:00Z">
            <w:rPr>
              <w:del w:id="156" w:author="Leslie  Brown" w:date="2014-02-03T02:47:00Z"/>
              <w:rFonts w:ascii="Palatino" w:hAnsi="Palatino"/>
            </w:rPr>
          </w:rPrChange>
        </w:rPr>
      </w:pPr>
    </w:p>
    <w:p w14:paraId="641C7131" w14:textId="77777777" w:rsidR="004A7347" w:rsidRPr="00481D75" w:rsidRDefault="004A7347" w:rsidP="004A7347">
      <w:pPr>
        <w:pStyle w:val="Heading1"/>
        <w:jc w:val="left"/>
        <w:rPr>
          <w:sz w:val="22"/>
          <w:rPrChange w:id="157" w:author="Leslie  Brown" w:date="2014-02-03T02:48:00Z">
            <w:rPr>
              <w:rFonts w:ascii="Palatino" w:hAnsi="Palatino"/>
            </w:rPr>
          </w:rPrChange>
        </w:rPr>
      </w:pPr>
      <w:r w:rsidRPr="00481D75">
        <w:rPr>
          <w:sz w:val="22"/>
          <w:rPrChange w:id="158" w:author="Leslie  Brown" w:date="2014-02-03T02:48:00Z">
            <w:rPr>
              <w:rFonts w:ascii="Palatino" w:hAnsi="Palatino"/>
            </w:rPr>
          </w:rPrChange>
        </w:rPr>
        <w:t xml:space="preserve">B.  Positions and </w:t>
      </w:r>
      <w:r w:rsidR="00B0402E" w:rsidRPr="00481D75">
        <w:rPr>
          <w:sz w:val="22"/>
          <w:rPrChange w:id="159" w:author="Leslie  Brown" w:date="2014-02-03T02:48:00Z">
            <w:rPr>
              <w:rFonts w:ascii="Palatino" w:hAnsi="Palatino"/>
            </w:rPr>
          </w:rPrChange>
        </w:rPr>
        <w:t>Honors</w:t>
      </w:r>
    </w:p>
    <w:p w14:paraId="322F641B" w14:textId="77777777" w:rsidR="004A7347" w:rsidRPr="00481D75" w:rsidRDefault="004A7347" w:rsidP="004A7347">
      <w:pPr>
        <w:pStyle w:val="Heading1"/>
        <w:jc w:val="left"/>
        <w:rPr>
          <w:b w:val="0"/>
          <w:bCs w:val="0"/>
          <w:sz w:val="22"/>
          <w:rPrChange w:id="160" w:author="Leslie  Brown" w:date="2014-02-03T02:48:00Z">
            <w:rPr>
              <w:rFonts w:ascii="Palatino" w:hAnsi="Palatino"/>
              <w:b w:val="0"/>
              <w:bCs w:val="0"/>
              <w:sz w:val="22"/>
            </w:rPr>
          </w:rPrChange>
        </w:rPr>
      </w:pPr>
    </w:p>
    <w:p w14:paraId="5F202A96" w14:textId="77777777" w:rsidR="00B0402E" w:rsidRDefault="00A85863" w:rsidP="00DF5117">
      <w:pPr>
        <w:rPr>
          <w:rFonts w:ascii="Arial" w:hAnsi="Arial"/>
          <w:b/>
          <w:bCs/>
          <w:sz w:val="22"/>
          <w:szCs w:val="22"/>
          <w:u w:val="single"/>
        </w:rPr>
      </w:pPr>
      <w:r>
        <w:rPr>
          <w:rFonts w:ascii="Arial" w:hAnsi="Arial"/>
          <w:b/>
          <w:bCs/>
          <w:smallCaps/>
          <w:sz w:val="22"/>
          <w:u w:val="single"/>
        </w:rPr>
        <w:t>P</w:t>
      </w:r>
      <w:r>
        <w:rPr>
          <w:rFonts w:ascii="Arial" w:hAnsi="Arial"/>
          <w:b/>
          <w:bCs/>
          <w:sz w:val="22"/>
          <w:szCs w:val="22"/>
          <w:u w:val="single"/>
        </w:rPr>
        <w:t>ositions</w:t>
      </w:r>
      <w:r w:rsidR="00FD61E2">
        <w:rPr>
          <w:rFonts w:ascii="Arial" w:hAnsi="Arial"/>
          <w:b/>
          <w:bCs/>
          <w:sz w:val="22"/>
          <w:szCs w:val="22"/>
          <w:u w:val="single"/>
        </w:rPr>
        <w:t xml:space="preserve"> and </w:t>
      </w:r>
      <w:commentRangeStart w:id="161"/>
      <w:r w:rsidR="00FD61E2">
        <w:rPr>
          <w:rFonts w:ascii="Arial" w:hAnsi="Arial"/>
          <w:b/>
          <w:bCs/>
          <w:sz w:val="22"/>
          <w:szCs w:val="22"/>
          <w:u w:val="single"/>
        </w:rPr>
        <w:t>Employment</w:t>
      </w:r>
      <w:commentRangeEnd w:id="161"/>
      <w:r w:rsidR="00DD469F">
        <w:rPr>
          <w:rStyle w:val="CommentReference"/>
        </w:rPr>
        <w:commentReference w:id="161"/>
      </w:r>
    </w:p>
    <w:p w14:paraId="700EA0F8" w14:textId="77777777" w:rsidR="00FD61E2" w:rsidRDefault="00FD61E2" w:rsidP="00DF5117">
      <w:pPr>
        <w:rPr>
          <w:rFonts w:ascii="Arial" w:hAnsi="Arial"/>
          <w:bCs/>
          <w:sz w:val="22"/>
          <w:szCs w:val="22"/>
        </w:rPr>
      </w:pPr>
      <w:r>
        <w:rPr>
          <w:rFonts w:ascii="Arial" w:hAnsi="Arial"/>
          <w:bCs/>
          <w:sz w:val="22"/>
          <w:szCs w:val="22"/>
        </w:rPr>
        <w:t>2011-2013</w:t>
      </w:r>
      <w:r>
        <w:rPr>
          <w:rFonts w:ascii="Arial" w:hAnsi="Arial"/>
          <w:bCs/>
          <w:sz w:val="22"/>
          <w:szCs w:val="22"/>
        </w:rPr>
        <w:tab/>
      </w:r>
      <w:r>
        <w:rPr>
          <w:rFonts w:ascii="Arial" w:hAnsi="Arial"/>
          <w:bCs/>
          <w:sz w:val="22"/>
          <w:szCs w:val="22"/>
        </w:rPr>
        <w:tab/>
      </w:r>
      <w:r>
        <w:rPr>
          <w:rFonts w:ascii="Arial" w:hAnsi="Arial"/>
          <w:bCs/>
          <w:sz w:val="22"/>
          <w:szCs w:val="22"/>
        </w:rPr>
        <w:tab/>
      </w:r>
      <w:r w:rsidRPr="00FD61E2">
        <w:rPr>
          <w:rFonts w:ascii="Arial" w:hAnsi="Arial"/>
          <w:bCs/>
          <w:sz w:val="22"/>
          <w:szCs w:val="22"/>
        </w:rPr>
        <w:t>NIH NRSA Postdoctoral Fellow, Department of FILL IN, University of California, Berkeley</w:t>
      </w:r>
    </w:p>
    <w:p w14:paraId="7C423A2F" w14:textId="77777777" w:rsidR="00DD469F" w:rsidRDefault="00FD61E2" w:rsidP="00DF5117">
      <w:pPr>
        <w:rPr>
          <w:rFonts w:ascii="Arial" w:hAnsi="Arial"/>
          <w:bCs/>
          <w:sz w:val="22"/>
          <w:szCs w:val="22"/>
        </w:rPr>
      </w:pPr>
      <w:r>
        <w:rPr>
          <w:rFonts w:ascii="Arial" w:hAnsi="Arial"/>
          <w:bCs/>
          <w:sz w:val="22"/>
          <w:szCs w:val="22"/>
        </w:rPr>
        <w:t>2013-</w:t>
      </w:r>
      <w:r w:rsidR="00DD469F">
        <w:rPr>
          <w:rFonts w:ascii="Arial" w:hAnsi="Arial"/>
          <w:bCs/>
          <w:sz w:val="22"/>
          <w:szCs w:val="22"/>
        </w:rPr>
        <w:t>present</w:t>
      </w:r>
      <w:r w:rsidR="00DD469F">
        <w:rPr>
          <w:rFonts w:ascii="Arial" w:hAnsi="Arial"/>
          <w:bCs/>
          <w:sz w:val="22"/>
          <w:szCs w:val="22"/>
        </w:rPr>
        <w:tab/>
      </w:r>
      <w:r w:rsidR="00DD469F">
        <w:rPr>
          <w:rFonts w:ascii="Arial" w:hAnsi="Arial"/>
          <w:bCs/>
          <w:sz w:val="22"/>
          <w:szCs w:val="22"/>
        </w:rPr>
        <w:tab/>
      </w:r>
      <w:r>
        <w:rPr>
          <w:rFonts w:ascii="Arial" w:hAnsi="Arial"/>
          <w:bCs/>
          <w:sz w:val="22"/>
          <w:szCs w:val="22"/>
        </w:rPr>
        <w:t xml:space="preserve">Assistant Professor, Department of Molecular, Cellular, and Biomedical Sciences, </w:t>
      </w:r>
    </w:p>
    <w:p w14:paraId="13BF1317" w14:textId="77777777" w:rsidR="00FD61E2" w:rsidRDefault="00DD469F" w:rsidP="00DD469F">
      <w:pPr>
        <w:ind w:left="1440" w:firstLine="360"/>
        <w:rPr>
          <w:rFonts w:ascii="Arial" w:hAnsi="Arial"/>
          <w:bCs/>
          <w:sz w:val="22"/>
          <w:szCs w:val="22"/>
        </w:rPr>
      </w:pPr>
      <w:r>
        <w:rPr>
          <w:rFonts w:ascii="Arial" w:hAnsi="Arial"/>
          <w:bCs/>
          <w:sz w:val="22"/>
          <w:szCs w:val="22"/>
        </w:rPr>
        <w:t>University of New Hampshire, Durham</w:t>
      </w:r>
    </w:p>
    <w:p w14:paraId="244C1021" w14:textId="77777777" w:rsidR="00DD469F" w:rsidRDefault="00DD469F" w:rsidP="00DD469F">
      <w:pPr>
        <w:ind w:left="1440" w:firstLine="360"/>
        <w:rPr>
          <w:rFonts w:ascii="Arial" w:hAnsi="Arial"/>
          <w:bCs/>
          <w:sz w:val="22"/>
          <w:szCs w:val="22"/>
        </w:rPr>
      </w:pPr>
    </w:p>
    <w:p w14:paraId="1513935D" w14:textId="77777777" w:rsidR="00DD469F" w:rsidRDefault="00DD469F" w:rsidP="00DD469F">
      <w:pPr>
        <w:ind w:left="1440" w:firstLine="360"/>
        <w:rPr>
          <w:rFonts w:ascii="Arial" w:hAnsi="Arial"/>
          <w:bCs/>
          <w:sz w:val="22"/>
          <w:szCs w:val="22"/>
        </w:rPr>
      </w:pPr>
    </w:p>
    <w:p w14:paraId="2B09144E" w14:textId="77777777" w:rsidR="00DD469F" w:rsidRDefault="00DD469F" w:rsidP="00DD469F">
      <w:pPr>
        <w:ind w:left="1440" w:firstLine="360"/>
        <w:rPr>
          <w:rFonts w:ascii="Arial" w:hAnsi="Arial"/>
          <w:bCs/>
          <w:sz w:val="22"/>
          <w:szCs w:val="22"/>
        </w:rPr>
      </w:pPr>
    </w:p>
    <w:p w14:paraId="165CACAF" w14:textId="77777777" w:rsidR="00DD469F" w:rsidRDefault="00DD469F" w:rsidP="00DD469F">
      <w:pPr>
        <w:ind w:left="1440" w:firstLine="360"/>
        <w:rPr>
          <w:rFonts w:ascii="Arial" w:hAnsi="Arial"/>
          <w:bCs/>
          <w:sz w:val="22"/>
          <w:szCs w:val="22"/>
        </w:rPr>
      </w:pPr>
    </w:p>
    <w:p w14:paraId="7C597FD3" w14:textId="77777777" w:rsidR="00DD469F" w:rsidRDefault="00DD469F" w:rsidP="00DD469F">
      <w:pPr>
        <w:ind w:left="1440" w:firstLine="360"/>
        <w:rPr>
          <w:rFonts w:ascii="Arial" w:hAnsi="Arial"/>
          <w:bCs/>
          <w:sz w:val="22"/>
          <w:szCs w:val="22"/>
        </w:rPr>
      </w:pPr>
    </w:p>
    <w:p w14:paraId="1089C215" w14:textId="77777777" w:rsidR="00DD469F" w:rsidRPr="00DD469F" w:rsidRDefault="00DD469F" w:rsidP="00DD469F">
      <w:pPr>
        <w:ind w:left="1440" w:firstLine="360"/>
        <w:rPr>
          <w:rFonts w:ascii="Arial" w:hAnsi="Arial"/>
          <w:bCs/>
          <w:sz w:val="22"/>
          <w:szCs w:val="22"/>
        </w:rPr>
      </w:pPr>
    </w:p>
    <w:p w14:paraId="0FE75FFF" w14:textId="77777777" w:rsidR="00B0402E" w:rsidRPr="00FD61E2" w:rsidRDefault="00A85863" w:rsidP="00DF5117">
      <w:pPr>
        <w:rPr>
          <w:rFonts w:ascii="Arial" w:hAnsi="Arial"/>
          <w:b/>
          <w:bCs/>
          <w:sz w:val="22"/>
          <w:szCs w:val="22"/>
          <w:u w:val="single"/>
          <w:rPrChange w:id="162" w:author="Leslie  Brown" w:date="2014-02-03T02:48:00Z">
            <w:rPr>
              <w:rFonts w:ascii="Palatino" w:hAnsi="Palatino"/>
            </w:rPr>
          </w:rPrChange>
        </w:rPr>
      </w:pPr>
      <w:r>
        <w:rPr>
          <w:rFonts w:ascii="Arial" w:hAnsi="Arial"/>
          <w:b/>
          <w:bCs/>
          <w:smallCaps/>
          <w:sz w:val="22"/>
          <w:u w:val="single"/>
        </w:rPr>
        <w:t>H</w:t>
      </w:r>
      <w:r>
        <w:rPr>
          <w:rFonts w:ascii="Arial" w:hAnsi="Arial"/>
          <w:b/>
          <w:bCs/>
          <w:sz w:val="22"/>
          <w:szCs w:val="22"/>
          <w:u w:val="single"/>
        </w:rPr>
        <w:t>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48"/>
      </w:tblGrid>
      <w:tr w:rsidR="00FD61E2" w:rsidRPr="00B93A95" w14:paraId="5925D601" w14:textId="77777777" w:rsidTr="00FD61E2">
        <w:tc>
          <w:tcPr>
            <w:tcW w:w="1548" w:type="dxa"/>
          </w:tcPr>
          <w:p w14:paraId="3A5A6E3D" w14:textId="77777777" w:rsidR="00FD61E2" w:rsidRPr="00B93A95" w:rsidRDefault="00FD61E2" w:rsidP="00FD61E2">
            <w:pPr>
              <w:pStyle w:val="Heading1"/>
              <w:jc w:val="left"/>
              <w:outlineLvl w:val="0"/>
              <w:rPr>
                <w:b w:val="0"/>
                <w:bCs w:val="0"/>
                <w:sz w:val="22"/>
              </w:rPr>
            </w:pPr>
            <w:r w:rsidRPr="00B93A95">
              <w:rPr>
                <w:b w:val="0"/>
                <w:bCs w:val="0"/>
                <w:sz w:val="22"/>
              </w:rPr>
              <w:t>2005</w:t>
            </w:r>
          </w:p>
        </w:tc>
        <w:tc>
          <w:tcPr>
            <w:tcW w:w="7848" w:type="dxa"/>
          </w:tcPr>
          <w:p w14:paraId="3A43E145" w14:textId="77777777" w:rsidR="00FD61E2" w:rsidRPr="00B93A95" w:rsidRDefault="00FD61E2" w:rsidP="00FD61E2">
            <w:pPr>
              <w:pStyle w:val="Heading1"/>
              <w:jc w:val="left"/>
              <w:outlineLvl w:val="0"/>
              <w:rPr>
                <w:b w:val="0"/>
                <w:bCs w:val="0"/>
                <w:sz w:val="22"/>
              </w:rPr>
            </w:pPr>
            <w:r w:rsidRPr="00B93A95">
              <w:rPr>
                <w:b w:val="0"/>
                <w:bCs w:val="0"/>
                <w:sz w:val="22"/>
              </w:rPr>
              <w:t>UC Berkeley Edge Fellowship</w:t>
            </w:r>
          </w:p>
        </w:tc>
      </w:tr>
      <w:tr w:rsidR="00FD61E2" w:rsidRPr="00B93A95" w14:paraId="0FE83074" w14:textId="77777777" w:rsidTr="00FD61E2">
        <w:tc>
          <w:tcPr>
            <w:tcW w:w="1548" w:type="dxa"/>
          </w:tcPr>
          <w:p w14:paraId="1B8FB836" w14:textId="77777777" w:rsidR="00FD61E2" w:rsidRPr="00B93A95" w:rsidRDefault="00FD61E2" w:rsidP="00FD61E2">
            <w:pPr>
              <w:pStyle w:val="Heading1"/>
              <w:jc w:val="left"/>
              <w:outlineLvl w:val="0"/>
              <w:rPr>
                <w:b w:val="0"/>
                <w:bCs w:val="0"/>
                <w:sz w:val="22"/>
              </w:rPr>
            </w:pPr>
          </w:p>
        </w:tc>
        <w:tc>
          <w:tcPr>
            <w:tcW w:w="7848" w:type="dxa"/>
          </w:tcPr>
          <w:p w14:paraId="739AACE8" w14:textId="77777777" w:rsidR="00FD61E2" w:rsidRPr="00B93A95" w:rsidRDefault="00FD61E2" w:rsidP="00FD61E2">
            <w:pPr>
              <w:pStyle w:val="Heading1"/>
              <w:jc w:val="left"/>
              <w:outlineLvl w:val="0"/>
              <w:rPr>
                <w:b w:val="0"/>
                <w:bCs w:val="0"/>
                <w:sz w:val="22"/>
              </w:rPr>
            </w:pPr>
            <w:r w:rsidRPr="00B93A95">
              <w:rPr>
                <w:b w:val="0"/>
                <w:sz w:val="22"/>
                <w:szCs w:val="20"/>
              </w:rPr>
              <w:t>MVZ Martens Research Award</w:t>
            </w:r>
          </w:p>
        </w:tc>
      </w:tr>
      <w:tr w:rsidR="00FD61E2" w:rsidRPr="00B93A95" w14:paraId="3AC6BC85" w14:textId="77777777" w:rsidTr="00FD61E2">
        <w:tc>
          <w:tcPr>
            <w:tcW w:w="1548" w:type="dxa"/>
          </w:tcPr>
          <w:p w14:paraId="59978278" w14:textId="77777777" w:rsidR="00FD61E2" w:rsidRPr="00B93A95" w:rsidRDefault="00FD61E2" w:rsidP="00FD61E2">
            <w:pPr>
              <w:pStyle w:val="Heading1"/>
              <w:jc w:val="left"/>
              <w:outlineLvl w:val="0"/>
              <w:rPr>
                <w:b w:val="0"/>
                <w:bCs w:val="0"/>
                <w:sz w:val="22"/>
              </w:rPr>
            </w:pPr>
          </w:p>
        </w:tc>
        <w:tc>
          <w:tcPr>
            <w:tcW w:w="7848" w:type="dxa"/>
          </w:tcPr>
          <w:p w14:paraId="24751581" w14:textId="77777777" w:rsidR="00FD61E2" w:rsidRPr="00B93A95" w:rsidRDefault="00FD61E2" w:rsidP="00FD61E2">
            <w:pPr>
              <w:rPr>
                <w:rFonts w:ascii="Arial" w:hAnsi="Arial"/>
                <w:sz w:val="22"/>
              </w:rPr>
            </w:pPr>
            <w:r w:rsidRPr="00B93A95">
              <w:rPr>
                <w:rFonts w:ascii="Arial" w:hAnsi="Arial"/>
                <w:sz w:val="22"/>
                <w:szCs w:val="20"/>
              </w:rPr>
              <w:t>UCB Chancellor's Fellowship for Graduate Studies</w:t>
            </w:r>
          </w:p>
        </w:tc>
      </w:tr>
      <w:tr w:rsidR="00FD61E2" w:rsidRPr="00B93A95" w14:paraId="235FB649" w14:textId="77777777" w:rsidTr="00FD61E2">
        <w:tc>
          <w:tcPr>
            <w:tcW w:w="1548" w:type="dxa"/>
          </w:tcPr>
          <w:p w14:paraId="753B1F2B" w14:textId="77777777" w:rsidR="00FD61E2" w:rsidRPr="00B93A95" w:rsidRDefault="00FD61E2" w:rsidP="00FD61E2">
            <w:pPr>
              <w:pStyle w:val="Heading1"/>
              <w:jc w:val="left"/>
              <w:outlineLvl w:val="0"/>
              <w:rPr>
                <w:b w:val="0"/>
                <w:bCs w:val="0"/>
                <w:sz w:val="22"/>
              </w:rPr>
            </w:pPr>
            <w:r w:rsidRPr="00B93A95">
              <w:rPr>
                <w:b w:val="0"/>
                <w:bCs w:val="0"/>
                <w:sz w:val="22"/>
              </w:rPr>
              <w:t>2006</w:t>
            </w:r>
          </w:p>
        </w:tc>
        <w:tc>
          <w:tcPr>
            <w:tcW w:w="7848" w:type="dxa"/>
          </w:tcPr>
          <w:p w14:paraId="7827A130" w14:textId="77777777" w:rsidR="00FD61E2" w:rsidRPr="00B93A95" w:rsidRDefault="00FD61E2" w:rsidP="00FD61E2">
            <w:pPr>
              <w:pStyle w:val="Heading1"/>
              <w:jc w:val="left"/>
              <w:outlineLvl w:val="0"/>
              <w:rPr>
                <w:b w:val="0"/>
                <w:bCs w:val="0"/>
                <w:sz w:val="22"/>
              </w:rPr>
            </w:pPr>
            <w:r w:rsidRPr="00B93A95">
              <w:rPr>
                <w:b w:val="0"/>
                <w:sz w:val="22"/>
                <w:szCs w:val="20"/>
              </w:rPr>
              <w:t>California Desert Research Fund Award</w:t>
            </w:r>
          </w:p>
        </w:tc>
      </w:tr>
      <w:tr w:rsidR="00FD61E2" w:rsidRPr="00B93A95" w14:paraId="27562361" w14:textId="77777777" w:rsidTr="00FD61E2">
        <w:tc>
          <w:tcPr>
            <w:tcW w:w="1548" w:type="dxa"/>
          </w:tcPr>
          <w:p w14:paraId="29E0CE23" w14:textId="77777777" w:rsidR="00FD61E2" w:rsidRPr="00B93A95" w:rsidRDefault="00FD61E2" w:rsidP="00FD61E2">
            <w:pPr>
              <w:pStyle w:val="Heading1"/>
              <w:jc w:val="left"/>
              <w:outlineLvl w:val="0"/>
              <w:rPr>
                <w:b w:val="0"/>
                <w:bCs w:val="0"/>
                <w:sz w:val="22"/>
              </w:rPr>
            </w:pPr>
          </w:p>
        </w:tc>
        <w:tc>
          <w:tcPr>
            <w:tcW w:w="7848" w:type="dxa"/>
          </w:tcPr>
          <w:p w14:paraId="3050D05C" w14:textId="77777777" w:rsidR="00FD61E2" w:rsidRPr="00B93A95" w:rsidRDefault="00FD61E2" w:rsidP="00FD61E2">
            <w:pPr>
              <w:rPr>
                <w:rFonts w:ascii="Arial" w:hAnsi="Arial"/>
                <w:sz w:val="22"/>
              </w:rPr>
            </w:pPr>
            <w:r w:rsidRPr="00B93A95">
              <w:rPr>
                <w:rFonts w:ascii="Arial" w:hAnsi="Arial"/>
                <w:sz w:val="22"/>
              </w:rPr>
              <w:t>NSF Pre-Doctoral Fellowship</w:t>
            </w:r>
          </w:p>
        </w:tc>
      </w:tr>
      <w:tr w:rsidR="00FD61E2" w:rsidRPr="00B93A95" w14:paraId="1BEF28ED" w14:textId="77777777" w:rsidTr="00FD61E2">
        <w:tc>
          <w:tcPr>
            <w:tcW w:w="1548" w:type="dxa"/>
          </w:tcPr>
          <w:p w14:paraId="2E97FE6E" w14:textId="77777777" w:rsidR="00FD61E2" w:rsidRPr="00B93A95" w:rsidRDefault="00FD61E2" w:rsidP="00FD61E2">
            <w:pPr>
              <w:pStyle w:val="Heading1"/>
              <w:jc w:val="left"/>
              <w:outlineLvl w:val="0"/>
              <w:rPr>
                <w:b w:val="0"/>
                <w:bCs w:val="0"/>
                <w:sz w:val="22"/>
              </w:rPr>
            </w:pPr>
            <w:r w:rsidRPr="00B93A95">
              <w:rPr>
                <w:b w:val="0"/>
                <w:bCs w:val="0"/>
                <w:sz w:val="22"/>
              </w:rPr>
              <w:t>2007</w:t>
            </w:r>
          </w:p>
        </w:tc>
        <w:tc>
          <w:tcPr>
            <w:tcW w:w="7848" w:type="dxa"/>
          </w:tcPr>
          <w:p w14:paraId="180892A9" w14:textId="77777777" w:rsidR="00FD61E2" w:rsidRPr="00B93A95" w:rsidRDefault="00FD61E2" w:rsidP="00FD61E2">
            <w:pPr>
              <w:pStyle w:val="Heading1"/>
              <w:jc w:val="left"/>
              <w:outlineLvl w:val="0"/>
              <w:rPr>
                <w:b w:val="0"/>
                <w:bCs w:val="0"/>
                <w:sz w:val="22"/>
              </w:rPr>
            </w:pPr>
            <w:r w:rsidRPr="00B93A95">
              <w:rPr>
                <w:b w:val="0"/>
                <w:sz w:val="22"/>
              </w:rPr>
              <w:t>NSF Doctoral Dissertation Improvement Grant</w:t>
            </w:r>
          </w:p>
        </w:tc>
      </w:tr>
      <w:tr w:rsidR="00FD61E2" w:rsidRPr="00B93A95" w14:paraId="2584590C" w14:textId="77777777" w:rsidTr="00FD61E2">
        <w:tc>
          <w:tcPr>
            <w:tcW w:w="1548" w:type="dxa"/>
          </w:tcPr>
          <w:p w14:paraId="4101C32C" w14:textId="77777777" w:rsidR="00FD61E2" w:rsidRPr="00B93A95" w:rsidRDefault="00FD61E2" w:rsidP="00FD61E2">
            <w:pPr>
              <w:pStyle w:val="Heading1"/>
              <w:jc w:val="left"/>
              <w:outlineLvl w:val="0"/>
              <w:rPr>
                <w:b w:val="0"/>
                <w:bCs w:val="0"/>
                <w:sz w:val="22"/>
              </w:rPr>
            </w:pPr>
            <w:r w:rsidRPr="00B93A95">
              <w:rPr>
                <w:b w:val="0"/>
                <w:bCs w:val="0"/>
                <w:sz w:val="22"/>
              </w:rPr>
              <w:t>2010</w:t>
            </w:r>
          </w:p>
        </w:tc>
        <w:tc>
          <w:tcPr>
            <w:tcW w:w="7848" w:type="dxa"/>
          </w:tcPr>
          <w:p w14:paraId="7BA935DD" w14:textId="77777777" w:rsidR="00FD61E2" w:rsidRPr="00B93A95" w:rsidRDefault="00FD61E2" w:rsidP="00FD61E2">
            <w:pPr>
              <w:pStyle w:val="Heading1"/>
              <w:jc w:val="left"/>
              <w:outlineLvl w:val="0"/>
              <w:rPr>
                <w:b w:val="0"/>
                <w:bCs w:val="0"/>
                <w:sz w:val="22"/>
              </w:rPr>
            </w:pPr>
            <w:r w:rsidRPr="00B93A95">
              <w:rPr>
                <w:b w:val="0"/>
                <w:sz w:val="22"/>
              </w:rPr>
              <w:t>MVZ Fellowship</w:t>
            </w:r>
          </w:p>
        </w:tc>
      </w:tr>
      <w:tr w:rsidR="00FD61E2" w:rsidRPr="00B93A95" w14:paraId="5F07397E" w14:textId="77777777" w:rsidTr="00FD61E2">
        <w:tc>
          <w:tcPr>
            <w:tcW w:w="1548" w:type="dxa"/>
          </w:tcPr>
          <w:p w14:paraId="6158DB47" w14:textId="77777777" w:rsidR="00FD61E2" w:rsidRPr="00B93A95" w:rsidRDefault="00FD61E2" w:rsidP="00FD61E2">
            <w:pPr>
              <w:pStyle w:val="Heading1"/>
              <w:jc w:val="left"/>
              <w:outlineLvl w:val="0"/>
              <w:rPr>
                <w:b w:val="0"/>
                <w:bCs w:val="0"/>
                <w:sz w:val="22"/>
              </w:rPr>
            </w:pPr>
            <w:r w:rsidRPr="00B93A95">
              <w:rPr>
                <w:b w:val="0"/>
                <w:bCs w:val="0"/>
                <w:sz w:val="22"/>
              </w:rPr>
              <w:t>2011</w:t>
            </w:r>
          </w:p>
        </w:tc>
        <w:tc>
          <w:tcPr>
            <w:tcW w:w="7848" w:type="dxa"/>
          </w:tcPr>
          <w:p w14:paraId="28E11C4B" w14:textId="77777777" w:rsidR="00FD61E2" w:rsidRPr="00B93A95" w:rsidRDefault="00FD61E2" w:rsidP="00FD61E2">
            <w:pPr>
              <w:pStyle w:val="Heading1"/>
              <w:jc w:val="left"/>
              <w:outlineLvl w:val="0"/>
              <w:rPr>
                <w:b w:val="0"/>
                <w:bCs w:val="0"/>
                <w:sz w:val="22"/>
              </w:rPr>
            </w:pPr>
            <w:r w:rsidRPr="00B93A95">
              <w:rPr>
                <w:b w:val="0"/>
                <w:bCs w:val="0"/>
                <w:sz w:val="22"/>
              </w:rPr>
              <w:t>NIH NRSA Postdoctoral Fellowship</w:t>
            </w:r>
          </w:p>
        </w:tc>
      </w:tr>
    </w:tbl>
    <w:p w14:paraId="33358538" w14:textId="77777777" w:rsidR="004A7347" w:rsidRDefault="004A7347" w:rsidP="004A7347">
      <w:pPr>
        <w:pStyle w:val="DataField"/>
      </w:pPr>
    </w:p>
    <w:p w14:paraId="27448525" w14:textId="77777777" w:rsidR="00FD61E2" w:rsidRPr="00481D75" w:rsidRDefault="00FD61E2" w:rsidP="004A7347">
      <w:pPr>
        <w:pStyle w:val="DataField"/>
        <w:rPr>
          <w:rPrChange w:id="163" w:author="Leslie  Brown" w:date="2014-02-03T02:48:00Z">
            <w:rPr>
              <w:rFonts w:ascii="Palatino" w:hAnsi="Palatino"/>
            </w:rPr>
          </w:rPrChange>
        </w:rPr>
      </w:pPr>
    </w:p>
    <w:p w14:paraId="0AB4A114" w14:textId="77777777" w:rsidR="004A7347" w:rsidRDefault="004A7347" w:rsidP="004A7347">
      <w:pPr>
        <w:pStyle w:val="Heading1"/>
        <w:jc w:val="left"/>
        <w:rPr>
          <w:sz w:val="22"/>
        </w:rPr>
      </w:pPr>
      <w:r w:rsidRPr="00481D75">
        <w:rPr>
          <w:sz w:val="22"/>
          <w:rPrChange w:id="164" w:author="Leslie  Brown" w:date="2014-02-03T02:48:00Z">
            <w:rPr>
              <w:rFonts w:ascii="Palatino" w:hAnsi="Palatino"/>
              <w:sz w:val="22"/>
            </w:rPr>
          </w:rPrChange>
        </w:rPr>
        <w:t>C.  Publications</w:t>
      </w:r>
    </w:p>
    <w:p w14:paraId="4E943E6D" w14:textId="77777777" w:rsidR="00A85863" w:rsidRPr="00A85863" w:rsidRDefault="00A85863" w:rsidP="00A85863">
      <w:pPr>
        <w:rPr>
          <w:rPrChange w:id="165" w:author="Leslie  Brown" w:date="2014-02-03T02:48:00Z">
            <w:rPr>
              <w:rFonts w:ascii="Palatino" w:hAnsi="Palatino"/>
              <w:sz w:val="22"/>
            </w:rPr>
          </w:rPrChange>
        </w:rPr>
      </w:pPr>
    </w:p>
    <w:p w14:paraId="282BC459" w14:textId="77777777" w:rsidR="002A5988" w:rsidRPr="00A85863" w:rsidRDefault="009F6ED0" w:rsidP="009F6ED0">
      <w:pPr>
        <w:rPr>
          <w:rFonts w:ascii="Arial" w:hAnsi="Arial"/>
          <w:b/>
          <w:bCs/>
          <w:sz w:val="22"/>
          <w:u w:val="single"/>
          <w:rPrChange w:id="166" w:author="Leslie  Brown" w:date="2014-02-03T02:48:00Z">
            <w:rPr>
              <w:rFonts w:ascii="Palatino" w:hAnsi="Palatino"/>
              <w:b/>
              <w:bCs/>
              <w:smallCaps/>
              <w:u w:val="single"/>
            </w:rPr>
          </w:rPrChange>
        </w:rPr>
      </w:pPr>
      <w:r w:rsidRPr="00481D75">
        <w:rPr>
          <w:rFonts w:ascii="Arial" w:hAnsi="Arial"/>
          <w:b/>
          <w:bCs/>
          <w:sz w:val="22"/>
          <w:u w:val="single"/>
          <w:rPrChange w:id="167" w:author="Leslie  Brown" w:date="2014-02-03T02:49:00Z">
            <w:rPr>
              <w:rFonts w:ascii="Palatino" w:hAnsi="Palatino"/>
              <w:b/>
              <w:bCs/>
              <w:smallCaps/>
              <w:u w:val="single"/>
            </w:rPr>
          </w:rPrChange>
        </w:rPr>
        <w:t>Most relevant to the current appl</w:t>
      </w:r>
      <w:r w:rsidR="00A85863">
        <w:rPr>
          <w:rFonts w:ascii="Arial" w:hAnsi="Arial"/>
          <w:b/>
          <w:bCs/>
          <w:sz w:val="22"/>
          <w:u w:val="single"/>
        </w:rPr>
        <w:t>i</w:t>
      </w:r>
      <w:r w:rsidRPr="00481D75">
        <w:rPr>
          <w:rFonts w:ascii="Arial" w:hAnsi="Arial"/>
          <w:b/>
          <w:bCs/>
          <w:sz w:val="22"/>
          <w:u w:val="single"/>
          <w:rPrChange w:id="168" w:author="Leslie  Brown" w:date="2014-02-03T02:49:00Z">
            <w:rPr>
              <w:rFonts w:ascii="Palatino" w:hAnsi="Palatino"/>
              <w:b/>
              <w:bCs/>
              <w:smallCaps/>
              <w:u w:val="single"/>
            </w:rPr>
          </w:rPrChange>
        </w:rPr>
        <w:t>cation</w:t>
      </w:r>
    </w:p>
    <w:p w14:paraId="321861A0" w14:textId="77777777" w:rsidR="00CD42EE" w:rsidRPr="00481D75" w:rsidRDefault="00275966" w:rsidP="0017646F">
      <w:pPr>
        <w:pStyle w:val="ListParagraph"/>
        <w:numPr>
          <w:ilvl w:val="0"/>
          <w:numId w:val="33"/>
        </w:numPr>
        <w:ind w:left="360" w:hanging="180"/>
        <w:rPr>
          <w:ins w:id="169" w:author="Leslie  Brown" w:date="2014-02-03T01:46:00Z"/>
          <w:rFonts w:ascii="Arial" w:hAnsi="Arial"/>
          <w:b/>
          <w:bCs/>
          <w:smallCaps/>
          <w:u w:val="single"/>
          <w:rPrChange w:id="170" w:author="Leslie  Brown" w:date="2014-02-03T02:48:00Z">
            <w:rPr>
              <w:ins w:id="171" w:author="Leslie  Brown" w:date="2014-02-03T01:46:00Z"/>
              <w:rFonts w:ascii="Palatino" w:hAnsi="Palatino"/>
              <w:b/>
              <w:bCs/>
              <w:smallCaps/>
              <w:u w:val="single"/>
            </w:rPr>
          </w:rPrChange>
        </w:rPr>
        <w:pPrChange w:id="172" w:author="Leslie  Brown" w:date="2014-02-03T02:58:00Z">
          <w:pPr>
            <w:pStyle w:val="ListParagraph"/>
            <w:numPr>
              <w:numId w:val="33"/>
            </w:numPr>
            <w:ind w:left="1080" w:hanging="360"/>
          </w:pPr>
        </w:pPrChange>
      </w:pPr>
      <w:proofErr w:type="spellStart"/>
      <w:r w:rsidRPr="00481D75">
        <w:rPr>
          <w:rFonts w:ascii="Arial" w:hAnsi="Arial"/>
          <w:rPrChange w:id="173" w:author="Leslie  Brown" w:date="2014-02-03T02:48:00Z">
            <w:rPr>
              <w:rFonts w:ascii="Palatino" w:hAnsi="Palatino"/>
            </w:rPr>
          </w:rPrChange>
        </w:rPr>
        <w:t>Bradnam</w:t>
      </w:r>
      <w:proofErr w:type="spellEnd"/>
      <w:r w:rsidRPr="00481D75">
        <w:rPr>
          <w:rFonts w:ascii="Arial" w:hAnsi="Arial"/>
          <w:rPrChange w:id="174" w:author="Leslie  Brown" w:date="2014-02-03T02:48:00Z">
            <w:rPr>
              <w:rFonts w:ascii="Palatino" w:hAnsi="Palatino"/>
            </w:rPr>
          </w:rPrChange>
        </w:rPr>
        <w:t xml:space="preserve">, </w:t>
      </w:r>
      <w:del w:id="175" w:author="Leslie  Brown" w:date="2014-02-03T02:49:00Z">
        <w:r w:rsidRPr="00481D75" w:rsidDel="00481D75">
          <w:rPr>
            <w:rFonts w:ascii="Arial" w:hAnsi="Arial"/>
            <w:rPrChange w:id="176" w:author="Leslie  Brown" w:date="2014-02-03T02:48:00Z">
              <w:rPr>
                <w:rFonts w:ascii="Palatino" w:hAnsi="Palatino"/>
              </w:rPr>
            </w:rPrChange>
          </w:rPr>
          <w:delText>Keith R</w:delText>
        </w:r>
      </w:del>
      <w:ins w:id="177" w:author="Leslie  Brown" w:date="2014-02-03T02:49:00Z">
        <w:r w:rsidR="00481D75">
          <w:rPr>
            <w:rFonts w:ascii="Arial" w:hAnsi="Arial"/>
          </w:rPr>
          <w:t>K.R.</w:t>
        </w:r>
      </w:ins>
      <w:r w:rsidRPr="00481D75">
        <w:rPr>
          <w:rFonts w:ascii="Arial" w:hAnsi="Arial"/>
          <w:rPrChange w:id="178" w:author="Leslie  Brown" w:date="2014-02-03T02:48:00Z">
            <w:rPr>
              <w:rFonts w:ascii="Palatino" w:hAnsi="Palatino"/>
            </w:rPr>
          </w:rPrChange>
        </w:rPr>
        <w:t xml:space="preserve">, </w:t>
      </w:r>
      <w:del w:id="179" w:author="Leslie  Brown" w:date="2014-02-03T02:50:00Z">
        <w:r w:rsidRPr="00481D75" w:rsidDel="00481D75">
          <w:rPr>
            <w:rFonts w:ascii="Arial" w:hAnsi="Arial"/>
            <w:rPrChange w:id="180" w:author="Leslie  Brown" w:date="2014-02-03T02:48:00Z">
              <w:rPr>
                <w:rFonts w:ascii="Palatino" w:hAnsi="Palatino"/>
              </w:rPr>
            </w:rPrChange>
          </w:rPr>
          <w:delText xml:space="preserve">Joseph N </w:delText>
        </w:r>
      </w:del>
      <w:proofErr w:type="spellStart"/>
      <w:r w:rsidRPr="00481D75">
        <w:rPr>
          <w:rFonts w:ascii="Arial" w:hAnsi="Arial"/>
          <w:rPrChange w:id="181" w:author="Leslie  Brown" w:date="2014-02-03T02:48:00Z">
            <w:rPr>
              <w:rFonts w:ascii="Palatino" w:hAnsi="Palatino"/>
            </w:rPr>
          </w:rPrChange>
        </w:rPr>
        <w:t>Fass</w:t>
      </w:r>
      <w:proofErr w:type="spellEnd"/>
      <w:ins w:id="182" w:author="Leslie  Brown" w:date="2014-02-03T02:50:00Z">
        <w:r w:rsidR="00481D75">
          <w:rPr>
            <w:rFonts w:ascii="Arial" w:hAnsi="Arial"/>
          </w:rPr>
          <w:t xml:space="preserve"> J.N.</w:t>
        </w:r>
      </w:ins>
      <w:r w:rsidRPr="00481D75">
        <w:rPr>
          <w:rFonts w:ascii="Arial" w:hAnsi="Arial"/>
          <w:rPrChange w:id="183" w:author="Leslie  Brown" w:date="2014-02-03T02:48:00Z">
            <w:rPr>
              <w:rFonts w:ascii="Palatino" w:hAnsi="Palatino"/>
            </w:rPr>
          </w:rPrChange>
        </w:rPr>
        <w:t xml:space="preserve">, </w:t>
      </w:r>
      <w:del w:id="184" w:author="Leslie  Brown" w:date="2014-02-03T02:50:00Z">
        <w:r w:rsidRPr="00481D75" w:rsidDel="00481D75">
          <w:rPr>
            <w:rFonts w:ascii="Arial" w:hAnsi="Arial"/>
            <w:rPrChange w:id="185" w:author="Leslie  Brown" w:date="2014-02-03T02:48:00Z">
              <w:rPr>
                <w:rFonts w:ascii="Palatino" w:hAnsi="Palatino"/>
              </w:rPr>
            </w:rPrChange>
          </w:rPr>
          <w:delText xml:space="preserve">Anton </w:delText>
        </w:r>
      </w:del>
      <w:proofErr w:type="spellStart"/>
      <w:r w:rsidRPr="00481D75">
        <w:rPr>
          <w:rFonts w:ascii="Arial" w:hAnsi="Arial"/>
          <w:rPrChange w:id="186" w:author="Leslie  Brown" w:date="2014-02-03T02:48:00Z">
            <w:rPr>
              <w:rFonts w:ascii="Palatino" w:hAnsi="Palatino"/>
            </w:rPr>
          </w:rPrChange>
        </w:rPr>
        <w:t>Alexandrov</w:t>
      </w:r>
      <w:proofErr w:type="spellEnd"/>
      <w:r w:rsidRPr="00481D75">
        <w:rPr>
          <w:rFonts w:ascii="Arial" w:hAnsi="Arial"/>
          <w:rPrChange w:id="187" w:author="Leslie  Brown" w:date="2014-02-03T02:48:00Z">
            <w:rPr>
              <w:rFonts w:ascii="Palatino" w:hAnsi="Palatino"/>
            </w:rPr>
          </w:rPrChange>
        </w:rPr>
        <w:t>,</w:t>
      </w:r>
      <w:ins w:id="188" w:author="Leslie  Brown" w:date="2014-02-03T02:50:00Z">
        <w:r w:rsidR="00481D75">
          <w:rPr>
            <w:rFonts w:ascii="Arial" w:hAnsi="Arial"/>
          </w:rPr>
          <w:t xml:space="preserve"> A.,</w:t>
        </w:r>
      </w:ins>
      <w:r w:rsidRPr="00481D75">
        <w:rPr>
          <w:rFonts w:ascii="Arial" w:hAnsi="Arial"/>
          <w:rPrChange w:id="189" w:author="Leslie  Brown" w:date="2014-02-03T02:48:00Z">
            <w:rPr>
              <w:rFonts w:ascii="Palatino" w:hAnsi="Palatino"/>
            </w:rPr>
          </w:rPrChange>
        </w:rPr>
        <w:t xml:space="preserve"> </w:t>
      </w:r>
      <w:del w:id="190" w:author="Leslie  Brown" w:date="2014-02-03T02:50:00Z">
        <w:r w:rsidRPr="00481D75" w:rsidDel="00481D75">
          <w:rPr>
            <w:rFonts w:ascii="Arial" w:hAnsi="Arial"/>
            <w:rPrChange w:id="191" w:author="Leslie  Brown" w:date="2014-02-03T02:48:00Z">
              <w:rPr>
                <w:rFonts w:ascii="Palatino" w:hAnsi="Palatino"/>
              </w:rPr>
            </w:rPrChange>
          </w:rPr>
          <w:delText xml:space="preserve">Paul </w:delText>
        </w:r>
      </w:del>
      <w:proofErr w:type="spellStart"/>
      <w:r w:rsidRPr="00481D75">
        <w:rPr>
          <w:rFonts w:ascii="Arial" w:hAnsi="Arial"/>
          <w:rPrChange w:id="192" w:author="Leslie  Brown" w:date="2014-02-03T02:48:00Z">
            <w:rPr>
              <w:rFonts w:ascii="Palatino" w:hAnsi="Palatino"/>
            </w:rPr>
          </w:rPrChange>
        </w:rPr>
        <w:t>Baranay</w:t>
      </w:r>
      <w:proofErr w:type="spellEnd"/>
      <w:r w:rsidRPr="00481D75">
        <w:rPr>
          <w:rFonts w:ascii="Arial" w:hAnsi="Arial"/>
          <w:rPrChange w:id="193" w:author="Leslie  Brown" w:date="2014-02-03T02:48:00Z">
            <w:rPr>
              <w:rFonts w:ascii="Palatino" w:hAnsi="Palatino"/>
            </w:rPr>
          </w:rPrChange>
        </w:rPr>
        <w:t>,</w:t>
      </w:r>
      <w:ins w:id="194" w:author="Leslie  Brown" w:date="2014-02-03T02:50:00Z">
        <w:r w:rsidR="00481D75">
          <w:rPr>
            <w:rFonts w:ascii="Arial" w:hAnsi="Arial"/>
          </w:rPr>
          <w:t xml:space="preserve"> P.,</w:t>
        </w:r>
      </w:ins>
      <w:r w:rsidRPr="00481D75">
        <w:rPr>
          <w:rFonts w:ascii="Arial" w:hAnsi="Arial"/>
          <w:rPrChange w:id="195" w:author="Leslie  Brown" w:date="2014-02-03T02:48:00Z">
            <w:rPr>
              <w:rFonts w:ascii="Palatino" w:hAnsi="Palatino"/>
            </w:rPr>
          </w:rPrChange>
        </w:rPr>
        <w:t xml:space="preserve"> </w:t>
      </w:r>
      <w:del w:id="196" w:author="Leslie  Brown" w:date="2014-02-03T02:50:00Z">
        <w:r w:rsidRPr="00481D75" w:rsidDel="00481D75">
          <w:rPr>
            <w:rFonts w:ascii="Arial" w:hAnsi="Arial"/>
            <w:rPrChange w:id="197" w:author="Leslie  Brown" w:date="2014-02-03T02:48:00Z">
              <w:rPr>
                <w:rFonts w:ascii="Palatino" w:hAnsi="Palatino"/>
              </w:rPr>
            </w:rPrChange>
          </w:rPr>
          <w:delText xml:space="preserve">Michael </w:delText>
        </w:r>
      </w:del>
      <w:proofErr w:type="spellStart"/>
      <w:r w:rsidRPr="00481D75">
        <w:rPr>
          <w:rFonts w:ascii="Arial" w:hAnsi="Arial"/>
          <w:rPrChange w:id="198" w:author="Leslie  Brown" w:date="2014-02-03T02:48:00Z">
            <w:rPr>
              <w:rFonts w:ascii="Palatino" w:hAnsi="Palatino"/>
            </w:rPr>
          </w:rPrChange>
        </w:rPr>
        <w:t>Bechner</w:t>
      </w:r>
      <w:proofErr w:type="spellEnd"/>
      <w:r w:rsidRPr="00481D75">
        <w:rPr>
          <w:rFonts w:ascii="Arial" w:hAnsi="Arial"/>
          <w:rPrChange w:id="199" w:author="Leslie  Brown" w:date="2014-02-03T02:48:00Z">
            <w:rPr>
              <w:rFonts w:ascii="Palatino" w:hAnsi="Palatino"/>
            </w:rPr>
          </w:rPrChange>
        </w:rPr>
        <w:t>,</w:t>
      </w:r>
      <w:ins w:id="200" w:author="Leslie  Brown" w:date="2014-02-03T02:50:00Z">
        <w:r w:rsidR="00481D75">
          <w:rPr>
            <w:rFonts w:ascii="Arial" w:hAnsi="Arial"/>
          </w:rPr>
          <w:t xml:space="preserve"> M.,</w:t>
        </w:r>
      </w:ins>
      <w:r w:rsidRPr="00481D75">
        <w:rPr>
          <w:rFonts w:ascii="Arial" w:hAnsi="Arial"/>
          <w:rPrChange w:id="201" w:author="Leslie  Brown" w:date="2014-02-03T02:48:00Z">
            <w:rPr>
              <w:rFonts w:ascii="Palatino" w:hAnsi="Palatino"/>
            </w:rPr>
          </w:rPrChange>
        </w:rPr>
        <w:t xml:space="preserve"> </w:t>
      </w:r>
      <w:del w:id="202" w:author="Leslie  Brown" w:date="2014-02-03T02:50:00Z">
        <w:r w:rsidRPr="00481D75" w:rsidDel="00481D75">
          <w:rPr>
            <w:rFonts w:ascii="Arial" w:hAnsi="Arial"/>
            <w:rPrChange w:id="203" w:author="Leslie  Brown" w:date="2014-02-03T02:48:00Z">
              <w:rPr>
                <w:rFonts w:ascii="Palatino" w:hAnsi="Palatino"/>
              </w:rPr>
            </w:rPrChange>
          </w:rPr>
          <w:delText xml:space="preserve">Inanç </w:delText>
        </w:r>
      </w:del>
      <w:proofErr w:type="spellStart"/>
      <w:r w:rsidRPr="00481D75">
        <w:rPr>
          <w:rFonts w:ascii="Arial" w:hAnsi="Arial"/>
          <w:rPrChange w:id="204" w:author="Leslie  Brown" w:date="2014-02-03T02:48:00Z">
            <w:rPr>
              <w:rFonts w:ascii="Palatino" w:hAnsi="Palatino"/>
            </w:rPr>
          </w:rPrChange>
        </w:rPr>
        <w:t>Birol</w:t>
      </w:r>
      <w:proofErr w:type="spellEnd"/>
      <w:r w:rsidRPr="00481D75">
        <w:rPr>
          <w:rFonts w:ascii="Arial" w:hAnsi="Arial"/>
          <w:rPrChange w:id="205" w:author="Leslie  Brown" w:date="2014-02-03T02:48:00Z">
            <w:rPr>
              <w:rFonts w:ascii="Palatino" w:hAnsi="Palatino"/>
            </w:rPr>
          </w:rPrChange>
        </w:rPr>
        <w:t xml:space="preserve">, </w:t>
      </w:r>
      <w:ins w:id="206" w:author="Leslie  Brown" w:date="2014-02-03T02:50:00Z">
        <w:r w:rsidR="00481D75">
          <w:rPr>
            <w:rFonts w:ascii="Arial" w:hAnsi="Arial"/>
          </w:rPr>
          <w:t xml:space="preserve">I., </w:t>
        </w:r>
      </w:ins>
      <w:del w:id="207" w:author="Leslie  Brown" w:date="2014-02-03T02:50:00Z">
        <w:r w:rsidRPr="00481D75" w:rsidDel="00481D75">
          <w:rPr>
            <w:rFonts w:ascii="Arial" w:hAnsi="Arial"/>
            <w:rPrChange w:id="208" w:author="Leslie  Brown" w:date="2014-02-03T02:48:00Z">
              <w:rPr>
                <w:rFonts w:ascii="Palatino" w:hAnsi="Palatino"/>
              </w:rPr>
            </w:rPrChange>
          </w:rPr>
          <w:delText xml:space="preserve">Sébastien </w:delText>
        </w:r>
      </w:del>
      <w:proofErr w:type="spellStart"/>
      <w:r w:rsidRPr="00481D75">
        <w:rPr>
          <w:rFonts w:ascii="Arial" w:hAnsi="Arial"/>
          <w:rPrChange w:id="209" w:author="Leslie  Brown" w:date="2014-02-03T02:48:00Z">
            <w:rPr>
              <w:rFonts w:ascii="Palatino" w:hAnsi="Palatino"/>
            </w:rPr>
          </w:rPrChange>
        </w:rPr>
        <w:t>Boisvert</w:t>
      </w:r>
      <w:proofErr w:type="spellEnd"/>
      <w:r w:rsidRPr="00481D75">
        <w:rPr>
          <w:rFonts w:ascii="Arial" w:hAnsi="Arial"/>
          <w:rPrChange w:id="210" w:author="Leslie  Brown" w:date="2014-02-03T02:48:00Z">
            <w:rPr>
              <w:rFonts w:ascii="Palatino" w:hAnsi="Palatino"/>
            </w:rPr>
          </w:rPrChange>
        </w:rPr>
        <w:t xml:space="preserve">, </w:t>
      </w:r>
      <w:ins w:id="211" w:author="Leslie  Brown" w:date="2014-02-03T02:50:00Z">
        <w:r w:rsidR="00481D75">
          <w:rPr>
            <w:rFonts w:ascii="Arial" w:hAnsi="Arial"/>
          </w:rPr>
          <w:t xml:space="preserve">S., </w:t>
        </w:r>
      </w:ins>
      <w:del w:id="212" w:author="Leslie  Brown" w:date="2014-02-03T02:50:00Z">
        <w:r w:rsidR="002A5988" w:rsidRPr="00481D75" w:rsidDel="00481D75">
          <w:rPr>
            <w:rFonts w:ascii="Arial" w:hAnsi="Arial"/>
            <w:rPrChange w:id="213" w:author="Leslie  Brown" w:date="2014-02-03T02:48:00Z">
              <w:rPr>
                <w:rFonts w:ascii="Palatino" w:hAnsi="Palatino"/>
                <w:b/>
              </w:rPr>
            </w:rPrChange>
          </w:rPr>
          <w:delText xml:space="preserve">Matthew </w:delText>
        </w:r>
      </w:del>
      <w:proofErr w:type="spellStart"/>
      <w:r w:rsidR="002A5988" w:rsidRPr="00481D75">
        <w:rPr>
          <w:rFonts w:ascii="Arial" w:hAnsi="Arial"/>
          <w:rPrChange w:id="214" w:author="Leslie  Brown" w:date="2014-02-03T02:48:00Z">
            <w:rPr>
              <w:rFonts w:ascii="Palatino" w:hAnsi="Palatino"/>
              <w:b/>
            </w:rPr>
          </w:rPrChange>
        </w:rPr>
        <w:t>MacManes</w:t>
      </w:r>
      <w:proofErr w:type="spellEnd"/>
      <w:r w:rsidR="002A5988" w:rsidRPr="00481D75">
        <w:rPr>
          <w:rFonts w:ascii="Arial" w:hAnsi="Arial"/>
          <w:rPrChange w:id="215" w:author="Leslie  Brown" w:date="2014-02-03T02:48:00Z">
            <w:rPr>
              <w:rFonts w:ascii="Palatino" w:hAnsi="Palatino"/>
            </w:rPr>
          </w:rPrChange>
        </w:rPr>
        <w:t>,</w:t>
      </w:r>
      <w:ins w:id="216" w:author="Leslie  Brown" w:date="2014-02-03T02:50:00Z">
        <w:r w:rsidR="00481D75">
          <w:rPr>
            <w:rFonts w:ascii="Arial" w:hAnsi="Arial"/>
          </w:rPr>
          <w:t xml:space="preserve"> M.D.,</w:t>
        </w:r>
      </w:ins>
      <w:r w:rsidR="002A5988" w:rsidRPr="00481D75">
        <w:rPr>
          <w:rFonts w:ascii="Arial" w:hAnsi="Arial"/>
          <w:rPrChange w:id="217" w:author="Leslie  Brown" w:date="2014-02-03T02:48:00Z">
            <w:rPr>
              <w:rFonts w:ascii="Palatino" w:hAnsi="Palatino"/>
            </w:rPr>
          </w:rPrChange>
        </w:rPr>
        <w:t xml:space="preserve"> </w:t>
      </w:r>
      <w:r w:rsidRPr="00481D75">
        <w:rPr>
          <w:rFonts w:ascii="Arial" w:hAnsi="Arial"/>
          <w:rPrChange w:id="218" w:author="Leslie  Brown" w:date="2014-02-03T02:48:00Z">
            <w:rPr>
              <w:rFonts w:ascii="Palatino" w:hAnsi="Palatino"/>
            </w:rPr>
          </w:rPrChange>
        </w:rPr>
        <w:t xml:space="preserve">et al. </w:t>
      </w:r>
      <w:r w:rsidR="002A5988" w:rsidRPr="00481D75">
        <w:rPr>
          <w:rFonts w:ascii="Arial" w:hAnsi="Arial"/>
          <w:rPrChange w:id="219" w:author="Leslie  Brown" w:date="2014-02-03T02:48:00Z">
            <w:rPr>
              <w:rFonts w:ascii="Palatino" w:hAnsi="Palatino"/>
            </w:rPr>
          </w:rPrChange>
        </w:rPr>
        <w:t>(2013)</w:t>
      </w:r>
      <w:ins w:id="220" w:author="Leslie  Brown" w:date="2014-02-03T01:54:00Z">
        <w:r w:rsidR="00D864A0" w:rsidRPr="00481D75">
          <w:rPr>
            <w:rFonts w:ascii="Arial" w:hAnsi="Arial"/>
            <w:rPrChange w:id="221" w:author="Leslie  Brown" w:date="2014-02-03T02:48:00Z">
              <w:rPr>
                <w:rFonts w:ascii="Palatino" w:hAnsi="Palatino"/>
              </w:rPr>
            </w:rPrChange>
          </w:rPr>
          <w:t>.</w:t>
        </w:r>
      </w:ins>
      <w:r w:rsidR="002A5988" w:rsidRPr="00481D75">
        <w:rPr>
          <w:rFonts w:ascii="Arial" w:hAnsi="Arial"/>
          <w:rPrChange w:id="222" w:author="Leslie  Brown" w:date="2014-02-03T02:48:00Z">
            <w:rPr>
              <w:rFonts w:ascii="Palatino" w:hAnsi="Palatino"/>
            </w:rPr>
          </w:rPrChange>
        </w:rPr>
        <w:t xml:space="preserve"> </w:t>
      </w:r>
      <w:proofErr w:type="spellStart"/>
      <w:r w:rsidRPr="00481D75">
        <w:rPr>
          <w:rFonts w:ascii="Arial" w:hAnsi="Arial"/>
          <w:rPrChange w:id="223" w:author="Leslie  Brown" w:date="2014-02-03T02:48:00Z">
            <w:rPr>
              <w:rFonts w:ascii="Palatino" w:hAnsi="Palatino"/>
            </w:rPr>
          </w:rPrChange>
        </w:rPr>
        <w:t>Assemblathon</w:t>
      </w:r>
      <w:proofErr w:type="spellEnd"/>
      <w:r w:rsidRPr="00481D75">
        <w:rPr>
          <w:rFonts w:ascii="Arial" w:hAnsi="Arial"/>
          <w:rPrChange w:id="224" w:author="Leslie  Brown" w:date="2014-02-03T02:48:00Z">
            <w:rPr>
              <w:rFonts w:ascii="Palatino" w:hAnsi="Palatino"/>
            </w:rPr>
          </w:rPrChange>
        </w:rPr>
        <w:t xml:space="preserve"> 2: Evaluating </w:t>
      </w:r>
      <w:r w:rsidRPr="00481D75">
        <w:rPr>
          <w:rFonts w:ascii="Arial" w:hAnsi="Arial"/>
          <w:i/>
          <w:rPrChange w:id="225" w:author="Leslie  Brown" w:date="2014-02-03T02:48:00Z">
            <w:rPr>
              <w:rFonts w:ascii="Palatino" w:hAnsi="Palatino"/>
              <w:i/>
            </w:rPr>
          </w:rPrChange>
        </w:rPr>
        <w:t>De Novo</w:t>
      </w:r>
      <w:r w:rsidRPr="00481D75">
        <w:rPr>
          <w:rFonts w:ascii="Arial" w:hAnsi="Arial"/>
          <w:rPrChange w:id="226" w:author="Leslie  Brown" w:date="2014-02-03T02:48:00Z">
            <w:rPr>
              <w:rFonts w:ascii="Palatino" w:hAnsi="Palatino"/>
            </w:rPr>
          </w:rPrChange>
        </w:rPr>
        <w:t xml:space="preserve"> Methods of Genome Assembly i</w:t>
      </w:r>
      <w:r w:rsidR="00B0402E" w:rsidRPr="00481D75">
        <w:rPr>
          <w:rFonts w:ascii="Arial" w:hAnsi="Arial"/>
          <w:rPrChange w:id="227" w:author="Leslie  Brown" w:date="2014-02-03T02:48:00Z">
            <w:rPr>
              <w:rFonts w:ascii="Palatino" w:hAnsi="Palatino"/>
            </w:rPr>
          </w:rPrChange>
        </w:rPr>
        <w:t>n Three Vertebrate Species.</w:t>
      </w:r>
      <w:r w:rsidRPr="00481D75">
        <w:rPr>
          <w:rFonts w:ascii="Arial" w:hAnsi="Arial"/>
          <w:rPrChange w:id="228" w:author="Leslie  Brown" w:date="2014-02-03T02:48:00Z">
            <w:rPr>
              <w:rFonts w:ascii="Palatino" w:hAnsi="Palatino"/>
            </w:rPr>
          </w:rPrChange>
        </w:rPr>
        <w:t xml:space="preserve"> </w:t>
      </w:r>
      <w:proofErr w:type="spellStart"/>
      <w:r w:rsidRPr="00481D75">
        <w:rPr>
          <w:rFonts w:ascii="Arial" w:hAnsi="Arial"/>
          <w:i/>
          <w:rPrChange w:id="229" w:author="Leslie  Brown" w:date="2014-02-03T02:48:00Z">
            <w:rPr>
              <w:rFonts w:ascii="Palatino" w:hAnsi="Palatino"/>
              <w:i/>
            </w:rPr>
          </w:rPrChange>
        </w:rPr>
        <w:t>Giga</w:t>
      </w:r>
      <w:r w:rsidR="002A5988" w:rsidRPr="00481D75">
        <w:rPr>
          <w:rFonts w:ascii="Arial" w:hAnsi="Arial"/>
          <w:i/>
          <w:rPrChange w:id="230" w:author="Leslie  Brown" w:date="2014-02-03T02:48:00Z">
            <w:rPr>
              <w:rFonts w:ascii="Palatino" w:hAnsi="Palatino"/>
              <w:i/>
            </w:rPr>
          </w:rPrChange>
        </w:rPr>
        <w:t>Science</w:t>
      </w:r>
      <w:proofErr w:type="spellEnd"/>
      <w:r w:rsidR="00FD61E2">
        <w:rPr>
          <w:rFonts w:ascii="Arial" w:hAnsi="Arial"/>
          <w:i/>
        </w:rPr>
        <w:t>,</w:t>
      </w:r>
      <w:r w:rsidR="002A5988" w:rsidRPr="00481D75">
        <w:rPr>
          <w:rFonts w:ascii="Arial" w:hAnsi="Arial"/>
          <w:rPrChange w:id="231" w:author="Leslie  Brown" w:date="2014-02-03T02:48:00Z">
            <w:rPr>
              <w:rFonts w:ascii="Palatino" w:hAnsi="Palatino"/>
            </w:rPr>
          </w:rPrChange>
        </w:rPr>
        <w:t xml:space="preserve"> 2</w:t>
      </w:r>
      <w:ins w:id="232" w:author="Leslie  Brown" w:date="2014-02-03T01:58:00Z">
        <w:r w:rsidR="00D864A0" w:rsidRPr="00481D75">
          <w:rPr>
            <w:rFonts w:ascii="Arial" w:hAnsi="Arial"/>
            <w:rPrChange w:id="233" w:author="Leslie  Brown" w:date="2014-02-03T02:48:00Z">
              <w:rPr>
                <w:rFonts w:ascii="Palatino" w:hAnsi="Palatino"/>
              </w:rPr>
            </w:rPrChange>
          </w:rPr>
          <w:t>(</w:t>
        </w:r>
      </w:ins>
      <w:del w:id="234" w:author="Leslie  Brown" w:date="2014-02-03T01:58:00Z">
        <w:r w:rsidR="002A5988" w:rsidRPr="00481D75" w:rsidDel="00D864A0">
          <w:rPr>
            <w:rFonts w:ascii="Arial" w:hAnsi="Arial"/>
            <w:rPrChange w:id="235" w:author="Leslie  Brown" w:date="2014-02-03T02:48:00Z">
              <w:rPr>
                <w:rFonts w:ascii="Palatino" w:hAnsi="Palatino"/>
              </w:rPr>
            </w:rPrChange>
          </w:rPr>
          <w:delText>:</w:delText>
        </w:r>
      </w:del>
      <w:r w:rsidR="002A5988" w:rsidRPr="00481D75">
        <w:rPr>
          <w:rFonts w:ascii="Arial" w:hAnsi="Arial"/>
          <w:rPrChange w:id="236" w:author="Leslie  Brown" w:date="2014-02-03T02:48:00Z">
            <w:rPr>
              <w:rFonts w:ascii="Palatino" w:hAnsi="Palatino"/>
            </w:rPr>
          </w:rPrChange>
        </w:rPr>
        <w:t>1</w:t>
      </w:r>
      <w:ins w:id="237" w:author="Leslie  Brown" w:date="2014-02-03T01:58:00Z">
        <w:r w:rsidR="00D864A0" w:rsidRPr="00481D75">
          <w:rPr>
            <w:rFonts w:ascii="Arial" w:hAnsi="Arial"/>
            <w:rPrChange w:id="238" w:author="Leslie  Brown" w:date="2014-02-03T02:48:00Z">
              <w:rPr>
                <w:rFonts w:ascii="Palatino" w:hAnsi="Palatino"/>
              </w:rPr>
            </w:rPrChange>
          </w:rPr>
          <w:t>)</w:t>
        </w:r>
      </w:ins>
      <w:ins w:id="239" w:author="Leslie  Brown" w:date="2014-02-03T01:47:00Z">
        <w:r w:rsidR="00CD42EE" w:rsidRPr="00481D75">
          <w:rPr>
            <w:rFonts w:ascii="Arial" w:hAnsi="Arial"/>
            <w:rPrChange w:id="240" w:author="Leslie  Brown" w:date="2014-02-03T02:48:00Z">
              <w:rPr>
                <w:rFonts w:ascii="Palatino" w:hAnsi="Palatino"/>
              </w:rPr>
            </w:rPrChange>
          </w:rPr>
          <w:t>.</w:t>
        </w:r>
      </w:ins>
      <w:r w:rsidRPr="00481D75">
        <w:rPr>
          <w:rFonts w:ascii="Arial" w:hAnsi="Arial"/>
          <w:rPrChange w:id="241" w:author="Leslie  Brown" w:date="2014-02-03T02:48:00Z">
            <w:rPr>
              <w:rFonts w:ascii="Palatino" w:hAnsi="Palatino"/>
            </w:rPr>
          </w:rPrChange>
        </w:rPr>
        <w:t xml:space="preserve"> </w:t>
      </w:r>
      <w:r w:rsidR="0017646F">
        <w:rPr>
          <w:rFonts w:ascii="Arial" w:hAnsi="Arial"/>
        </w:rPr>
        <w:t xml:space="preserve">  </w:t>
      </w:r>
      <w:ins w:id="242" w:author="Leslie  Brown" w:date="2014-02-03T01:47:00Z">
        <w:r w:rsidR="0017646F" w:rsidRPr="00481D75">
          <w:rPr>
            <w:rFonts w:ascii="Arial" w:hAnsi="Arial" w:cs="Times New Roman"/>
            <w:szCs w:val="24"/>
            <w:rPrChange w:id="243" w:author="Leslie  Brown" w:date="2014-02-03T02:48:00Z">
              <w:rPr>
                <w:rFonts w:ascii="Palatino" w:hAnsi="Palatino"/>
              </w:rPr>
            </w:rPrChange>
          </w:rPr>
          <w:t>DOI</w:t>
        </w:r>
      </w:ins>
      <w:r w:rsidR="0017646F" w:rsidRPr="00481D75">
        <w:rPr>
          <w:rFonts w:ascii="Arial" w:hAnsi="Arial" w:cs="Times New Roman"/>
          <w:szCs w:val="24"/>
          <w:rPrChange w:id="244" w:author="Leslie  Brown" w:date="2014-02-03T02:48:00Z">
            <w:rPr>
              <w:rFonts w:ascii="Palatino" w:hAnsi="Palatino"/>
            </w:rPr>
          </w:rPrChange>
        </w:rPr>
        <w:t>:</w:t>
      </w:r>
      <w:ins w:id="245" w:author="Leslie  Brown" w:date="2014-02-03T01:47:00Z">
        <w:r w:rsidR="0017646F" w:rsidRPr="00481D75">
          <w:rPr>
            <w:rFonts w:ascii="Arial" w:hAnsi="Arial" w:cs="Times New Roman"/>
            <w:szCs w:val="24"/>
            <w:rPrChange w:id="246" w:author="Leslie  Brown" w:date="2014-02-03T02:48:00Z">
              <w:rPr>
                <w:rFonts w:ascii="Palatino" w:hAnsi="Palatino"/>
              </w:rPr>
            </w:rPrChange>
          </w:rPr>
          <w:t xml:space="preserve"> </w:t>
        </w:r>
      </w:ins>
      <w:r w:rsidR="0017646F" w:rsidRPr="00481D75">
        <w:rPr>
          <w:rFonts w:ascii="Arial" w:hAnsi="Arial" w:cs="Times New Roman"/>
          <w:szCs w:val="24"/>
          <w:rPrChange w:id="247" w:author="Leslie  Brown" w:date="2014-02-03T02:48:00Z">
            <w:rPr>
              <w:rFonts w:ascii="Palatino" w:hAnsi="Palatino"/>
            </w:rPr>
          </w:rPrChange>
        </w:rPr>
        <w:t>10.1186/2047-217X-2-10</w:t>
      </w:r>
    </w:p>
    <w:p w14:paraId="6C66020D" w14:textId="77777777" w:rsidR="002A5988" w:rsidRPr="00481D75" w:rsidDel="00F20304" w:rsidRDefault="002A5988" w:rsidP="0017646F">
      <w:pPr>
        <w:pStyle w:val="ListParagraph"/>
        <w:ind w:left="360" w:hanging="180"/>
        <w:rPr>
          <w:del w:id="248" w:author="Leslie  Brown" w:date="2014-02-03T02:21:00Z"/>
          <w:rFonts w:ascii="Arial" w:hAnsi="Arial"/>
          <w:b/>
          <w:bCs/>
          <w:smallCaps/>
          <w:u w:val="single"/>
          <w:rPrChange w:id="249" w:author="Leslie  Brown" w:date="2014-02-03T02:48:00Z">
            <w:rPr>
              <w:del w:id="250" w:author="Leslie  Brown" w:date="2014-02-03T02:21:00Z"/>
              <w:rFonts w:ascii="Palatino" w:hAnsi="Palatino"/>
              <w:b/>
              <w:bCs/>
              <w:smallCaps/>
              <w:u w:val="single"/>
            </w:rPr>
          </w:rPrChange>
        </w:rPr>
        <w:pPrChange w:id="251" w:author="Leslie  Brown" w:date="2014-02-03T02:59:00Z">
          <w:pPr>
            <w:pStyle w:val="ListParagraph"/>
          </w:pPr>
        </w:pPrChange>
      </w:pPr>
    </w:p>
    <w:p w14:paraId="20699F24" w14:textId="77777777" w:rsidR="00D864A0" w:rsidRPr="00481D75" w:rsidRDefault="00275966" w:rsidP="0017646F">
      <w:pPr>
        <w:pStyle w:val="ListParagraph"/>
        <w:numPr>
          <w:ilvl w:val="0"/>
          <w:numId w:val="33"/>
          <w:numberingChange w:id="252" w:author="Leslie  Brown" w:date="2014-02-02T23:10:00Z" w:original="%1:2:2:."/>
        </w:numPr>
        <w:ind w:left="360" w:hanging="180"/>
        <w:rPr>
          <w:ins w:id="253" w:author="Leslie  Brown" w:date="2014-02-03T01:57:00Z"/>
          <w:rFonts w:ascii="Arial" w:hAnsi="Arial"/>
          <w:b/>
          <w:bCs/>
          <w:smallCaps/>
          <w:u w:val="single"/>
          <w:rPrChange w:id="254" w:author="Leslie  Brown" w:date="2014-02-03T02:48:00Z">
            <w:rPr>
              <w:ins w:id="255" w:author="Leslie  Brown" w:date="2014-02-03T01:57:00Z"/>
              <w:rFonts w:ascii="Palatino" w:hAnsi="Palatino"/>
            </w:rPr>
          </w:rPrChange>
        </w:rPr>
        <w:pPrChange w:id="256" w:author="Leslie  Brown" w:date="2014-02-03T02:59:00Z">
          <w:pPr>
            <w:pStyle w:val="ListParagraph"/>
            <w:numPr>
              <w:numId w:val="33"/>
            </w:numPr>
            <w:ind w:left="1080" w:hanging="360"/>
          </w:pPr>
        </w:pPrChange>
      </w:pPr>
      <w:r w:rsidRPr="00481D75">
        <w:rPr>
          <w:rFonts w:ascii="Arial" w:hAnsi="Arial"/>
          <w:rPrChange w:id="257" w:author="Leslie  Brown" w:date="2014-02-03T02:48:00Z">
            <w:rPr>
              <w:rFonts w:ascii="Palatino" w:hAnsi="Palatino"/>
            </w:rPr>
          </w:rPrChange>
        </w:rPr>
        <w:t xml:space="preserve">Haas, </w:t>
      </w:r>
      <w:del w:id="258" w:author="Leslie  Brown" w:date="2014-02-03T02:51:00Z">
        <w:r w:rsidRPr="00481D75" w:rsidDel="00481D75">
          <w:rPr>
            <w:rFonts w:ascii="Arial" w:hAnsi="Arial"/>
            <w:rPrChange w:id="259" w:author="Leslie  Brown" w:date="2014-02-03T02:48:00Z">
              <w:rPr>
                <w:rFonts w:ascii="Palatino" w:hAnsi="Palatino"/>
              </w:rPr>
            </w:rPrChange>
          </w:rPr>
          <w:delText xml:space="preserve">Brian </w:delText>
        </w:r>
      </w:del>
      <w:ins w:id="260" w:author="Leslie  Brown" w:date="2014-02-03T02:51:00Z">
        <w:r w:rsidR="00481D75" w:rsidRPr="00481D75">
          <w:rPr>
            <w:rFonts w:ascii="Arial" w:hAnsi="Arial"/>
            <w:rPrChange w:id="261" w:author="Leslie  Brown" w:date="2014-02-03T02:48:00Z">
              <w:rPr>
                <w:rFonts w:ascii="Palatino" w:hAnsi="Palatino"/>
              </w:rPr>
            </w:rPrChange>
          </w:rPr>
          <w:t>B</w:t>
        </w:r>
        <w:r w:rsidR="00481D75">
          <w:rPr>
            <w:rFonts w:ascii="Arial" w:hAnsi="Arial"/>
          </w:rPr>
          <w:t>.</w:t>
        </w:r>
        <w:r w:rsidR="00481D75" w:rsidRPr="00481D75">
          <w:rPr>
            <w:rFonts w:ascii="Arial" w:hAnsi="Arial"/>
            <w:rPrChange w:id="262" w:author="Leslie  Brown" w:date="2014-02-03T02:48:00Z">
              <w:rPr>
                <w:rFonts w:ascii="Palatino" w:hAnsi="Palatino"/>
              </w:rPr>
            </w:rPrChange>
          </w:rPr>
          <w:t xml:space="preserve"> </w:t>
        </w:r>
      </w:ins>
      <w:r w:rsidRPr="00481D75">
        <w:rPr>
          <w:rFonts w:ascii="Arial" w:hAnsi="Arial"/>
          <w:rPrChange w:id="263" w:author="Leslie  Brown" w:date="2014-02-03T02:48:00Z">
            <w:rPr>
              <w:rFonts w:ascii="Palatino" w:hAnsi="Palatino"/>
            </w:rPr>
          </w:rPrChange>
        </w:rPr>
        <w:t>J</w:t>
      </w:r>
      <w:ins w:id="264" w:author="Leslie  Brown" w:date="2014-02-03T02:51:00Z">
        <w:r w:rsidR="00481D75">
          <w:rPr>
            <w:rFonts w:ascii="Arial" w:hAnsi="Arial"/>
          </w:rPr>
          <w:t>.</w:t>
        </w:r>
      </w:ins>
      <w:r w:rsidRPr="00481D75">
        <w:rPr>
          <w:rFonts w:ascii="Arial" w:hAnsi="Arial"/>
          <w:rPrChange w:id="265" w:author="Leslie  Brown" w:date="2014-02-03T02:48:00Z">
            <w:rPr>
              <w:rFonts w:ascii="Palatino" w:hAnsi="Palatino"/>
            </w:rPr>
          </w:rPrChange>
        </w:rPr>
        <w:t xml:space="preserve">, </w:t>
      </w:r>
      <w:del w:id="266" w:author="Leslie  Brown" w:date="2014-02-03T02:51:00Z">
        <w:r w:rsidRPr="00481D75" w:rsidDel="00481D75">
          <w:rPr>
            <w:rFonts w:ascii="Arial" w:hAnsi="Arial"/>
            <w:rPrChange w:id="267" w:author="Leslie  Brown" w:date="2014-02-03T02:48:00Z">
              <w:rPr>
                <w:rFonts w:ascii="Palatino" w:hAnsi="Palatino"/>
              </w:rPr>
            </w:rPrChange>
          </w:rPr>
          <w:delText xml:space="preserve">Alexie </w:delText>
        </w:r>
      </w:del>
      <w:proofErr w:type="spellStart"/>
      <w:r w:rsidRPr="00481D75">
        <w:rPr>
          <w:rFonts w:ascii="Arial" w:hAnsi="Arial"/>
          <w:rPrChange w:id="268" w:author="Leslie  Brown" w:date="2014-02-03T02:48:00Z">
            <w:rPr>
              <w:rFonts w:ascii="Palatino" w:hAnsi="Palatino"/>
            </w:rPr>
          </w:rPrChange>
        </w:rPr>
        <w:t>Papanicolaou</w:t>
      </w:r>
      <w:proofErr w:type="spellEnd"/>
      <w:r w:rsidRPr="00481D75">
        <w:rPr>
          <w:rFonts w:ascii="Arial" w:hAnsi="Arial"/>
          <w:rPrChange w:id="269" w:author="Leslie  Brown" w:date="2014-02-03T02:48:00Z">
            <w:rPr>
              <w:rFonts w:ascii="Palatino" w:hAnsi="Palatino"/>
            </w:rPr>
          </w:rPrChange>
        </w:rPr>
        <w:t xml:space="preserve">, </w:t>
      </w:r>
      <w:ins w:id="270" w:author="Leslie  Brown" w:date="2014-02-03T02:51:00Z">
        <w:r w:rsidR="00481D75">
          <w:rPr>
            <w:rFonts w:ascii="Arial" w:hAnsi="Arial"/>
          </w:rPr>
          <w:t xml:space="preserve">A., </w:t>
        </w:r>
      </w:ins>
      <w:del w:id="271" w:author="Leslie  Brown" w:date="2014-02-03T02:51:00Z">
        <w:r w:rsidRPr="00481D75" w:rsidDel="00481D75">
          <w:rPr>
            <w:rFonts w:ascii="Arial" w:hAnsi="Arial"/>
            <w:rPrChange w:id="272" w:author="Leslie  Brown" w:date="2014-02-03T02:48:00Z">
              <w:rPr>
                <w:rFonts w:ascii="Palatino" w:hAnsi="Palatino"/>
              </w:rPr>
            </w:rPrChange>
          </w:rPr>
          <w:delText xml:space="preserve">Moran </w:delText>
        </w:r>
      </w:del>
      <w:proofErr w:type="spellStart"/>
      <w:r w:rsidRPr="00481D75">
        <w:rPr>
          <w:rFonts w:ascii="Arial" w:hAnsi="Arial"/>
          <w:rPrChange w:id="273" w:author="Leslie  Brown" w:date="2014-02-03T02:48:00Z">
            <w:rPr>
              <w:rFonts w:ascii="Palatino" w:hAnsi="Palatino"/>
            </w:rPr>
          </w:rPrChange>
        </w:rPr>
        <w:t>Yassour</w:t>
      </w:r>
      <w:proofErr w:type="spellEnd"/>
      <w:r w:rsidRPr="00481D75">
        <w:rPr>
          <w:rFonts w:ascii="Arial" w:hAnsi="Arial"/>
          <w:rPrChange w:id="274" w:author="Leslie  Brown" w:date="2014-02-03T02:48:00Z">
            <w:rPr>
              <w:rFonts w:ascii="Palatino" w:hAnsi="Palatino"/>
            </w:rPr>
          </w:rPrChange>
        </w:rPr>
        <w:t>,</w:t>
      </w:r>
      <w:ins w:id="275" w:author="Leslie  Brown" w:date="2014-02-03T02:51:00Z">
        <w:r w:rsidR="00481D75">
          <w:rPr>
            <w:rFonts w:ascii="Arial" w:hAnsi="Arial"/>
          </w:rPr>
          <w:t xml:space="preserve"> M.,</w:t>
        </w:r>
      </w:ins>
      <w:r w:rsidRPr="00481D75">
        <w:rPr>
          <w:rFonts w:ascii="Arial" w:hAnsi="Arial"/>
          <w:rPrChange w:id="276" w:author="Leslie  Brown" w:date="2014-02-03T02:48:00Z">
            <w:rPr>
              <w:rFonts w:ascii="Palatino" w:hAnsi="Palatino"/>
            </w:rPr>
          </w:rPrChange>
        </w:rPr>
        <w:t xml:space="preserve"> </w:t>
      </w:r>
      <w:del w:id="277" w:author="Leslie  Brown" w:date="2014-02-03T02:51:00Z">
        <w:r w:rsidRPr="00481D75" w:rsidDel="00481D75">
          <w:rPr>
            <w:rFonts w:ascii="Arial" w:hAnsi="Arial"/>
            <w:rPrChange w:id="278" w:author="Leslie  Brown" w:date="2014-02-03T02:48:00Z">
              <w:rPr>
                <w:rFonts w:ascii="Palatino" w:hAnsi="Palatino"/>
              </w:rPr>
            </w:rPrChange>
          </w:rPr>
          <w:delText xml:space="preserve">Manfred </w:delText>
        </w:r>
      </w:del>
      <w:proofErr w:type="spellStart"/>
      <w:r w:rsidRPr="00481D75">
        <w:rPr>
          <w:rFonts w:ascii="Arial" w:hAnsi="Arial"/>
          <w:rPrChange w:id="279" w:author="Leslie  Brown" w:date="2014-02-03T02:48:00Z">
            <w:rPr>
              <w:rFonts w:ascii="Palatino" w:hAnsi="Palatino"/>
            </w:rPr>
          </w:rPrChange>
        </w:rPr>
        <w:t>Grabherr</w:t>
      </w:r>
      <w:proofErr w:type="spellEnd"/>
      <w:r w:rsidRPr="00481D75">
        <w:rPr>
          <w:rFonts w:ascii="Arial" w:hAnsi="Arial"/>
          <w:rPrChange w:id="280" w:author="Leslie  Brown" w:date="2014-02-03T02:48:00Z">
            <w:rPr>
              <w:rFonts w:ascii="Palatino" w:hAnsi="Palatino"/>
            </w:rPr>
          </w:rPrChange>
        </w:rPr>
        <w:t>,</w:t>
      </w:r>
      <w:ins w:id="281" w:author="Leslie  Brown" w:date="2014-02-03T02:51:00Z">
        <w:r w:rsidR="00481D75">
          <w:rPr>
            <w:rFonts w:ascii="Arial" w:hAnsi="Arial"/>
          </w:rPr>
          <w:t xml:space="preserve"> M.,</w:t>
        </w:r>
      </w:ins>
      <w:r w:rsidRPr="00481D75">
        <w:rPr>
          <w:rFonts w:ascii="Arial" w:hAnsi="Arial"/>
          <w:rPrChange w:id="282" w:author="Leslie  Brown" w:date="2014-02-03T02:48:00Z">
            <w:rPr>
              <w:rFonts w:ascii="Palatino" w:hAnsi="Palatino"/>
            </w:rPr>
          </w:rPrChange>
        </w:rPr>
        <w:t xml:space="preserve"> </w:t>
      </w:r>
      <w:del w:id="283" w:author="Leslie  Brown" w:date="2014-02-03T02:51:00Z">
        <w:r w:rsidRPr="00481D75" w:rsidDel="00481D75">
          <w:rPr>
            <w:rFonts w:ascii="Arial" w:hAnsi="Arial"/>
            <w:rPrChange w:id="284" w:author="Leslie  Brown" w:date="2014-02-03T02:48:00Z">
              <w:rPr>
                <w:rFonts w:ascii="Palatino" w:hAnsi="Palatino"/>
              </w:rPr>
            </w:rPrChange>
          </w:rPr>
          <w:delText xml:space="preserve">Philip D </w:delText>
        </w:r>
      </w:del>
      <w:r w:rsidRPr="00481D75">
        <w:rPr>
          <w:rFonts w:ascii="Arial" w:hAnsi="Arial"/>
          <w:rPrChange w:id="285" w:author="Leslie  Brown" w:date="2014-02-03T02:48:00Z">
            <w:rPr>
              <w:rFonts w:ascii="Palatino" w:hAnsi="Palatino"/>
            </w:rPr>
          </w:rPrChange>
        </w:rPr>
        <w:t>Blood,</w:t>
      </w:r>
      <w:ins w:id="286" w:author="Leslie  Brown" w:date="2014-02-03T02:51:00Z">
        <w:r w:rsidR="00481D75">
          <w:rPr>
            <w:rFonts w:ascii="Arial" w:hAnsi="Arial"/>
          </w:rPr>
          <w:t xml:space="preserve"> P.D.,</w:t>
        </w:r>
      </w:ins>
      <w:r w:rsidRPr="00481D75">
        <w:rPr>
          <w:rFonts w:ascii="Arial" w:hAnsi="Arial"/>
          <w:rPrChange w:id="287" w:author="Leslie  Brown" w:date="2014-02-03T02:48:00Z">
            <w:rPr>
              <w:rFonts w:ascii="Palatino" w:hAnsi="Palatino"/>
            </w:rPr>
          </w:rPrChange>
        </w:rPr>
        <w:t xml:space="preserve"> </w:t>
      </w:r>
      <w:del w:id="288" w:author="Leslie  Brown" w:date="2014-02-03T02:51:00Z">
        <w:r w:rsidRPr="00481D75" w:rsidDel="00481D75">
          <w:rPr>
            <w:rFonts w:ascii="Arial" w:hAnsi="Arial"/>
            <w:rPrChange w:id="289" w:author="Leslie  Brown" w:date="2014-02-03T02:48:00Z">
              <w:rPr>
                <w:rFonts w:ascii="Palatino" w:hAnsi="Palatino"/>
              </w:rPr>
            </w:rPrChange>
          </w:rPr>
          <w:delText xml:space="preserve">Joshua </w:delText>
        </w:r>
      </w:del>
      <w:r w:rsidRPr="00481D75">
        <w:rPr>
          <w:rFonts w:ascii="Arial" w:hAnsi="Arial"/>
          <w:rPrChange w:id="290" w:author="Leslie  Brown" w:date="2014-02-03T02:48:00Z">
            <w:rPr>
              <w:rFonts w:ascii="Palatino" w:hAnsi="Palatino"/>
            </w:rPr>
          </w:rPrChange>
        </w:rPr>
        <w:t>Bowden,</w:t>
      </w:r>
      <w:ins w:id="291" w:author="Leslie  Brown" w:date="2014-02-03T02:51:00Z">
        <w:r w:rsidR="00481D75">
          <w:rPr>
            <w:rFonts w:ascii="Arial" w:hAnsi="Arial"/>
          </w:rPr>
          <w:t xml:space="preserve"> J.,</w:t>
        </w:r>
      </w:ins>
      <w:r w:rsidRPr="00481D75">
        <w:rPr>
          <w:rFonts w:ascii="Arial" w:hAnsi="Arial"/>
          <w:rPrChange w:id="292" w:author="Leslie  Brown" w:date="2014-02-03T02:48:00Z">
            <w:rPr>
              <w:rFonts w:ascii="Palatino" w:hAnsi="Palatino"/>
            </w:rPr>
          </w:rPrChange>
        </w:rPr>
        <w:t xml:space="preserve"> </w:t>
      </w:r>
      <w:del w:id="293" w:author="Leslie  Brown" w:date="2014-02-03T02:51:00Z">
        <w:r w:rsidRPr="00481D75" w:rsidDel="00481D75">
          <w:rPr>
            <w:rFonts w:ascii="Arial" w:hAnsi="Arial"/>
            <w:rPrChange w:id="294" w:author="Leslie  Brown" w:date="2014-02-03T02:48:00Z">
              <w:rPr>
                <w:rFonts w:ascii="Palatino" w:hAnsi="Palatino"/>
              </w:rPr>
            </w:rPrChange>
          </w:rPr>
          <w:delText>Matthew Brian Couger</w:delText>
        </w:r>
      </w:del>
      <w:r w:rsidRPr="00481D75">
        <w:rPr>
          <w:rFonts w:ascii="Arial" w:hAnsi="Arial"/>
          <w:rPrChange w:id="295" w:author="Leslie  Brown" w:date="2014-02-03T02:48:00Z">
            <w:rPr>
              <w:rFonts w:ascii="Palatino" w:hAnsi="Palatino"/>
            </w:rPr>
          </w:rPrChange>
        </w:rPr>
        <w:t>,</w:t>
      </w:r>
      <w:ins w:id="296" w:author="Leslie  Brown" w:date="2014-02-03T02:51:00Z">
        <w:r w:rsidR="00481D75">
          <w:rPr>
            <w:rFonts w:ascii="Arial" w:hAnsi="Arial"/>
          </w:rPr>
          <w:t xml:space="preserve"> M.B.,</w:t>
        </w:r>
      </w:ins>
      <w:r w:rsidRPr="00481D75">
        <w:rPr>
          <w:rFonts w:ascii="Arial" w:hAnsi="Arial"/>
          <w:rPrChange w:id="297" w:author="Leslie  Brown" w:date="2014-02-03T02:48:00Z">
            <w:rPr>
              <w:rFonts w:ascii="Palatino" w:hAnsi="Palatino"/>
            </w:rPr>
          </w:rPrChange>
        </w:rPr>
        <w:t xml:space="preserve"> </w:t>
      </w:r>
      <w:del w:id="298" w:author="Leslie  Brown" w:date="2014-02-03T02:51:00Z">
        <w:r w:rsidR="002A5988" w:rsidRPr="00481D75" w:rsidDel="00481D75">
          <w:rPr>
            <w:rFonts w:ascii="Arial" w:hAnsi="Arial"/>
            <w:rPrChange w:id="299" w:author="Leslie  Brown" w:date="2014-02-03T02:48:00Z">
              <w:rPr>
                <w:rFonts w:ascii="Palatino" w:hAnsi="Palatino"/>
                <w:b/>
              </w:rPr>
            </w:rPrChange>
          </w:rPr>
          <w:delText xml:space="preserve">Matthew </w:delText>
        </w:r>
      </w:del>
      <w:proofErr w:type="spellStart"/>
      <w:r w:rsidR="002A5988" w:rsidRPr="00481D75">
        <w:rPr>
          <w:rFonts w:ascii="Arial" w:hAnsi="Arial"/>
          <w:rPrChange w:id="300" w:author="Leslie  Brown" w:date="2014-02-03T02:48:00Z">
            <w:rPr>
              <w:rFonts w:ascii="Palatino" w:hAnsi="Palatino"/>
              <w:b/>
            </w:rPr>
          </w:rPrChange>
        </w:rPr>
        <w:t>MacManes</w:t>
      </w:r>
      <w:proofErr w:type="spellEnd"/>
      <w:r w:rsidR="002A5988" w:rsidRPr="00481D75">
        <w:rPr>
          <w:rFonts w:ascii="Arial" w:hAnsi="Arial"/>
          <w:rPrChange w:id="301" w:author="Leslie  Brown" w:date="2014-02-03T02:48:00Z">
            <w:rPr>
              <w:rFonts w:ascii="Palatino" w:hAnsi="Palatino"/>
            </w:rPr>
          </w:rPrChange>
        </w:rPr>
        <w:t>,</w:t>
      </w:r>
      <w:ins w:id="302" w:author="Leslie  Brown" w:date="2014-02-03T02:51:00Z">
        <w:r w:rsidR="00481D75">
          <w:rPr>
            <w:rFonts w:ascii="Arial" w:hAnsi="Arial"/>
          </w:rPr>
          <w:t xml:space="preserve"> M.D.,</w:t>
        </w:r>
      </w:ins>
      <w:r w:rsidR="002A5988" w:rsidRPr="00481D75">
        <w:rPr>
          <w:rFonts w:ascii="Arial" w:hAnsi="Arial"/>
          <w:rPrChange w:id="303" w:author="Leslie  Brown" w:date="2014-02-03T02:48:00Z">
            <w:rPr>
              <w:rFonts w:ascii="Palatino" w:hAnsi="Palatino"/>
            </w:rPr>
          </w:rPrChange>
        </w:rPr>
        <w:t xml:space="preserve"> </w:t>
      </w:r>
      <w:r w:rsidRPr="00481D75">
        <w:rPr>
          <w:rFonts w:ascii="Arial" w:hAnsi="Arial"/>
          <w:rPrChange w:id="304" w:author="Leslie  Brown" w:date="2014-02-03T02:48:00Z">
            <w:rPr>
              <w:rFonts w:ascii="Palatino" w:hAnsi="Palatino"/>
            </w:rPr>
          </w:rPrChange>
        </w:rPr>
        <w:t xml:space="preserve">et al. </w:t>
      </w:r>
      <w:r w:rsidR="002A5988" w:rsidRPr="00481D75">
        <w:rPr>
          <w:rFonts w:ascii="Arial" w:hAnsi="Arial"/>
          <w:rPrChange w:id="305" w:author="Leslie  Brown" w:date="2014-02-03T02:48:00Z">
            <w:rPr>
              <w:rFonts w:ascii="Palatino" w:hAnsi="Palatino"/>
            </w:rPr>
          </w:rPrChange>
        </w:rPr>
        <w:t>(2013)</w:t>
      </w:r>
      <w:ins w:id="306" w:author="Leslie  Brown" w:date="2014-02-03T01:56:00Z">
        <w:r w:rsidR="00D864A0" w:rsidRPr="00481D75">
          <w:rPr>
            <w:rFonts w:ascii="Arial" w:hAnsi="Arial"/>
            <w:rPrChange w:id="307" w:author="Leslie  Brown" w:date="2014-02-03T02:48:00Z">
              <w:rPr>
                <w:rFonts w:ascii="Palatino" w:hAnsi="Palatino"/>
              </w:rPr>
            </w:rPrChange>
          </w:rPr>
          <w:t>.</w:t>
        </w:r>
      </w:ins>
      <w:r w:rsidR="002A5988" w:rsidRPr="00481D75">
        <w:rPr>
          <w:rFonts w:ascii="Arial" w:hAnsi="Arial"/>
          <w:rPrChange w:id="308" w:author="Leslie  Brown" w:date="2014-02-03T02:48:00Z">
            <w:rPr>
              <w:rFonts w:ascii="Palatino" w:hAnsi="Palatino"/>
            </w:rPr>
          </w:rPrChange>
        </w:rPr>
        <w:t xml:space="preserve"> </w:t>
      </w:r>
      <w:r w:rsidRPr="00481D75">
        <w:rPr>
          <w:rFonts w:ascii="Arial" w:hAnsi="Arial"/>
          <w:i/>
          <w:rPrChange w:id="309" w:author="Leslie  Brown" w:date="2014-02-03T02:48:00Z">
            <w:rPr>
              <w:rFonts w:ascii="Palatino" w:hAnsi="Palatino"/>
              <w:i/>
            </w:rPr>
          </w:rPrChange>
        </w:rPr>
        <w:t>De Novo</w:t>
      </w:r>
      <w:r w:rsidRPr="00481D75">
        <w:rPr>
          <w:rFonts w:ascii="Arial" w:hAnsi="Arial"/>
          <w:rPrChange w:id="310" w:author="Leslie  Brown" w:date="2014-02-03T02:48:00Z">
            <w:rPr>
              <w:rFonts w:ascii="Palatino" w:hAnsi="Palatino"/>
            </w:rPr>
          </w:rPrChange>
        </w:rPr>
        <w:t xml:space="preserve"> Transcript Sequence Reconstruction From RNA-</w:t>
      </w:r>
      <w:proofErr w:type="spellStart"/>
      <w:r w:rsidRPr="00481D75">
        <w:rPr>
          <w:rFonts w:ascii="Arial" w:hAnsi="Arial"/>
          <w:rPrChange w:id="311" w:author="Leslie  Brown" w:date="2014-02-03T02:48:00Z">
            <w:rPr>
              <w:rFonts w:ascii="Palatino" w:hAnsi="Palatino"/>
            </w:rPr>
          </w:rPrChange>
        </w:rPr>
        <w:t>Seq</w:t>
      </w:r>
      <w:proofErr w:type="spellEnd"/>
      <w:r w:rsidRPr="00481D75">
        <w:rPr>
          <w:rFonts w:ascii="Arial" w:hAnsi="Arial"/>
          <w:rPrChange w:id="312" w:author="Leslie  Brown" w:date="2014-02-03T02:48:00Z">
            <w:rPr>
              <w:rFonts w:ascii="Palatino" w:hAnsi="Palatino"/>
            </w:rPr>
          </w:rPrChange>
        </w:rPr>
        <w:t xml:space="preserve"> Using the Trinity Platform for Reference Generation and Analysis.</w:t>
      </w:r>
      <w:r w:rsidR="002A5988" w:rsidRPr="00481D75">
        <w:rPr>
          <w:rFonts w:ascii="Arial" w:hAnsi="Arial"/>
          <w:rPrChange w:id="313" w:author="Leslie  Brown" w:date="2014-02-03T02:48:00Z">
            <w:rPr>
              <w:rFonts w:ascii="Palatino" w:hAnsi="Palatino"/>
            </w:rPr>
          </w:rPrChange>
        </w:rPr>
        <w:t xml:space="preserve"> </w:t>
      </w:r>
      <w:r w:rsidR="002A5988" w:rsidRPr="00481D75">
        <w:rPr>
          <w:rFonts w:ascii="Arial" w:hAnsi="Arial"/>
          <w:i/>
          <w:rPrChange w:id="314" w:author="Leslie  Brown" w:date="2014-02-03T02:48:00Z">
            <w:rPr>
              <w:rFonts w:ascii="Palatino" w:hAnsi="Palatino"/>
              <w:i/>
            </w:rPr>
          </w:rPrChange>
        </w:rPr>
        <w:t>Nature Protocols</w:t>
      </w:r>
      <w:r w:rsidR="00FD61E2">
        <w:rPr>
          <w:rFonts w:ascii="Arial" w:hAnsi="Arial"/>
          <w:i/>
        </w:rPr>
        <w:t>,</w:t>
      </w:r>
      <w:r w:rsidR="002A5988" w:rsidRPr="00481D75">
        <w:rPr>
          <w:rFonts w:ascii="Arial" w:hAnsi="Arial"/>
          <w:rPrChange w:id="315" w:author="Leslie  Brown" w:date="2014-02-03T02:48:00Z">
            <w:rPr>
              <w:rFonts w:ascii="Palatino" w:hAnsi="Palatino"/>
            </w:rPr>
          </w:rPrChange>
        </w:rPr>
        <w:t xml:space="preserve"> 8</w:t>
      </w:r>
      <w:ins w:id="316" w:author="Leslie  Brown" w:date="2014-02-03T01:58:00Z">
        <w:r w:rsidR="00D864A0" w:rsidRPr="00481D75">
          <w:rPr>
            <w:rFonts w:ascii="Arial" w:hAnsi="Arial"/>
            <w:rPrChange w:id="317" w:author="Leslie  Brown" w:date="2014-02-03T02:48:00Z">
              <w:rPr>
                <w:rFonts w:ascii="Palatino" w:hAnsi="Palatino"/>
              </w:rPr>
            </w:rPrChange>
          </w:rPr>
          <w:t>(</w:t>
        </w:r>
      </w:ins>
      <w:del w:id="318" w:author="Leslie  Brown" w:date="2014-02-03T01:58:00Z">
        <w:r w:rsidR="002A5988" w:rsidRPr="00481D75" w:rsidDel="00D864A0">
          <w:rPr>
            <w:rFonts w:ascii="Arial" w:hAnsi="Arial"/>
            <w:rPrChange w:id="319" w:author="Leslie  Brown" w:date="2014-02-03T02:48:00Z">
              <w:rPr>
                <w:rFonts w:ascii="Palatino" w:hAnsi="Palatino"/>
              </w:rPr>
            </w:rPrChange>
          </w:rPr>
          <w:delText>:</w:delText>
        </w:r>
      </w:del>
      <w:r w:rsidR="002A5988" w:rsidRPr="00481D75">
        <w:rPr>
          <w:rFonts w:ascii="Arial" w:hAnsi="Arial"/>
          <w:rPrChange w:id="320" w:author="Leslie  Brown" w:date="2014-02-03T02:48:00Z">
            <w:rPr>
              <w:rFonts w:ascii="Palatino" w:hAnsi="Palatino"/>
            </w:rPr>
          </w:rPrChange>
        </w:rPr>
        <w:t>8</w:t>
      </w:r>
      <w:ins w:id="321" w:author="Leslie  Brown" w:date="2014-02-03T01:58:00Z">
        <w:r w:rsidR="00D864A0" w:rsidRPr="00481D75">
          <w:rPr>
            <w:rFonts w:ascii="Arial" w:hAnsi="Arial"/>
            <w:rPrChange w:id="322" w:author="Leslie  Brown" w:date="2014-02-03T02:48:00Z">
              <w:rPr>
                <w:rFonts w:ascii="Palatino" w:hAnsi="Palatino"/>
              </w:rPr>
            </w:rPrChange>
          </w:rPr>
          <w:t>):</w:t>
        </w:r>
      </w:ins>
      <w:del w:id="323" w:author="Leslie  Brown" w:date="2014-02-03T01:58:00Z">
        <w:r w:rsidR="002A5988" w:rsidRPr="00481D75" w:rsidDel="00D864A0">
          <w:rPr>
            <w:rFonts w:ascii="Arial" w:hAnsi="Arial"/>
            <w:rPrChange w:id="324" w:author="Leslie  Brown" w:date="2014-02-03T02:48:00Z">
              <w:rPr>
                <w:rFonts w:ascii="Palatino" w:hAnsi="Palatino"/>
              </w:rPr>
            </w:rPrChange>
          </w:rPr>
          <w:delText xml:space="preserve"> </w:delText>
        </w:r>
      </w:del>
      <w:r w:rsidRPr="00481D75">
        <w:rPr>
          <w:rFonts w:ascii="Arial" w:hAnsi="Arial"/>
          <w:rPrChange w:id="325" w:author="Leslie  Brown" w:date="2014-02-03T02:48:00Z">
            <w:rPr>
              <w:rFonts w:ascii="Palatino" w:hAnsi="Palatino"/>
            </w:rPr>
          </w:rPrChange>
        </w:rPr>
        <w:t xml:space="preserve">1494–1512. </w:t>
      </w:r>
    </w:p>
    <w:p w14:paraId="0F0AE9A5" w14:textId="77777777" w:rsidR="00275966" w:rsidRPr="00481D75" w:rsidRDefault="00D864A0">
      <w:pPr>
        <w:numPr>
          <w:ins w:id="326" w:author="Leslie  Brown" w:date="2014-02-03T01:57:00Z"/>
        </w:numPr>
        <w:ind w:left="360" w:hanging="360"/>
        <w:rPr>
          <w:rFonts w:ascii="Arial" w:hAnsi="Arial"/>
          <w:b/>
          <w:bCs/>
          <w:smallCaps/>
          <w:u w:val="single"/>
          <w:rPrChange w:id="327" w:author="Leslie  Brown" w:date="2014-02-03T02:48:00Z">
            <w:rPr>
              <w:rFonts w:ascii="Palatino" w:hAnsi="Palatino"/>
              <w:b/>
              <w:bCs/>
              <w:smallCaps/>
              <w:u w:val="single"/>
            </w:rPr>
          </w:rPrChange>
        </w:rPr>
        <w:pPrChange w:id="328" w:author="Leslie  Brown" w:date="2014-02-03T02:59:00Z">
          <w:pPr>
            <w:pStyle w:val="ListParagraph"/>
            <w:numPr>
              <w:numId w:val="33"/>
            </w:numPr>
            <w:ind w:left="1080" w:hanging="360"/>
          </w:pPr>
        </w:pPrChange>
      </w:pPr>
      <w:ins w:id="329" w:author="Leslie  Brown" w:date="2014-02-03T01:57:00Z">
        <w:r w:rsidRPr="00481D75">
          <w:rPr>
            <w:rFonts w:ascii="Arial" w:hAnsi="Arial"/>
            <w:sz w:val="22"/>
            <w:rPrChange w:id="330" w:author="Leslie  Brown" w:date="2014-02-03T02:48:00Z">
              <w:rPr>
                <w:rFonts w:ascii="Palatino" w:hAnsi="Palatino"/>
              </w:rPr>
            </w:rPrChange>
          </w:rPr>
          <w:tab/>
        </w:r>
      </w:ins>
      <w:del w:id="331" w:author="Leslie  Brown" w:date="2014-02-03T01:57:00Z">
        <w:r w:rsidR="00275966" w:rsidRPr="00481D75" w:rsidDel="00D864A0">
          <w:rPr>
            <w:rFonts w:ascii="Arial" w:hAnsi="Arial"/>
            <w:sz w:val="22"/>
            <w:rPrChange w:id="332" w:author="Leslie  Brown" w:date="2014-02-03T02:48:00Z">
              <w:rPr>
                <w:rFonts w:ascii="Palatino" w:hAnsi="Palatino"/>
              </w:rPr>
            </w:rPrChange>
          </w:rPr>
          <w:delText>doi</w:delText>
        </w:r>
      </w:del>
      <w:ins w:id="333" w:author="Leslie  Brown" w:date="2014-02-03T01:57:00Z">
        <w:r w:rsidRPr="00481D75">
          <w:rPr>
            <w:rFonts w:ascii="Arial" w:hAnsi="Arial"/>
            <w:sz w:val="22"/>
            <w:rPrChange w:id="334" w:author="Leslie  Brown" w:date="2014-02-03T02:48:00Z">
              <w:rPr>
                <w:rFonts w:ascii="Palatino" w:hAnsi="Palatino"/>
              </w:rPr>
            </w:rPrChange>
          </w:rPr>
          <w:t>DOI</w:t>
        </w:r>
      </w:ins>
      <w:r w:rsidR="00275966" w:rsidRPr="00481D75">
        <w:rPr>
          <w:rFonts w:ascii="Arial" w:hAnsi="Arial"/>
          <w:sz w:val="22"/>
          <w:rPrChange w:id="335" w:author="Leslie  Brown" w:date="2014-02-03T02:48:00Z">
            <w:rPr>
              <w:rFonts w:ascii="Palatino" w:hAnsi="Palatino"/>
            </w:rPr>
          </w:rPrChange>
        </w:rPr>
        <w:t>:</w:t>
      </w:r>
      <w:ins w:id="336" w:author="Leslie  Brown" w:date="2014-02-03T01:57:00Z">
        <w:r w:rsidRPr="00481D75">
          <w:rPr>
            <w:rFonts w:ascii="Arial" w:hAnsi="Arial"/>
            <w:sz w:val="22"/>
            <w:rPrChange w:id="337" w:author="Leslie  Brown" w:date="2014-02-03T02:48:00Z">
              <w:rPr>
                <w:rFonts w:ascii="Palatino" w:hAnsi="Palatino"/>
              </w:rPr>
            </w:rPrChange>
          </w:rPr>
          <w:t xml:space="preserve"> </w:t>
        </w:r>
      </w:ins>
      <w:r w:rsidR="00275966" w:rsidRPr="00481D75">
        <w:rPr>
          <w:rFonts w:ascii="Arial" w:hAnsi="Arial"/>
          <w:sz w:val="22"/>
          <w:rPrChange w:id="338" w:author="Leslie  Brown" w:date="2014-02-03T02:48:00Z">
            <w:rPr>
              <w:rFonts w:ascii="Palatino" w:hAnsi="Palatino"/>
            </w:rPr>
          </w:rPrChange>
        </w:rPr>
        <w:t>10.1038/nprot.2013.084</w:t>
      </w:r>
    </w:p>
    <w:p w14:paraId="30B20FF2" w14:textId="77777777" w:rsidR="002A5988" w:rsidRPr="00481D75" w:rsidDel="00F20304" w:rsidRDefault="002A5988" w:rsidP="0017646F">
      <w:pPr>
        <w:ind w:left="360" w:hanging="180"/>
        <w:rPr>
          <w:del w:id="339" w:author="Leslie  Brown" w:date="2014-02-03T02:21:00Z"/>
          <w:rFonts w:ascii="Arial" w:hAnsi="Arial"/>
          <w:b/>
          <w:bCs/>
          <w:smallCaps/>
          <w:sz w:val="22"/>
          <w:u w:val="single"/>
          <w:rPrChange w:id="340" w:author="Leslie  Brown" w:date="2014-02-03T02:48:00Z">
            <w:rPr>
              <w:del w:id="341" w:author="Leslie  Brown" w:date="2014-02-03T02:21:00Z"/>
              <w:rFonts w:ascii="Palatino" w:hAnsi="Palatino"/>
              <w:b/>
              <w:bCs/>
              <w:smallCaps/>
              <w:u w:val="single"/>
            </w:rPr>
          </w:rPrChange>
        </w:rPr>
        <w:pPrChange w:id="342" w:author="Leslie  Brown" w:date="2014-02-03T03:00:00Z">
          <w:pPr/>
        </w:pPrChange>
      </w:pPr>
    </w:p>
    <w:p w14:paraId="3A1A88D0" w14:textId="77777777" w:rsidR="00481D75" w:rsidRPr="00481D75" w:rsidRDefault="002A5988" w:rsidP="0017646F">
      <w:pPr>
        <w:pStyle w:val="ListParagraph"/>
        <w:numPr>
          <w:ilvl w:val="0"/>
          <w:numId w:val="33"/>
          <w:numberingChange w:id="343" w:author="Leslie  Brown" w:date="2014-02-02T23:10:00Z" w:original="%1:3:2:."/>
        </w:numPr>
        <w:ind w:left="360" w:hanging="180"/>
        <w:rPr>
          <w:ins w:id="344" w:author="Leslie  Brown" w:date="2014-02-03T02:47:00Z"/>
          <w:rFonts w:ascii="Arial" w:hAnsi="Arial"/>
          <w:b/>
          <w:bCs/>
          <w:smallCaps/>
          <w:u w:val="single"/>
          <w:rPrChange w:id="345" w:author="Leslie  Brown" w:date="2014-02-03T02:48:00Z">
            <w:rPr>
              <w:ins w:id="346" w:author="Leslie  Brown" w:date="2014-02-03T02:47:00Z"/>
              <w:rFonts w:ascii="Arial" w:hAnsi="Arial"/>
            </w:rPr>
          </w:rPrChange>
        </w:rPr>
        <w:pPrChange w:id="347" w:author="Leslie  Brown" w:date="2014-02-03T03:00:00Z">
          <w:pPr>
            <w:pStyle w:val="ListParagraph"/>
            <w:numPr>
              <w:numId w:val="33"/>
            </w:numPr>
            <w:ind w:left="1080" w:hanging="360"/>
          </w:pPr>
        </w:pPrChange>
      </w:pPr>
      <w:proofErr w:type="spellStart"/>
      <w:r w:rsidRPr="00481D75">
        <w:rPr>
          <w:rFonts w:ascii="Arial" w:hAnsi="Arial"/>
          <w:rPrChange w:id="348" w:author="Leslie  Brown" w:date="2014-02-03T02:48:00Z">
            <w:rPr>
              <w:rFonts w:ascii="Palatino" w:hAnsi="Palatino"/>
              <w:b/>
            </w:rPr>
          </w:rPrChange>
        </w:rPr>
        <w:t>MacManes</w:t>
      </w:r>
      <w:proofErr w:type="spellEnd"/>
      <w:r w:rsidRPr="00481D75">
        <w:rPr>
          <w:rFonts w:ascii="Arial" w:hAnsi="Arial"/>
          <w:rPrChange w:id="349" w:author="Leslie  Brown" w:date="2014-02-03T02:48:00Z">
            <w:rPr>
              <w:rFonts w:ascii="Palatino" w:hAnsi="Palatino"/>
              <w:b/>
            </w:rPr>
          </w:rPrChange>
        </w:rPr>
        <w:t xml:space="preserve">, </w:t>
      </w:r>
      <w:del w:id="350" w:author="Leslie  Brown" w:date="2014-02-03T01:52:00Z">
        <w:r w:rsidRPr="00481D75" w:rsidDel="00CD42EE">
          <w:rPr>
            <w:rFonts w:ascii="Arial" w:hAnsi="Arial"/>
            <w:rPrChange w:id="351" w:author="Leslie  Brown" w:date="2014-02-03T02:48:00Z">
              <w:rPr>
                <w:rFonts w:ascii="Palatino" w:hAnsi="Palatino"/>
                <w:b/>
              </w:rPr>
            </w:rPrChange>
          </w:rPr>
          <w:delText>MD</w:delText>
        </w:r>
      </w:del>
      <w:ins w:id="352" w:author="Leslie  Brown" w:date="2014-02-03T02:52:00Z">
        <w:r w:rsidR="00481D75">
          <w:rPr>
            <w:rFonts w:ascii="Arial" w:hAnsi="Arial"/>
          </w:rPr>
          <w:t>M.D.</w:t>
        </w:r>
      </w:ins>
      <w:r w:rsidRPr="00481D75">
        <w:rPr>
          <w:rFonts w:ascii="Arial" w:hAnsi="Arial"/>
          <w:rPrChange w:id="353" w:author="Leslie  Brown" w:date="2014-02-03T02:48:00Z">
            <w:rPr>
              <w:rFonts w:ascii="Palatino" w:hAnsi="Palatino"/>
            </w:rPr>
          </w:rPrChange>
        </w:rPr>
        <w:t xml:space="preserve">, </w:t>
      </w:r>
      <w:del w:id="354" w:author="Leslie  Brown" w:date="2014-02-03T02:19:00Z">
        <w:r w:rsidRPr="00481D75" w:rsidDel="00F20304">
          <w:rPr>
            <w:rFonts w:ascii="Arial" w:hAnsi="Arial"/>
            <w:rPrChange w:id="355" w:author="Leslie  Brown" w:date="2014-02-03T02:48:00Z">
              <w:rPr>
                <w:rFonts w:ascii="Palatino" w:hAnsi="Palatino"/>
              </w:rPr>
            </w:rPrChange>
          </w:rPr>
          <w:delText xml:space="preserve">and </w:delText>
        </w:r>
      </w:del>
      <w:ins w:id="356" w:author="Leslie  Brown" w:date="2014-02-03T02:19:00Z">
        <w:r w:rsidR="00F20304" w:rsidRPr="00481D75">
          <w:rPr>
            <w:rFonts w:ascii="Arial" w:hAnsi="Arial"/>
            <w:rPrChange w:id="357" w:author="Leslie  Brown" w:date="2014-02-03T02:48:00Z">
              <w:rPr>
                <w:rFonts w:ascii="Palatino" w:hAnsi="Palatino"/>
              </w:rPr>
            </w:rPrChange>
          </w:rPr>
          <w:t xml:space="preserve">&amp; </w:t>
        </w:r>
      </w:ins>
      <w:del w:id="358" w:author="Leslie  Brown" w:date="2014-02-03T02:52:00Z">
        <w:r w:rsidRPr="00481D75" w:rsidDel="00481D75">
          <w:rPr>
            <w:rFonts w:ascii="Arial" w:hAnsi="Arial"/>
            <w:rPrChange w:id="359" w:author="Leslie  Brown" w:date="2014-02-03T02:48:00Z">
              <w:rPr>
                <w:rFonts w:ascii="Palatino" w:hAnsi="Palatino"/>
              </w:rPr>
            </w:rPrChange>
          </w:rPr>
          <w:delText xml:space="preserve">Michael B </w:delText>
        </w:r>
      </w:del>
      <w:proofErr w:type="spellStart"/>
      <w:r w:rsidRPr="00481D75">
        <w:rPr>
          <w:rFonts w:ascii="Arial" w:hAnsi="Arial"/>
          <w:rPrChange w:id="360" w:author="Leslie  Brown" w:date="2014-02-03T02:48:00Z">
            <w:rPr>
              <w:rFonts w:ascii="Palatino" w:hAnsi="Palatino"/>
            </w:rPr>
          </w:rPrChange>
        </w:rPr>
        <w:t>Eisen</w:t>
      </w:r>
      <w:proofErr w:type="spellEnd"/>
      <w:ins w:id="361" w:author="Leslie  Brown" w:date="2014-02-03T02:52:00Z">
        <w:r w:rsidR="00481D75">
          <w:rPr>
            <w:rFonts w:ascii="Arial" w:hAnsi="Arial"/>
          </w:rPr>
          <w:t>, M.B</w:t>
        </w:r>
      </w:ins>
      <w:r w:rsidRPr="00481D75">
        <w:rPr>
          <w:rFonts w:ascii="Arial" w:hAnsi="Arial"/>
          <w:rPrChange w:id="362" w:author="Leslie  Brown" w:date="2014-02-03T02:48:00Z">
            <w:rPr>
              <w:rFonts w:ascii="Palatino" w:hAnsi="Palatino"/>
            </w:rPr>
          </w:rPrChange>
        </w:rPr>
        <w:t>. (2013)</w:t>
      </w:r>
      <w:ins w:id="363" w:author="Leslie  Brown" w:date="2014-02-03T01:58:00Z">
        <w:r w:rsidR="00D864A0" w:rsidRPr="00481D75">
          <w:rPr>
            <w:rFonts w:ascii="Arial" w:hAnsi="Arial"/>
            <w:rPrChange w:id="364" w:author="Leslie  Brown" w:date="2014-02-03T02:48:00Z">
              <w:rPr>
                <w:rFonts w:ascii="Palatino" w:hAnsi="Palatino"/>
              </w:rPr>
            </w:rPrChange>
          </w:rPr>
          <w:t>.</w:t>
        </w:r>
      </w:ins>
      <w:r w:rsidRPr="00481D75">
        <w:rPr>
          <w:rFonts w:ascii="Arial" w:hAnsi="Arial"/>
          <w:rPrChange w:id="365" w:author="Leslie  Brown" w:date="2014-02-03T02:48:00Z">
            <w:rPr>
              <w:rFonts w:ascii="Palatino" w:hAnsi="Palatino"/>
            </w:rPr>
          </w:rPrChange>
        </w:rPr>
        <w:t xml:space="preserve"> Improving </w:t>
      </w:r>
      <w:proofErr w:type="spellStart"/>
      <w:r w:rsidRPr="00481D75">
        <w:rPr>
          <w:rFonts w:ascii="Arial" w:hAnsi="Arial"/>
          <w:rPrChange w:id="366" w:author="Leslie  Brown" w:date="2014-02-03T02:48:00Z">
            <w:rPr>
              <w:rFonts w:ascii="Palatino" w:hAnsi="Palatino"/>
            </w:rPr>
          </w:rPrChange>
        </w:rPr>
        <w:t>Transcriptome</w:t>
      </w:r>
      <w:proofErr w:type="spellEnd"/>
      <w:r w:rsidRPr="00481D75">
        <w:rPr>
          <w:rFonts w:ascii="Arial" w:hAnsi="Arial"/>
          <w:rPrChange w:id="367" w:author="Leslie  Brown" w:date="2014-02-03T02:48:00Z">
            <w:rPr>
              <w:rFonts w:ascii="Palatino" w:hAnsi="Palatino"/>
            </w:rPr>
          </w:rPrChange>
        </w:rPr>
        <w:t xml:space="preserve"> Assembly Through Error Correction of High-Throughput Sequence Reads. </w:t>
      </w:r>
      <w:proofErr w:type="spellStart"/>
      <w:r w:rsidRPr="00481D75">
        <w:rPr>
          <w:rFonts w:ascii="Arial" w:hAnsi="Arial"/>
          <w:i/>
          <w:rPrChange w:id="368" w:author="Leslie  Brown" w:date="2014-02-03T02:48:00Z">
            <w:rPr>
              <w:rFonts w:ascii="Palatino" w:hAnsi="Palatino"/>
              <w:i/>
            </w:rPr>
          </w:rPrChange>
        </w:rPr>
        <w:t>PeerJ</w:t>
      </w:r>
      <w:proofErr w:type="spellEnd"/>
      <w:r w:rsidR="00FD61E2">
        <w:rPr>
          <w:rFonts w:ascii="Arial" w:hAnsi="Arial"/>
          <w:i/>
        </w:rPr>
        <w:t>,</w:t>
      </w:r>
      <w:r w:rsidR="00B0402E" w:rsidRPr="00481D75">
        <w:rPr>
          <w:rFonts w:ascii="Arial" w:hAnsi="Arial"/>
          <w:rPrChange w:id="369" w:author="Leslie  Brown" w:date="2014-02-03T02:48:00Z">
            <w:rPr>
              <w:rFonts w:ascii="Palatino" w:hAnsi="Palatino"/>
            </w:rPr>
          </w:rPrChange>
        </w:rPr>
        <w:t xml:space="preserve"> 1</w:t>
      </w:r>
      <w:ins w:id="370" w:author="Leslie  Brown" w:date="2014-02-03T02:47:00Z">
        <w:r w:rsidR="00481D75" w:rsidRPr="00481D75">
          <w:rPr>
            <w:rFonts w:ascii="Arial" w:hAnsi="Arial"/>
          </w:rPr>
          <w:t>:</w:t>
        </w:r>
      </w:ins>
      <w:r w:rsidRPr="00481D75">
        <w:rPr>
          <w:rFonts w:ascii="Arial" w:hAnsi="Arial"/>
          <w:rPrChange w:id="371" w:author="Leslie  Brown" w:date="2014-02-03T02:48:00Z">
            <w:rPr>
              <w:rFonts w:ascii="Palatino" w:hAnsi="Palatino"/>
            </w:rPr>
          </w:rPrChange>
        </w:rPr>
        <w:t xml:space="preserve"> e113. </w:t>
      </w:r>
      <w:r w:rsidR="0017646F">
        <w:rPr>
          <w:rFonts w:ascii="Arial" w:hAnsi="Arial"/>
        </w:rPr>
        <w:t xml:space="preserve">  </w:t>
      </w:r>
      <w:ins w:id="372" w:author="Leslie  Brown" w:date="2014-02-03T02:15:00Z">
        <w:r w:rsidR="0017646F" w:rsidRPr="00481D75">
          <w:rPr>
            <w:rFonts w:ascii="Arial" w:hAnsi="Arial" w:cs="Times New Roman"/>
            <w:szCs w:val="24"/>
            <w:rPrChange w:id="373" w:author="Leslie  Brown" w:date="2014-02-03T02:48:00Z">
              <w:rPr>
                <w:rFonts w:ascii="Palatino" w:hAnsi="Palatino"/>
              </w:rPr>
            </w:rPrChange>
          </w:rPr>
          <w:t>DOI</w:t>
        </w:r>
      </w:ins>
      <w:r w:rsidR="0017646F" w:rsidRPr="00481D75">
        <w:rPr>
          <w:rFonts w:ascii="Arial" w:hAnsi="Arial" w:cs="Times New Roman"/>
          <w:szCs w:val="24"/>
          <w:rPrChange w:id="374" w:author="Leslie  Brown" w:date="2014-02-03T02:48:00Z">
            <w:rPr>
              <w:rFonts w:ascii="Palatino" w:hAnsi="Palatino"/>
            </w:rPr>
          </w:rPrChange>
        </w:rPr>
        <w:t>:</w:t>
      </w:r>
      <w:ins w:id="375" w:author="Leslie  Brown" w:date="2014-02-03T02:15:00Z">
        <w:r w:rsidR="0017646F" w:rsidRPr="00481D75">
          <w:rPr>
            <w:rFonts w:ascii="Arial" w:hAnsi="Arial" w:cs="Times New Roman"/>
            <w:szCs w:val="24"/>
            <w:rPrChange w:id="376" w:author="Leslie  Brown" w:date="2014-02-03T02:48:00Z">
              <w:rPr>
                <w:rFonts w:ascii="Palatino" w:hAnsi="Palatino"/>
              </w:rPr>
            </w:rPrChange>
          </w:rPr>
          <w:t xml:space="preserve"> </w:t>
        </w:r>
      </w:ins>
      <w:r w:rsidR="0017646F" w:rsidRPr="00481D75">
        <w:rPr>
          <w:rFonts w:ascii="Arial" w:hAnsi="Arial" w:cs="Times New Roman"/>
          <w:szCs w:val="24"/>
          <w:rPrChange w:id="377" w:author="Leslie  Brown" w:date="2014-02-03T02:48:00Z">
            <w:rPr>
              <w:rFonts w:ascii="Palatino" w:hAnsi="Palatino"/>
            </w:rPr>
          </w:rPrChange>
        </w:rPr>
        <w:t>10.7717/peerj.113</w:t>
      </w:r>
    </w:p>
    <w:p w14:paraId="26FF5B7F" w14:textId="77777777" w:rsidR="002A5988" w:rsidRPr="00481D75" w:rsidDel="00F20304" w:rsidRDefault="002A5988" w:rsidP="0017646F">
      <w:pPr>
        <w:ind w:left="360" w:hanging="180"/>
        <w:rPr>
          <w:del w:id="378" w:author="Leslie  Brown" w:date="2014-02-03T02:21:00Z"/>
          <w:rFonts w:ascii="Arial" w:hAnsi="Arial"/>
          <w:b/>
          <w:bCs/>
          <w:smallCaps/>
          <w:sz w:val="22"/>
          <w:u w:val="single"/>
          <w:rPrChange w:id="379" w:author="Leslie  Brown" w:date="2014-02-03T02:48:00Z">
            <w:rPr>
              <w:del w:id="380" w:author="Leslie  Brown" w:date="2014-02-03T02:21:00Z"/>
              <w:rFonts w:ascii="Palatino" w:hAnsi="Palatino"/>
              <w:b/>
              <w:bCs/>
              <w:smallCaps/>
              <w:u w:val="single"/>
            </w:rPr>
          </w:rPrChange>
        </w:rPr>
        <w:pPrChange w:id="381" w:author="Leslie  Brown" w:date="2014-02-03T03:00:00Z">
          <w:pPr/>
        </w:pPrChange>
      </w:pPr>
    </w:p>
    <w:p w14:paraId="2D65D900" w14:textId="77777777" w:rsidR="00F20304" w:rsidRPr="00481D75" w:rsidRDefault="002A5988" w:rsidP="0017646F">
      <w:pPr>
        <w:pStyle w:val="ListParagraph"/>
        <w:numPr>
          <w:ilvl w:val="0"/>
          <w:numId w:val="33"/>
          <w:numberingChange w:id="382" w:author="Leslie  Brown" w:date="2014-02-02T23:10:00Z" w:original="%1:4:2:."/>
        </w:numPr>
        <w:ind w:left="360" w:hanging="180"/>
        <w:rPr>
          <w:ins w:id="383" w:author="Leslie  Brown" w:date="2014-02-03T02:17:00Z"/>
          <w:rFonts w:ascii="Arial" w:hAnsi="Arial"/>
          <w:b/>
          <w:bCs/>
          <w:smallCaps/>
          <w:u w:val="single"/>
          <w:rPrChange w:id="384" w:author="Leslie  Brown" w:date="2014-02-03T02:48:00Z">
            <w:rPr>
              <w:ins w:id="385" w:author="Leslie  Brown" w:date="2014-02-03T02:17:00Z"/>
              <w:rFonts w:ascii="Palatino" w:hAnsi="Palatino"/>
            </w:rPr>
          </w:rPrChange>
        </w:rPr>
        <w:pPrChange w:id="386" w:author="Leslie  Brown" w:date="2014-02-03T03:00:00Z">
          <w:pPr>
            <w:pStyle w:val="ListParagraph"/>
            <w:numPr>
              <w:numId w:val="33"/>
            </w:numPr>
            <w:ind w:left="1080" w:hanging="360"/>
          </w:pPr>
        </w:pPrChange>
      </w:pPr>
      <w:proofErr w:type="spellStart"/>
      <w:r w:rsidRPr="00481D75">
        <w:rPr>
          <w:rFonts w:ascii="Arial" w:hAnsi="Arial"/>
          <w:rPrChange w:id="387" w:author="Leslie  Brown" w:date="2014-02-03T02:48:00Z">
            <w:rPr>
              <w:rFonts w:ascii="Palatino" w:hAnsi="Palatino"/>
              <w:b/>
            </w:rPr>
          </w:rPrChange>
        </w:rPr>
        <w:t>MacManes</w:t>
      </w:r>
      <w:proofErr w:type="spellEnd"/>
      <w:r w:rsidRPr="00481D75">
        <w:rPr>
          <w:rFonts w:ascii="Arial" w:hAnsi="Arial"/>
          <w:rPrChange w:id="388" w:author="Leslie  Brown" w:date="2014-02-03T02:48:00Z">
            <w:rPr>
              <w:rFonts w:ascii="Palatino" w:hAnsi="Palatino"/>
              <w:b/>
            </w:rPr>
          </w:rPrChange>
        </w:rPr>
        <w:t xml:space="preserve">, </w:t>
      </w:r>
      <w:del w:id="389" w:author="Leslie  Brown" w:date="2014-02-03T02:52:00Z">
        <w:r w:rsidRPr="00481D75" w:rsidDel="00481D75">
          <w:rPr>
            <w:rFonts w:ascii="Arial" w:hAnsi="Arial"/>
            <w:rPrChange w:id="390" w:author="Leslie  Brown" w:date="2014-02-03T02:48:00Z">
              <w:rPr>
                <w:rFonts w:ascii="Palatino" w:hAnsi="Palatino"/>
                <w:b/>
              </w:rPr>
            </w:rPrChange>
          </w:rPr>
          <w:delText>M</w:delText>
        </w:r>
      </w:del>
      <w:ins w:id="391" w:author="Leslie  Brown" w:date="2014-02-03T02:52:00Z">
        <w:r w:rsidR="00481D75">
          <w:rPr>
            <w:rFonts w:ascii="Arial" w:hAnsi="Arial"/>
          </w:rPr>
          <w:t>M.D.</w:t>
        </w:r>
      </w:ins>
      <w:del w:id="392" w:author="Leslie  Brown" w:date="2014-02-03T02:33:00Z">
        <w:r w:rsidRPr="00481D75" w:rsidDel="004E5E8B">
          <w:rPr>
            <w:rFonts w:ascii="Arial" w:hAnsi="Arial"/>
            <w:rPrChange w:id="393" w:author="Leslie  Brown" w:date="2014-02-03T02:48:00Z">
              <w:rPr>
                <w:rFonts w:ascii="Palatino" w:hAnsi="Palatino"/>
                <w:b/>
              </w:rPr>
            </w:rPrChange>
          </w:rPr>
          <w:delText>D</w:delText>
        </w:r>
      </w:del>
      <w:del w:id="394" w:author="Leslie  Brown" w:date="2014-02-03T02:19:00Z">
        <w:r w:rsidRPr="00481D75" w:rsidDel="00F20304">
          <w:rPr>
            <w:rFonts w:ascii="Arial" w:hAnsi="Arial"/>
            <w:rPrChange w:id="395" w:author="Leslie  Brown" w:date="2014-02-03T02:48:00Z">
              <w:rPr>
                <w:rFonts w:ascii="Palatino" w:hAnsi="Palatino"/>
              </w:rPr>
            </w:rPrChange>
          </w:rPr>
          <w:delText>,</w:delText>
        </w:r>
      </w:del>
      <w:r w:rsidRPr="00481D75">
        <w:rPr>
          <w:rFonts w:ascii="Arial" w:hAnsi="Arial"/>
          <w:rPrChange w:id="396" w:author="Leslie  Brown" w:date="2014-02-03T02:48:00Z">
            <w:rPr>
              <w:rFonts w:ascii="Palatino" w:hAnsi="Palatino"/>
            </w:rPr>
          </w:rPrChange>
        </w:rPr>
        <w:t xml:space="preserve"> </w:t>
      </w:r>
      <w:del w:id="397" w:author="Leslie  Brown" w:date="2014-02-03T02:19:00Z">
        <w:r w:rsidRPr="00481D75" w:rsidDel="00F20304">
          <w:rPr>
            <w:rFonts w:ascii="Arial" w:hAnsi="Arial"/>
            <w:rPrChange w:id="398" w:author="Leslie  Brown" w:date="2014-02-03T02:48:00Z">
              <w:rPr>
                <w:rFonts w:ascii="Palatino" w:hAnsi="Palatino"/>
              </w:rPr>
            </w:rPrChange>
          </w:rPr>
          <w:delText xml:space="preserve">and </w:delText>
        </w:r>
      </w:del>
      <w:ins w:id="399" w:author="Leslie  Brown" w:date="2014-02-03T02:19:00Z">
        <w:r w:rsidR="00F20304" w:rsidRPr="00481D75">
          <w:rPr>
            <w:rFonts w:ascii="Arial" w:hAnsi="Arial"/>
            <w:rPrChange w:id="400" w:author="Leslie  Brown" w:date="2014-02-03T02:48:00Z">
              <w:rPr>
                <w:rFonts w:ascii="Palatino" w:hAnsi="Palatino"/>
              </w:rPr>
            </w:rPrChange>
          </w:rPr>
          <w:t xml:space="preserve">&amp; </w:t>
        </w:r>
      </w:ins>
      <w:del w:id="401" w:author="Leslie  Brown" w:date="2014-02-03T02:52:00Z">
        <w:r w:rsidRPr="00481D75" w:rsidDel="00481D75">
          <w:rPr>
            <w:rFonts w:ascii="Arial" w:hAnsi="Arial"/>
            <w:rPrChange w:id="402" w:author="Leslie  Brown" w:date="2014-02-03T02:48:00Z">
              <w:rPr>
                <w:rFonts w:ascii="Palatino" w:hAnsi="Palatino"/>
              </w:rPr>
            </w:rPrChange>
          </w:rPr>
          <w:delText xml:space="preserve">Eileen A </w:delText>
        </w:r>
      </w:del>
      <w:r w:rsidRPr="00481D75">
        <w:rPr>
          <w:rFonts w:ascii="Arial" w:hAnsi="Arial"/>
          <w:rPrChange w:id="403" w:author="Leslie  Brown" w:date="2014-02-03T02:48:00Z">
            <w:rPr>
              <w:rFonts w:ascii="Palatino" w:hAnsi="Palatino"/>
            </w:rPr>
          </w:rPrChange>
        </w:rPr>
        <w:t>Lacey</w:t>
      </w:r>
      <w:ins w:id="404" w:author="Leslie  Brown" w:date="2014-02-03T02:52:00Z">
        <w:r w:rsidR="00481D75">
          <w:rPr>
            <w:rFonts w:ascii="Arial" w:hAnsi="Arial"/>
          </w:rPr>
          <w:t>, E.A</w:t>
        </w:r>
      </w:ins>
      <w:r w:rsidRPr="00481D75">
        <w:rPr>
          <w:rFonts w:ascii="Arial" w:hAnsi="Arial"/>
          <w:rPrChange w:id="405" w:author="Leslie  Brown" w:date="2014-02-03T02:48:00Z">
            <w:rPr>
              <w:rFonts w:ascii="Palatino" w:hAnsi="Palatino"/>
            </w:rPr>
          </w:rPrChange>
        </w:rPr>
        <w:t>. (2013)</w:t>
      </w:r>
      <w:ins w:id="406" w:author="Leslie  Brown" w:date="2014-02-03T02:15:00Z">
        <w:r w:rsidR="00F20304" w:rsidRPr="00481D75">
          <w:rPr>
            <w:rFonts w:ascii="Arial" w:hAnsi="Arial"/>
            <w:rPrChange w:id="407" w:author="Leslie  Brown" w:date="2014-02-03T02:48:00Z">
              <w:rPr>
                <w:rFonts w:ascii="Palatino" w:hAnsi="Palatino"/>
              </w:rPr>
            </w:rPrChange>
          </w:rPr>
          <w:t>.</w:t>
        </w:r>
      </w:ins>
      <w:r w:rsidRPr="00481D75">
        <w:rPr>
          <w:rFonts w:ascii="Arial" w:hAnsi="Arial"/>
          <w:rPrChange w:id="408" w:author="Leslie  Brown" w:date="2014-02-03T02:48:00Z">
            <w:rPr>
              <w:rFonts w:ascii="Palatino" w:hAnsi="Palatino"/>
            </w:rPr>
          </w:rPrChange>
        </w:rPr>
        <w:t xml:space="preserve"> The Social Brain: </w:t>
      </w:r>
      <w:proofErr w:type="spellStart"/>
      <w:r w:rsidRPr="00481D75">
        <w:rPr>
          <w:rFonts w:ascii="Arial" w:hAnsi="Arial"/>
          <w:rPrChange w:id="409" w:author="Leslie  Brown" w:date="2014-02-03T02:48:00Z">
            <w:rPr>
              <w:rFonts w:ascii="Palatino" w:hAnsi="Palatino"/>
            </w:rPr>
          </w:rPrChange>
        </w:rPr>
        <w:t>Transcriptome</w:t>
      </w:r>
      <w:proofErr w:type="spellEnd"/>
      <w:r w:rsidRPr="00481D75">
        <w:rPr>
          <w:rFonts w:ascii="Arial" w:hAnsi="Arial"/>
          <w:rPrChange w:id="410" w:author="Leslie  Brown" w:date="2014-02-03T02:48:00Z">
            <w:rPr>
              <w:rFonts w:ascii="Palatino" w:hAnsi="Palatino"/>
            </w:rPr>
          </w:rPrChange>
        </w:rPr>
        <w:t xml:space="preserve"> Assembly and Characterization of the Hippocampus From a Social Subterranean Rodent, the Colonial </w:t>
      </w:r>
      <w:proofErr w:type="spellStart"/>
      <w:r w:rsidRPr="00481D75">
        <w:rPr>
          <w:rFonts w:ascii="Arial" w:hAnsi="Arial"/>
          <w:rPrChange w:id="411" w:author="Leslie  Brown" w:date="2014-02-03T02:48:00Z">
            <w:rPr>
              <w:rFonts w:ascii="Palatino" w:hAnsi="Palatino"/>
            </w:rPr>
          </w:rPrChange>
        </w:rPr>
        <w:t>Tuco-Tuco</w:t>
      </w:r>
      <w:proofErr w:type="spellEnd"/>
      <w:r w:rsidRPr="00481D75">
        <w:rPr>
          <w:rFonts w:ascii="Arial" w:hAnsi="Arial"/>
          <w:rPrChange w:id="412" w:author="Leslie  Brown" w:date="2014-02-03T02:48:00Z">
            <w:rPr>
              <w:rFonts w:ascii="Palatino" w:hAnsi="Palatino"/>
            </w:rPr>
          </w:rPrChange>
        </w:rPr>
        <w:t xml:space="preserve"> (</w:t>
      </w:r>
      <w:proofErr w:type="spellStart"/>
      <w:r w:rsidRPr="00481D75">
        <w:rPr>
          <w:rFonts w:ascii="Arial" w:hAnsi="Arial"/>
          <w:i/>
          <w:rPrChange w:id="413" w:author="Leslie  Brown" w:date="2014-02-03T02:48:00Z">
            <w:rPr>
              <w:rFonts w:ascii="Palatino" w:hAnsi="Palatino"/>
              <w:i/>
            </w:rPr>
          </w:rPrChange>
        </w:rPr>
        <w:t>Ctenomys</w:t>
      </w:r>
      <w:proofErr w:type="spellEnd"/>
      <w:r w:rsidRPr="00481D75">
        <w:rPr>
          <w:rFonts w:ascii="Arial" w:hAnsi="Arial"/>
          <w:i/>
          <w:rPrChange w:id="414" w:author="Leslie  Brown" w:date="2014-02-03T02:48:00Z">
            <w:rPr>
              <w:rFonts w:ascii="Palatino" w:hAnsi="Palatino"/>
              <w:i/>
            </w:rPr>
          </w:rPrChange>
        </w:rPr>
        <w:t xml:space="preserve"> </w:t>
      </w:r>
      <w:proofErr w:type="spellStart"/>
      <w:r w:rsidRPr="00481D75">
        <w:rPr>
          <w:rFonts w:ascii="Arial" w:hAnsi="Arial"/>
          <w:i/>
          <w:rPrChange w:id="415" w:author="Leslie  Brown" w:date="2014-02-03T02:48:00Z">
            <w:rPr>
              <w:rFonts w:ascii="Palatino" w:hAnsi="Palatino"/>
              <w:i/>
            </w:rPr>
          </w:rPrChange>
        </w:rPr>
        <w:t>sociabilis</w:t>
      </w:r>
      <w:proofErr w:type="spellEnd"/>
      <w:r w:rsidRPr="00481D75">
        <w:rPr>
          <w:rFonts w:ascii="Arial" w:hAnsi="Arial"/>
          <w:rPrChange w:id="416" w:author="Leslie  Brown" w:date="2014-02-03T02:48:00Z">
            <w:rPr>
              <w:rFonts w:ascii="Palatino" w:hAnsi="Palatino"/>
            </w:rPr>
          </w:rPrChange>
        </w:rPr>
        <w:t xml:space="preserve">). </w:t>
      </w:r>
      <w:r w:rsidRPr="00481D75">
        <w:rPr>
          <w:rFonts w:ascii="Arial" w:hAnsi="Arial"/>
          <w:i/>
          <w:rPrChange w:id="417" w:author="Leslie  Brown" w:date="2014-02-03T02:48:00Z">
            <w:rPr>
              <w:rFonts w:ascii="Palatino" w:hAnsi="Palatino"/>
              <w:i/>
            </w:rPr>
          </w:rPrChange>
        </w:rPr>
        <w:t>PLOS ONE</w:t>
      </w:r>
      <w:r w:rsidR="00FD61E2">
        <w:rPr>
          <w:rFonts w:ascii="Arial" w:hAnsi="Arial"/>
          <w:i/>
        </w:rPr>
        <w:t>,</w:t>
      </w:r>
      <w:r w:rsidRPr="00481D75">
        <w:rPr>
          <w:rFonts w:ascii="Arial" w:hAnsi="Arial"/>
          <w:rPrChange w:id="418" w:author="Leslie  Brown" w:date="2014-02-03T02:48:00Z">
            <w:rPr>
              <w:rFonts w:ascii="Palatino" w:hAnsi="Palatino"/>
            </w:rPr>
          </w:rPrChange>
        </w:rPr>
        <w:t xml:space="preserve"> 7</w:t>
      </w:r>
      <w:ins w:id="419" w:author="Leslie  Brown" w:date="2014-02-03T02:17:00Z">
        <w:r w:rsidR="00F20304" w:rsidRPr="00481D75">
          <w:rPr>
            <w:rFonts w:ascii="Arial" w:hAnsi="Arial"/>
            <w:rPrChange w:id="420" w:author="Leslie  Brown" w:date="2014-02-03T02:48:00Z">
              <w:rPr>
                <w:rFonts w:ascii="Palatino" w:hAnsi="Palatino"/>
              </w:rPr>
            </w:rPrChange>
          </w:rPr>
          <w:t>(</w:t>
        </w:r>
      </w:ins>
      <w:del w:id="421" w:author="Leslie  Brown" w:date="2014-02-03T02:16:00Z">
        <w:r w:rsidRPr="00481D75" w:rsidDel="00F20304">
          <w:rPr>
            <w:rFonts w:ascii="Arial" w:hAnsi="Arial"/>
            <w:rPrChange w:id="422" w:author="Leslie  Brown" w:date="2014-02-03T02:48:00Z">
              <w:rPr>
                <w:rFonts w:ascii="Palatino" w:hAnsi="Palatino"/>
              </w:rPr>
            </w:rPrChange>
          </w:rPr>
          <w:delText xml:space="preserve">, no. </w:delText>
        </w:r>
      </w:del>
      <w:r w:rsidRPr="00481D75">
        <w:rPr>
          <w:rFonts w:ascii="Arial" w:hAnsi="Arial"/>
          <w:rPrChange w:id="423" w:author="Leslie  Brown" w:date="2014-02-03T02:48:00Z">
            <w:rPr>
              <w:rFonts w:ascii="Palatino" w:hAnsi="Palatino"/>
            </w:rPr>
          </w:rPrChange>
        </w:rPr>
        <w:t>9</w:t>
      </w:r>
      <w:ins w:id="424" w:author="Leslie  Brown" w:date="2014-02-03T02:17:00Z">
        <w:r w:rsidR="00F20304" w:rsidRPr="00481D75">
          <w:rPr>
            <w:rFonts w:ascii="Arial" w:hAnsi="Arial"/>
            <w:rPrChange w:id="425" w:author="Leslie  Brown" w:date="2014-02-03T02:48:00Z">
              <w:rPr>
                <w:rFonts w:ascii="Palatino" w:hAnsi="Palatino"/>
              </w:rPr>
            </w:rPrChange>
          </w:rPr>
          <w:t>)</w:t>
        </w:r>
      </w:ins>
      <w:r w:rsidRPr="00481D75">
        <w:rPr>
          <w:rFonts w:ascii="Arial" w:hAnsi="Arial"/>
          <w:rPrChange w:id="426" w:author="Leslie  Brown" w:date="2014-02-03T02:48:00Z">
            <w:rPr>
              <w:rFonts w:ascii="Palatino" w:hAnsi="Palatino"/>
            </w:rPr>
          </w:rPrChange>
        </w:rPr>
        <w:t xml:space="preserve">: e45524. </w:t>
      </w:r>
      <w:r w:rsidR="0017646F">
        <w:rPr>
          <w:rFonts w:ascii="Arial" w:hAnsi="Arial"/>
        </w:rPr>
        <w:t xml:space="preserve">  </w:t>
      </w:r>
      <w:ins w:id="427" w:author="Leslie  Brown" w:date="2014-02-03T02:17:00Z">
        <w:r w:rsidR="0017646F" w:rsidRPr="00481D75">
          <w:rPr>
            <w:rFonts w:ascii="Arial" w:hAnsi="Arial" w:cs="Times New Roman"/>
            <w:szCs w:val="24"/>
            <w:rPrChange w:id="428" w:author="Leslie  Brown" w:date="2014-02-03T02:48:00Z">
              <w:rPr>
                <w:rFonts w:ascii="Palatino" w:hAnsi="Palatino"/>
              </w:rPr>
            </w:rPrChange>
          </w:rPr>
          <w:t>DOI</w:t>
        </w:r>
      </w:ins>
      <w:r w:rsidR="0017646F" w:rsidRPr="00481D75">
        <w:rPr>
          <w:rFonts w:ascii="Arial" w:hAnsi="Arial" w:cs="Times New Roman"/>
          <w:szCs w:val="24"/>
          <w:rPrChange w:id="429" w:author="Leslie  Brown" w:date="2014-02-03T02:48:00Z">
            <w:rPr>
              <w:rFonts w:ascii="Palatino" w:hAnsi="Palatino"/>
            </w:rPr>
          </w:rPrChange>
        </w:rPr>
        <w:t>:</w:t>
      </w:r>
      <w:ins w:id="430" w:author="Leslie  Brown" w:date="2014-02-03T02:17:00Z">
        <w:r w:rsidR="0017646F" w:rsidRPr="00481D75">
          <w:rPr>
            <w:rFonts w:ascii="Arial" w:hAnsi="Arial" w:cs="Times New Roman"/>
            <w:szCs w:val="24"/>
            <w:rPrChange w:id="431" w:author="Leslie  Brown" w:date="2014-02-03T02:48:00Z">
              <w:rPr>
                <w:rFonts w:ascii="Palatino" w:hAnsi="Palatino"/>
              </w:rPr>
            </w:rPrChange>
          </w:rPr>
          <w:t xml:space="preserve"> </w:t>
        </w:r>
      </w:ins>
      <w:r w:rsidR="0017646F" w:rsidRPr="00481D75">
        <w:rPr>
          <w:rFonts w:ascii="Arial" w:hAnsi="Arial" w:cs="Times New Roman"/>
          <w:szCs w:val="24"/>
          <w:rPrChange w:id="432" w:author="Leslie  Brown" w:date="2014-02-03T02:48:00Z">
            <w:rPr>
              <w:rFonts w:ascii="Palatino" w:hAnsi="Palatino"/>
            </w:rPr>
          </w:rPrChange>
        </w:rPr>
        <w:t>10.1371/journal.pone.0045524.t001</w:t>
      </w:r>
    </w:p>
    <w:p w14:paraId="3742A1E1" w14:textId="77777777" w:rsidR="002A5988" w:rsidRPr="00481D75" w:rsidDel="00F20304" w:rsidRDefault="002A5988" w:rsidP="0017646F">
      <w:pPr>
        <w:ind w:left="360" w:hanging="180"/>
        <w:rPr>
          <w:del w:id="433" w:author="Leslie  Brown" w:date="2014-02-03T02:21:00Z"/>
          <w:rFonts w:ascii="Arial" w:hAnsi="Arial"/>
          <w:b/>
          <w:bCs/>
          <w:smallCaps/>
          <w:sz w:val="22"/>
          <w:u w:val="single"/>
          <w:rPrChange w:id="434" w:author="Leslie  Brown" w:date="2014-02-03T02:48:00Z">
            <w:rPr>
              <w:del w:id="435" w:author="Leslie  Brown" w:date="2014-02-03T02:21:00Z"/>
              <w:rFonts w:ascii="Palatino" w:hAnsi="Palatino"/>
              <w:b/>
              <w:bCs/>
              <w:smallCaps/>
              <w:u w:val="single"/>
            </w:rPr>
          </w:rPrChange>
        </w:rPr>
        <w:pPrChange w:id="436" w:author="Leslie  Brown" w:date="2014-02-03T03:00:00Z">
          <w:pPr/>
        </w:pPrChange>
      </w:pPr>
    </w:p>
    <w:p w14:paraId="1248F627" w14:textId="77777777" w:rsidR="002A5988" w:rsidRPr="00481D75" w:rsidRDefault="002A5988" w:rsidP="0017646F">
      <w:pPr>
        <w:pStyle w:val="ListParagraph"/>
        <w:numPr>
          <w:ilvl w:val="0"/>
          <w:numId w:val="33"/>
          <w:numberingChange w:id="437" w:author="Leslie  Brown" w:date="2014-02-02T23:10:00Z" w:original="%1:5:2:."/>
        </w:numPr>
        <w:ind w:left="360" w:hanging="180"/>
        <w:rPr>
          <w:rFonts w:ascii="Arial" w:hAnsi="Arial"/>
          <w:b/>
          <w:bCs/>
          <w:smallCaps/>
          <w:u w:val="single"/>
          <w:rPrChange w:id="438" w:author="Leslie  Brown" w:date="2014-02-03T02:48:00Z">
            <w:rPr>
              <w:rFonts w:ascii="Palatino" w:hAnsi="Palatino"/>
              <w:b/>
              <w:bCs/>
              <w:smallCaps/>
              <w:u w:val="single"/>
            </w:rPr>
          </w:rPrChange>
        </w:rPr>
        <w:pPrChange w:id="439" w:author="Leslie  Brown" w:date="2014-02-03T03:00:00Z">
          <w:pPr>
            <w:pStyle w:val="ListParagraph"/>
            <w:numPr>
              <w:numId w:val="33"/>
            </w:numPr>
            <w:ind w:left="1080" w:hanging="360"/>
          </w:pPr>
        </w:pPrChange>
      </w:pPr>
      <w:proofErr w:type="spellStart"/>
      <w:r w:rsidRPr="00481D75">
        <w:rPr>
          <w:rFonts w:ascii="Arial" w:hAnsi="Arial"/>
          <w:rPrChange w:id="440" w:author="Leslie  Brown" w:date="2014-02-03T02:48:00Z">
            <w:rPr>
              <w:rFonts w:ascii="Palatino" w:hAnsi="Palatino"/>
              <w:b/>
            </w:rPr>
          </w:rPrChange>
        </w:rPr>
        <w:t>MacManes</w:t>
      </w:r>
      <w:proofErr w:type="spellEnd"/>
      <w:r w:rsidRPr="00481D75">
        <w:rPr>
          <w:rFonts w:ascii="Arial" w:hAnsi="Arial"/>
          <w:rPrChange w:id="441" w:author="Leslie  Brown" w:date="2014-02-03T02:48:00Z">
            <w:rPr>
              <w:rFonts w:ascii="Palatino" w:hAnsi="Palatino"/>
              <w:b/>
            </w:rPr>
          </w:rPrChange>
        </w:rPr>
        <w:t xml:space="preserve">, </w:t>
      </w:r>
      <w:del w:id="442" w:author="Leslie  Brown" w:date="2014-02-03T02:52:00Z">
        <w:r w:rsidRPr="00481D75" w:rsidDel="00481D75">
          <w:rPr>
            <w:rFonts w:ascii="Arial" w:hAnsi="Arial"/>
            <w:rPrChange w:id="443" w:author="Leslie  Brown" w:date="2014-02-03T02:48:00Z">
              <w:rPr>
                <w:rFonts w:ascii="Palatino" w:hAnsi="Palatino"/>
                <w:b/>
              </w:rPr>
            </w:rPrChange>
          </w:rPr>
          <w:delText>M</w:delText>
        </w:r>
      </w:del>
      <w:ins w:id="444" w:author="Leslie  Brown" w:date="2014-02-03T02:52:00Z">
        <w:r w:rsidR="00481D75">
          <w:rPr>
            <w:rFonts w:ascii="Arial" w:hAnsi="Arial"/>
          </w:rPr>
          <w:t>M.D</w:t>
        </w:r>
      </w:ins>
      <w:del w:id="445" w:author="Leslie  Brown" w:date="2014-02-03T02:33:00Z">
        <w:r w:rsidRPr="00481D75" w:rsidDel="004E5E8B">
          <w:rPr>
            <w:rFonts w:ascii="Arial" w:hAnsi="Arial"/>
            <w:rPrChange w:id="446" w:author="Leslie  Brown" w:date="2014-02-03T02:48:00Z">
              <w:rPr>
                <w:rFonts w:ascii="Palatino" w:hAnsi="Palatino"/>
                <w:b/>
              </w:rPr>
            </w:rPrChange>
          </w:rPr>
          <w:delText>D</w:delText>
        </w:r>
      </w:del>
      <w:r w:rsidRPr="00481D75">
        <w:rPr>
          <w:rFonts w:ascii="Arial" w:hAnsi="Arial"/>
          <w:rPrChange w:id="447" w:author="Leslie  Brown" w:date="2014-02-03T02:48:00Z">
            <w:rPr>
              <w:rFonts w:ascii="Palatino" w:hAnsi="Palatino"/>
            </w:rPr>
          </w:rPrChange>
        </w:rPr>
        <w:t>. (2014)</w:t>
      </w:r>
      <w:ins w:id="448" w:author="Leslie  Brown" w:date="2014-02-03T02:18:00Z">
        <w:r w:rsidR="00F20304" w:rsidRPr="00481D75">
          <w:rPr>
            <w:rFonts w:ascii="Arial" w:hAnsi="Arial"/>
            <w:rPrChange w:id="449" w:author="Leslie  Brown" w:date="2014-02-03T02:48:00Z">
              <w:rPr>
                <w:rFonts w:ascii="Palatino" w:hAnsi="Palatino"/>
              </w:rPr>
            </w:rPrChange>
          </w:rPr>
          <w:t>.</w:t>
        </w:r>
      </w:ins>
      <w:r w:rsidRPr="00481D75">
        <w:rPr>
          <w:rFonts w:ascii="Arial" w:hAnsi="Arial"/>
          <w:rPrChange w:id="450" w:author="Leslie  Brown" w:date="2014-02-03T02:48:00Z">
            <w:rPr>
              <w:rFonts w:ascii="Palatino" w:hAnsi="Palatino"/>
            </w:rPr>
          </w:rPrChange>
        </w:rPr>
        <w:t xml:space="preserve"> On the Optimal Trimming of High-Throughput mRNA Sequence Data. </w:t>
      </w:r>
      <w:r w:rsidRPr="00481D75">
        <w:rPr>
          <w:rFonts w:ascii="Arial" w:hAnsi="Arial"/>
          <w:i/>
          <w:rPrChange w:id="451" w:author="Leslie  Brown" w:date="2014-02-03T02:48:00Z">
            <w:rPr>
              <w:rFonts w:ascii="Palatino" w:hAnsi="Palatino"/>
              <w:i/>
            </w:rPr>
          </w:rPrChange>
        </w:rPr>
        <w:t>Frontiers in Genetics</w:t>
      </w:r>
      <w:r w:rsidRPr="00481D75">
        <w:rPr>
          <w:rFonts w:ascii="Arial" w:hAnsi="Arial"/>
          <w:rPrChange w:id="452" w:author="Leslie  Brown" w:date="2014-02-03T02:48:00Z">
            <w:rPr>
              <w:rFonts w:ascii="Palatino" w:hAnsi="Palatino"/>
            </w:rPr>
          </w:rPrChange>
        </w:rPr>
        <w:t xml:space="preserve">. </w:t>
      </w:r>
      <w:r w:rsidRPr="00481D75">
        <w:rPr>
          <w:rFonts w:ascii="Arial" w:hAnsi="Arial"/>
          <w:i/>
          <w:rPrChange w:id="453" w:author="Leslie  Brown" w:date="2014-02-03T02:48:00Z">
            <w:rPr>
              <w:rFonts w:ascii="Palatino" w:hAnsi="Palatino"/>
              <w:i/>
            </w:rPr>
          </w:rPrChange>
        </w:rPr>
        <w:t>Accepted</w:t>
      </w:r>
      <w:ins w:id="454" w:author="Leslie  Brown" w:date="2014-02-03T02:18:00Z">
        <w:r w:rsidR="00F20304" w:rsidRPr="00481D75">
          <w:rPr>
            <w:rFonts w:ascii="Arial" w:hAnsi="Arial"/>
            <w:rPrChange w:id="455" w:author="Leslie  Brown" w:date="2014-02-03T02:48:00Z">
              <w:rPr>
                <w:rFonts w:ascii="Palatino" w:hAnsi="Palatino"/>
              </w:rPr>
            </w:rPrChange>
          </w:rPr>
          <w:t>.</w:t>
        </w:r>
      </w:ins>
    </w:p>
    <w:p w14:paraId="1417FF9A" w14:textId="77777777" w:rsidR="009F6ED0" w:rsidRPr="00481D75" w:rsidRDefault="009F6ED0" w:rsidP="009F6ED0">
      <w:pPr>
        <w:rPr>
          <w:rFonts w:ascii="Arial" w:hAnsi="Arial"/>
          <w:sz w:val="22"/>
          <w:szCs w:val="22"/>
          <w:rPrChange w:id="456" w:author="Leslie  Brown" w:date="2014-02-03T02:48:00Z">
            <w:rPr>
              <w:rFonts w:ascii="Palatino" w:hAnsi="Palatino"/>
              <w:sz w:val="22"/>
              <w:szCs w:val="22"/>
            </w:rPr>
          </w:rPrChange>
        </w:rPr>
      </w:pPr>
    </w:p>
    <w:p w14:paraId="77B56AB8" w14:textId="77777777" w:rsidR="00415416" w:rsidRPr="0017646F" w:rsidRDefault="00B0402E" w:rsidP="009F6ED0">
      <w:pPr>
        <w:rPr>
          <w:rFonts w:ascii="Arial" w:hAnsi="Arial"/>
          <w:b/>
          <w:bCs/>
          <w:sz w:val="22"/>
          <w:szCs w:val="22"/>
          <w:u w:val="single"/>
          <w:rPrChange w:id="457" w:author="Leslie  Brown" w:date="2014-02-03T02:48:00Z">
            <w:rPr>
              <w:rFonts w:ascii="Palatino" w:hAnsi="Palatino"/>
              <w:b/>
              <w:bCs/>
              <w:smallCaps/>
              <w:u w:val="single"/>
            </w:rPr>
          </w:rPrChange>
        </w:rPr>
      </w:pPr>
      <w:r w:rsidRPr="0017646F">
        <w:rPr>
          <w:rFonts w:ascii="Arial" w:hAnsi="Arial"/>
          <w:b/>
          <w:bCs/>
          <w:sz w:val="22"/>
          <w:szCs w:val="22"/>
          <w:u w:val="single"/>
          <w:rPrChange w:id="458" w:author="Leslie  Brown" w:date="2014-02-03T02:48:00Z">
            <w:rPr>
              <w:rFonts w:ascii="Palatino" w:hAnsi="Palatino"/>
              <w:b/>
              <w:bCs/>
              <w:smallCaps/>
              <w:u w:val="single"/>
            </w:rPr>
          </w:rPrChange>
        </w:rPr>
        <w:t>Other P</w:t>
      </w:r>
      <w:r w:rsidR="00415416" w:rsidRPr="0017646F">
        <w:rPr>
          <w:rFonts w:ascii="Arial" w:hAnsi="Arial"/>
          <w:b/>
          <w:bCs/>
          <w:sz w:val="22"/>
          <w:szCs w:val="22"/>
          <w:u w:val="single"/>
          <w:rPrChange w:id="459" w:author="Leslie  Brown" w:date="2014-02-03T02:48:00Z">
            <w:rPr>
              <w:rFonts w:ascii="Palatino" w:hAnsi="Palatino"/>
              <w:b/>
              <w:bCs/>
              <w:smallCaps/>
              <w:u w:val="single"/>
            </w:rPr>
          </w:rPrChange>
        </w:rPr>
        <w:t>ublications and Products</w:t>
      </w:r>
    </w:p>
    <w:p w14:paraId="05CC0265" w14:textId="77777777" w:rsidR="00415416" w:rsidRPr="0017646F" w:rsidRDefault="00415416" w:rsidP="0017646F">
      <w:pPr>
        <w:pStyle w:val="ListParagraph"/>
        <w:numPr>
          <w:ilvl w:val="0"/>
          <w:numId w:val="34"/>
        </w:numPr>
        <w:ind w:left="360" w:hanging="180"/>
        <w:rPr>
          <w:rFonts w:ascii="Arial" w:hAnsi="Arial"/>
          <w:b/>
          <w:bCs/>
          <w:smallCaps/>
          <w:u w:val="single"/>
          <w:rPrChange w:id="460" w:author="Leslie  Brown" w:date="2014-02-03T02:48:00Z">
            <w:rPr>
              <w:rFonts w:ascii="Palatino" w:hAnsi="Palatino"/>
              <w:b/>
              <w:bCs/>
              <w:smallCaps/>
              <w:u w:val="single"/>
            </w:rPr>
          </w:rPrChange>
        </w:rPr>
      </w:pPr>
      <w:proofErr w:type="spellStart"/>
      <w:r w:rsidRPr="00481D75">
        <w:rPr>
          <w:rFonts w:ascii="Arial" w:hAnsi="Arial"/>
          <w:rPrChange w:id="461" w:author="Leslie  Brown" w:date="2014-02-03T02:48:00Z">
            <w:rPr>
              <w:rFonts w:ascii="Palatino" w:hAnsi="Palatino"/>
            </w:rPr>
          </w:rPrChange>
        </w:rPr>
        <w:lastRenderedPageBreak/>
        <w:t>Quan</w:t>
      </w:r>
      <w:proofErr w:type="spellEnd"/>
      <w:r w:rsidRPr="00481D75">
        <w:rPr>
          <w:rFonts w:ascii="Arial" w:hAnsi="Arial"/>
          <w:rPrChange w:id="462" w:author="Leslie  Brown" w:date="2014-02-03T02:48:00Z">
            <w:rPr>
              <w:rFonts w:ascii="Palatino" w:hAnsi="Palatino"/>
            </w:rPr>
          </w:rPrChange>
        </w:rPr>
        <w:t>, Y</w:t>
      </w:r>
      <w:ins w:id="463" w:author="Leslie  Brown" w:date="2014-02-03T02:18:00Z">
        <w:r w:rsidR="00F20304" w:rsidRPr="00481D75">
          <w:rPr>
            <w:rFonts w:ascii="Arial" w:hAnsi="Arial"/>
            <w:rPrChange w:id="464" w:author="Leslie  Brown" w:date="2014-02-03T02:48:00Z">
              <w:rPr>
                <w:rFonts w:ascii="Palatino" w:hAnsi="Palatino"/>
              </w:rPr>
            </w:rPrChange>
          </w:rPr>
          <w:t>.</w:t>
        </w:r>
      </w:ins>
      <w:del w:id="465" w:author="Leslie  Brown" w:date="2014-02-03T02:18:00Z">
        <w:r w:rsidRPr="00481D75" w:rsidDel="00F20304">
          <w:rPr>
            <w:rFonts w:ascii="Arial" w:hAnsi="Arial"/>
            <w:rPrChange w:id="466" w:author="Leslie  Brown" w:date="2014-02-03T02:48:00Z">
              <w:rPr>
                <w:rFonts w:ascii="Palatino" w:hAnsi="Palatino"/>
              </w:rPr>
            </w:rPrChange>
          </w:rPr>
          <w:delText xml:space="preserve"> </w:delText>
        </w:r>
      </w:del>
      <w:r w:rsidRPr="00481D75">
        <w:rPr>
          <w:rFonts w:ascii="Arial" w:hAnsi="Arial"/>
          <w:rPrChange w:id="467" w:author="Leslie  Brown" w:date="2014-02-03T02:48:00Z">
            <w:rPr>
              <w:rFonts w:ascii="Palatino" w:hAnsi="Palatino"/>
            </w:rPr>
          </w:rPrChange>
        </w:rPr>
        <w:t>F</w:t>
      </w:r>
      <w:ins w:id="468" w:author="Leslie  Brown" w:date="2014-02-03T02:18:00Z">
        <w:r w:rsidR="00F20304" w:rsidRPr="00481D75">
          <w:rPr>
            <w:rFonts w:ascii="Arial" w:hAnsi="Arial"/>
            <w:rPrChange w:id="469" w:author="Leslie  Brown" w:date="2014-02-03T02:48:00Z">
              <w:rPr>
                <w:rFonts w:ascii="Palatino" w:hAnsi="Palatino"/>
              </w:rPr>
            </w:rPrChange>
          </w:rPr>
          <w:t>.</w:t>
        </w:r>
      </w:ins>
      <w:r w:rsidRPr="00481D75">
        <w:rPr>
          <w:rFonts w:ascii="Arial" w:hAnsi="Arial"/>
          <w:rPrChange w:id="470" w:author="Leslie  Brown" w:date="2014-02-03T02:48:00Z">
            <w:rPr>
              <w:rFonts w:ascii="Palatino" w:hAnsi="Palatino"/>
            </w:rPr>
          </w:rPrChange>
        </w:rPr>
        <w:t xml:space="preserve">, </w:t>
      </w:r>
      <w:del w:id="471" w:author="Leslie  Brown" w:date="2014-02-03T02:52:00Z">
        <w:r w:rsidRPr="00481D75" w:rsidDel="00481D75">
          <w:rPr>
            <w:rFonts w:ascii="Arial" w:hAnsi="Arial"/>
            <w:rPrChange w:id="472" w:author="Leslie  Brown" w:date="2014-02-03T02:48:00Z">
              <w:rPr>
                <w:rFonts w:ascii="Palatino" w:hAnsi="Palatino"/>
                <w:b/>
              </w:rPr>
            </w:rPrChange>
          </w:rPr>
          <w:delText>M</w:delText>
        </w:r>
      </w:del>
      <w:del w:id="473" w:author="Leslie  Brown" w:date="2014-02-03T02:33:00Z">
        <w:r w:rsidRPr="00481D75" w:rsidDel="004E5E8B">
          <w:rPr>
            <w:rFonts w:ascii="Arial" w:hAnsi="Arial"/>
            <w:rPrChange w:id="474" w:author="Leslie  Brown" w:date="2014-02-03T02:48:00Z">
              <w:rPr>
                <w:rFonts w:ascii="Palatino" w:hAnsi="Palatino"/>
                <w:b/>
              </w:rPr>
            </w:rPrChange>
          </w:rPr>
          <w:delText>D</w:delText>
        </w:r>
      </w:del>
      <w:del w:id="475" w:author="Leslie  Brown" w:date="2014-02-03T02:52:00Z">
        <w:r w:rsidRPr="00481D75" w:rsidDel="00481D75">
          <w:rPr>
            <w:rFonts w:ascii="Arial" w:hAnsi="Arial"/>
            <w:rPrChange w:id="476" w:author="Leslie  Brown" w:date="2014-02-03T02:48:00Z">
              <w:rPr>
                <w:rFonts w:ascii="Palatino" w:hAnsi="Palatino"/>
                <w:b/>
              </w:rPr>
            </w:rPrChange>
          </w:rPr>
          <w:delText xml:space="preserve"> </w:delText>
        </w:r>
      </w:del>
      <w:proofErr w:type="spellStart"/>
      <w:r w:rsidRPr="00481D75">
        <w:rPr>
          <w:rFonts w:ascii="Arial" w:hAnsi="Arial"/>
          <w:rPrChange w:id="477" w:author="Leslie  Brown" w:date="2014-02-03T02:48:00Z">
            <w:rPr>
              <w:rFonts w:ascii="Palatino" w:hAnsi="Palatino"/>
              <w:b/>
            </w:rPr>
          </w:rPrChange>
        </w:rPr>
        <w:t>MacManes</w:t>
      </w:r>
      <w:proofErr w:type="spellEnd"/>
      <w:r w:rsidRPr="00481D75">
        <w:rPr>
          <w:rFonts w:ascii="Arial" w:hAnsi="Arial"/>
          <w:rPrChange w:id="478" w:author="Leslie  Brown" w:date="2014-02-03T02:48:00Z">
            <w:rPr>
              <w:rFonts w:ascii="Palatino" w:hAnsi="Palatino"/>
            </w:rPr>
          </w:rPrChange>
        </w:rPr>
        <w:t xml:space="preserve">, </w:t>
      </w:r>
      <w:ins w:id="479" w:author="Leslie  Brown" w:date="2014-02-03T02:52:00Z">
        <w:r w:rsidR="00481D75">
          <w:rPr>
            <w:rFonts w:ascii="Arial" w:hAnsi="Arial"/>
          </w:rPr>
          <w:t xml:space="preserve">M.D., </w:t>
        </w:r>
      </w:ins>
      <w:del w:id="480" w:author="Leslie  Brown" w:date="2014-02-03T02:53:00Z">
        <w:r w:rsidRPr="00481D75" w:rsidDel="00481D75">
          <w:rPr>
            <w:rFonts w:ascii="Arial" w:hAnsi="Arial"/>
            <w:rPrChange w:id="481" w:author="Leslie  Brown" w:date="2014-02-03T02:48:00Z">
              <w:rPr>
                <w:rFonts w:ascii="Palatino" w:hAnsi="Palatino"/>
              </w:rPr>
            </w:rPrChange>
          </w:rPr>
          <w:delText>L</w:delText>
        </w:r>
      </w:del>
      <w:del w:id="482" w:author="Leslie  Brown" w:date="2014-02-03T02:19:00Z">
        <w:r w:rsidRPr="00481D75" w:rsidDel="00F20304">
          <w:rPr>
            <w:rFonts w:ascii="Arial" w:hAnsi="Arial"/>
            <w:rPrChange w:id="483" w:author="Leslie  Brown" w:date="2014-02-03T02:48:00Z">
              <w:rPr>
                <w:rFonts w:ascii="Palatino" w:hAnsi="Palatino"/>
              </w:rPr>
            </w:rPrChange>
          </w:rPr>
          <w:delText xml:space="preserve"> </w:delText>
        </w:r>
      </w:del>
      <w:del w:id="484" w:author="Leslie  Brown" w:date="2014-02-03T02:53:00Z">
        <w:r w:rsidRPr="00481D75" w:rsidDel="00481D75">
          <w:rPr>
            <w:rFonts w:ascii="Arial" w:hAnsi="Arial"/>
            <w:rPrChange w:id="485" w:author="Leslie  Brown" w:date="2014-02-03T02:48:00Z">
              <w:rPr>
                <w:rFonts w:ascii="Palatino" w:hAnsi="Palatino"/>
              </w:rPr>
            </w:rPrChange>
          </w:rPr>
          <w:delText xml:space="preserve">A </w:delText>
        </w:r>
      </w:del>
      <w:proofErr w:type="spellStart"/>
      <w:r w:rsidRPr="00481D75">
        <w:rPr>
          <w:rFonts w:ascii="Arial" w:hAnsi="Arial"/>
          <w:rPrChange w:id="486" w:author="Leslie  Brown" w:date="2014-02-03T02:48:00Z">
            <w:rPr>
              <w:rFonts w:ascii="Palatino" w:hAnsi="Palatino"/>
            </w:rPr>
          </w:rPrChange>
        </w:rPr>
        <w:t>Ebensperger</w:t>
      </w:r>
      <w:proofErr w:type="spellEnd"/>
      <w:r w:rsidRPr="00481D75">
        <w:rPr>
          <w:rFonts w:ascii="Arial" w:hAnsi="Arial"/>
          <w:rPrChange w:id="487" w:author="Leslie  Brown" w:date="2014-02-03T02:48:00Z">
            <w:rPr>
              <w:rFonts w:ascii="Palatino" w:hAnsi="Palatino"/>
            </w:rPr>
          </w:rPrChange>
        </w:rPr>
        <w:t>,</w:t>
      </w:r>
      <w:ins w:id="488" w:author="Leslie  Brown" w:date="2014-02-03T02:53:00Z">
        <w:r w:rsidR="00481D75">
          <w:rPr>
            <w:rFonts w:ascii="Arial" w:hAnsi="Arial"/>
          </w:rPr>
          <w:t xml:space="preserve"> L.A., </w:t>
        </w:r>
      </w:ins>
      <w:del w:id="489" w:author="Leslie  Brown" w:date="2014-02-03T02:53:00Z">
        <w:r w:rsidRPr="00481D75" w:rsidDel="00481D75">
          <w:rPr>
            <w:rFonts w:ascii="Arial" w:hAnsi="Arial"/>
            <w:rPrChange w:id="490" w:author="Leslie  Brown" w:date="2014-02-03T02:48:00Z">
              <w:rPr>
                <w:rFonts w:ascii="Palatino" w:hAnsi="Palatino"/>
              </w:rPr>
            </w:rPrChange>
          </w:rPr>
          <w:delText xml:space="preserve"> E</w:delText>
        </w:r>
      </w:del>
      <w:del w:id="491" w:author="Leslie  Brown" w:date="2014-02-03T02:19:00Z">
        <w:r w:rsidRPr="00481D75" w:rsidDel="00F20304">
          <w:rPr>
            <w:rFonts w:ascii="Arial" w:hAnsi="Arial"/>
            <w:rPrChange w:id="492" w:author="Leslie  Brown" w:date="2014-02-03T02:48:00Z">
              <w:rPr>
                <w:rFonts w:ascii="Palatino" w:hAnsi="Palatino"/>
              </w:rPr>
            </w:rPrChange>
          </w:rPr>
          <w:delText xml:space="preserve"> </w:delText>
        </w:r>
      </w:del>
      <w:del w:id="493" w:author="Leslie  Brown" w:date="2014-02-03T02:53:00Z">
        <w:r w:rsidRPr="00481D75" w:rsidDel="00481D75">
          <w:rPr>
            <w:rFonts w:ascii="Arial" w:hAnsi="Arial"/>
            <w:rPrChange w:id="494" w:author="Leslie  Brown" w:date="2014-02-03T02:48:00Z">
              <w:rPr>
                <w:rFonts w:ascii="Palatino" w:hAnsi="Palatino"/>
              </w:rPr>
            </w:rPrChange>
          </w:rPr>
          <w:delText xml:space="preserve">A </w:delText>
        </w:r>
      </w:del>
      <w:r w:rsidRPr="00481D75">
        <w:rPr>
          <w:rFonts w:ascii="Arial" w:hAnsi="Arial"/>
          <w:rPrChange w:id="495" w:author="Leslie  Brown" w:date="2014-02-03T02:48:00Z">
            <w:rPr>
              <w:rFonts w:ascii="Palatino" w:hAnsi="Palatino"/>
            </w:rPr>
          </w:rPrChange>
        </w:rPr>
        <w:t xml:space="preserve">Lacey, </w:t>
      </w:r>
      <w:ins w:id="496" w:author="Leslie  Brown" w:date="2014-02-03T02:53:00Z">
        <w:r w:rsidR="00481D75">
          <w:rPr>
            <w:rFonts w:ascii="Arial" w:hAnsi="Arial"/>
          </w:rPr>
          <w:t xml:space="preserve">E.A., </w:t>
        </w:r>
      </w:ins>
      <w:del w:id="497" w:author="Leslie  Brown" w:date="2014-02-03T02:19:00Z">
        <w:r w:rsidRPr="00481D75" w:rsidDel="00F20304">
          <w:rPr>
            <w:rFonts w:ascii="Arial" w:hAnsi="Arial"/>
            <w:rPrChange w:id="498" w:author="Leslie  Brown" w:date="2014-02-03T02:48:00Z">
              <w:rPr>
                <w:rFonts w:ascii="Palatino" w:hAnsi="Palatino"/>
              </w:rPr>
            </w:rPrChange>
          </w:rPr>
          <w:delText xml:space="preserve">and </w:delText>
        </w:r>
      </w:del>
      <w:ins w:id="499" w:author="Leslie  Brown" w:date="2014-02-03T02:19:00Z">
        <w:r w:rsidR="00F20304" w:rsidRPr="00481D75">
          <w:rPr>
            <w:rFonts w:ascii="Arial" w:hAnsi="Arial"/>
            <w:rPrChange w:id="500" w:author="Leslie  Brown" w:date="2014-02-03T02:48:00Z">
              <w:rPr>
                <w:rFonts w:ascii="Palatino" w:hAnsi="Palatino"/>
              </w:rPr>
            </w:rPrChange>
          </w:rPr>
          <w:t xml:space="preserve">&amp; </w:t>
        </w:r>
      </w:ins>
      <w:del w:id="501" w:author="Leslie  Brown" w:date="2014-02-03T02:53:00Z">
        <w:r w:rsidRPr="00481D75" w:rsidDel="00481D75">
          <w:rPr>
            <w:rFonts w:ascii="Arial" w:hAnsi="Arial"/>
            <w:rPrChange w:id="502" w:author="Leslie  Brown" w:date="2014-02-03T02:48:00Z">
              <w:rPr>
                <w:rFonts w:ascii="Palatino" w:hAnsi="Palatino"/>
              </w:rPr>
            </w:rPrChange>
          </w:rPr>
          <w:delText>L</w:delText>
        </w:r>
      </w:del>
      <w:del w:id="503" w:author="Leslie  Brown" w:date="2014-02-03T02:19:00Z">
        <w:r w:rsidRPr="00481D75" w:rsidDel="00F20304">
          <w:rPr>
            <w:rFonts w:ascii="Arial" w:hAnsi="Arial"/>
            <w:rPrChange w:id="504" w:author="Leslie  Brown" w:date="2014-02-03T02:48:00Z">
              <w:rPr>
                <w:rFonts w:ascii="Palatino" w:hAnsi="Palatino"/>
              </w:rPr>
            </w:rPrChange>
          </w:rPr>
          <w:delText xml:space="preserve"> </w:delText>
        </w:r>
      </w:del>
      <w:del w:id="505" w:author="Leslie  Brown" w:date="2014-02-03T02:53:00Z">
        <w:r w:rsidRPr="00481D75" w:rsidDel="00481D75">
          <w:rPr>
            <w:rFonts w:ascii="Arial" w:hAnsi="Arial"/>
            <w:rPrChange w:id="506" w:author="Leslie  Brown" w:date="2014-02-03T02:48:00Z">
              <w:rPr>
                <w:rFonts w:ascii="Palatino" w:hAnsi="Palatino"/>
              </w:rPr>
            </w:rPrChange>
          </w:rPr>
          <w:delText xml:space="preserve">D </w:delText>
        </w:r>
      </w:del>
      <w:r w:rsidRPr="00481D75">
        <w:rPr>
          <w:rFonts w:ascii="Arial" w:hAnsi="Arial"/>
          <w:rPrChange w:id="507" w:author="Leslie  Brown" w:date="2014-02-03T02:48:00Z">
            <w:rPr>
              <w:rFonts w:ascii="Palatino" w:hAnsi="Palatino"/>
            </w:rPr>
          </w:rPrChange>
        </w:rPr>
        <w:t>Hayes</w:t>
      </w:r>
      <w:ins w:id="508" w:author="Leslie  Brown" w:date="2014-02-03T02:53:00Z">
        <w:r w:rsidR="00481D75">
          <w:rPr>
            <w:rFonts w:ascii="Arial" w:hAnsi="Arial"/>
          </w:rPr>
          <w:t>, L.D</w:t>
        </w:r>
      </w:ins>
      <w:r w:rsidRPr="00481D75">
        <w:rPr>
          <w:rFonts w:ascii="Arial" w:hAnsi="Arial"/>
          <w:rPrChange w:id="509" w:author="Leslie  Brown" w:date="2014-02-03T02:48:00Z">
            <w:rPr>
              <w:rFonts w:ascii="Palatino" w:hAnsi="Palatino"/>
            </w:rPr>
          </w:rPrChange>
        </w:rPr>
        <w:t>. (2009)</w:t>
      </w:r>
      <w:ins w:id="510" w:author="Leslie  Brown" w:date="2014-02-03T02:19:00Z">
        <w:r w:rsidR="00F20304" w:rsidRPr="00481D75">
          <w:rPr>
            <w:rFonts w:ascii="Arial" w:hAnsi="Arial"/>
            <w:rPrChange w:id="511" w:author="Leslie  Brown" w:date="2014-02-03T02:48:00Z">
              <w:rPr>
                <w:rFonts w:ascii="Palatino" w:hAnsi="Palatino"/>
              </w:rPr>
            </w:rPrChange>
          </w:rPr>
          <w:t>.</w:t>
        </w:r>
      </w:ins>
      <w:r w:rsidRPr="00481D75">
        <w:rPr>
          <w:rFonts w:ascii="Arial" w:hAnsi="Arial"/>
          <w:rPrChange w:id="512" w:author="Leslie  Brown" w:date="2014-02-03T02:48:00Z">
            <w:rPr>
              <w:rFonts w:ascii="Palatino" w:hAnsi="Palatino"/>
            </w:rPr>
          </w:rPrChange>
        </w:rPr>
        <w:t xml:space="preserve"> Isolation and Characterization of Polymorphic Microsatellite Loci From </w:t>
      </w:r>
      <w:proofErr w:type="spellStart"/>
      <w:r w:rsidRPr="00481D75">
        <w:rPr>
          <w:rFonts w:ascii="Arial" w:hAnsi="Arial"/>
          <w:i/>
          <w:rPrChange w:id="513" w:author="Leslie  Brown" w:date="2014-02-03T02:48:00Z">
            <w:rPr>
              <w:rFonts w:ascii="Palatino" w:hAnsi="Palatino"/>
              <w:i/>
            </w:rPr>
          </w:rPrChange>
        </w:rPr>
        <w:t>Octodon</w:t>
      </w:r>
      <w:proofErr w:type="spellEnd"/>
      <w:r w:rsidRPr="00481D75">
        <w:rPr>
          <w:rFonts w:ascii="Arial" w:hAnsi="Arial"/>
          <w:i/>
          <w:rPrChange w:id="514" w:author="Leslie  Brown" w:date="2014-02-03T02:48:00Z">
            <w:rPr>
              <w:rFonts w:ascii="Palatino" w:hAnsi="Palatino"/>
              <w:i/>
            </w:rPr>
          </w:rPrChange>
        </w:rPr>
        <w:t xml:space="preserve"> </w:t>
      </w:r>
      <w:proofErr w:type="spellStart"/>
      <w:r w:rsidRPr="00481D75">
        <w:rPr>
          <w:rFonts w:ascii="Arial" w:hAnsi="Arial"/>
          <w:i/>
          <w:rPrChange w:id="515" w:author="Leslie  Brown" w:date="2014-02-03T02:48:00Z">
            <w:rPr>
              <w:rFonts w:ascii="Palatino" w:hAnsi="Palatino"/>
              <w:i/>
            </w:rPr>
          </w:rPrChange>
        </w:rPr>
        <w:t>degus</w:t>
      </w:r>
      <w:proofErr w:type="spellEnd"/>
      <w:r w:rsidRPr="00481D75">
        <w:rPr>
          <w:rFonts w:ascii="Arial" w:hAnsi="Arial"/>
          <w:rPrChange w:id="516" w:author="Leslie  Brown" w:date="2014-02-03T02:48:00Z">
            <w:rPr>
              <w:rFonts w:ascii="Palatino" w:hAnsi="Palatino"/>
            </w:rPr>
          </w:rPrChange>
        </w:rPr>
        <w:t xml:space="preserve">. </w:t>
      </w:r>
      <w:r w:rsidRPr="00481D75">
        <w:rPr>
          <w:rFonts w:ascii="Arial" w:hAnsi="Arial"/>
          <w:i/>
          <w:rPrChange w:id="517" w:author="Leslie  Brown" w:date="2014-02-03T02:48:00Z">
            <w:rPr>
              <w:rFonts w:ascii="Palatino" w:hAnsi="Palatino"/>
              <w:i/>
            </w:rPr>
          </w:rPrChange>
        </w:rPr>
        <w:t>Molecular Ecology Resources</w:t>
      </w:r>
      <w:r w:rsidR="00FD61E2">
        <w:rPr>
          <w:rFonts w:ascii="Arial" w:hAnsi="Arial"/>
        </w:rPr>
        <w:t>,</w:t>
      </w:r>
      <w:r w:rsidRPr="00481D75">
        <w:rPr>
          <w:rFonts w:ascii="Arial" w:hAnsi="Arial"/>
          <w:rPrChange w:id="518" w:author="Leslie  Brown" w:date="2014-02-03T02:48:00Z">
            <w:rPr>
              <w:rFonts w:ascii="Palatino" w:hAnsi="Palatino"/>
            </w:rPr>
          </w:rPrChange>
        </w:rPr>
        <w:t xml:space="preserve"> 9</w:t>
      </w:r>
      <w:del w:id="519" w:author="Leslie  Brown" w:date="2014-02-03T02:20:00Z">
        <w:r w:rsidRPr="00481D75" w:rsidDel="00F20304">
          <w:rPr>
            <w:rFonts w:ascii="Arial" w:hAnsi="Arial"/>
            <w:rPrChange w:id="520" w:author="Leslie  Brown" w:date="2014-02-03T02:48:00Z">
              <w:rPr>
                <w:rFonts w:ascii="Palatino" w:hAnsi="Palatino"/>
              </w:rPr>
            </w:rPrChange>
          </w:rPr>
          <w:delText>,</w:delText>
        </w:r>
      </w:del>
      <w:ins w:id="521" w:author="Leslie  Brown" w:date="2014-02-03T02:20:00Z">
        <w:r w:rsidR="00F20304" w:rsidRPr="00481D75">
          <w:rPr>
            <w:rFonts w:ascii="Arial" w:hAnsi="Arial"/>
            <w:rPrChange w:id="522" w:author="Leslie  Brown" w:date="2014-02-03T02:48:00Z">
              <w:rPr>
                <w:rFonts w:ascii="Palatino" w:hAnsi="Palatino"/>
              </w:rPr>
            </w:rPrChange>
          </w:rPr>
          <w:t>(</w:t>
        </w:r>
      </w:ins>
      <w:del w:id="523" w:author="Leslie  Brown" w:date="2014-02-03T02:20:00Z">
        <w:r w:rsidRPr="00481D75" w:rsidDel="00F20304">
          <w:rPr>
            <w:rFonts w:ascii="Arial" w:hAnsi="Arial"/>
            <w:rPrChange w:id="524" w:author="Leslie  Brown" w:date="2014-02-03T02:48:00Z">
              <w:rPr>
                <w:rFonts w:ascii="Palatino" w:hAnsi="Palatino"/>
              </w:rPr>
            </w:rPrChange>
          </w:rPr>
          <w:delText xml:space="preserve"> no. </w:delText>
        </w:r>
      </w:del>
      <w:r w:rsidRPr="00481D75">
        <w:rPr>
          <w:rFonts w:ascii="Arial" w:hAnsi="Arial"/>
          <w:rPrChange w:id="525" w:author="Leslie  Brown" w:date="2014-02-03T02:48:00Z">
            <w:rPr>
              <w:rFonts w:ascii="Palatino" w:hAnsi="Palatino"/>
            </w:rPr>
          </w:rPrChange>
        </w:rPr>
        <w:t>3</w:t>
      </w:r>
      <w:ins w:id="526" w:author="Leslie  Brown" w:date="2014-02-03T02:20:00Z">
        <w:r w:rsidR="00F20304" w:rsidRPr="00481D75">
          <w:rPr>
            <w:rFonts w:ascii="Arial" w:hAnsi="Arial"/>
            <w:rPrChange w:id="527" w:author="Leslie  Brown" w:date="2014-02-03T02:48:00Z">
              <w:rPr>
                <w:rFonts w:ascii="Palatino" w:hAnsi="Palatino"/>
              </w:rPr>
            </w:rPrChange>
          </w:rPr>
          <w:t>)</w:t>
        </w:r>
      </w:ins>
      <w:r w:rsidRPr="00481D75">
        <w:rPr>
          <w:rFonts w:ascii="Arial" w:hAnsi="Arial"/>
          <w:rPrChange w:id="528" w:author="Leslie  Brown" w:date="2014-02-03T02:48:00Z">
            <w:rPr>
              <w:rFonts w:ascii="Palatino" w:hAnsi="Palatino"/>
            </w:rPr>
          </w:rPrChange>
        </w:rPr>
        <w:t xml:space="preserve">: 999–1001. </w:t>
      </w:r>
      <w:r w:rsidR="0017646F">
        <w:rPr>
          <w:rFonts w:ascii="Arial" w:hAnsi="Arial"/>
        </w:rPr>
        <w:t xml:space="preserve">  </w:t>
      </w:r>
      <w:del w:id="529" w:author="Leslie  Brown" w:date="2014-02-03T02:21:00Z">
        <w:r w:rsidRPr="0017646F" w:rsidDel="00F20304">
          <w:rPr>
            <w:rFonts w:ascii="Arial" w:hAnsi="Arial" w:cs="Times New Roman"/>
            <w:szCs w:val="24"/>
            <w:rPrChange w:id="530" w:author="Leslie  Brown" w:date="2014-02-03T02:48:00Z">
              <w:rPr>
                <w:rFonts w:ascii="Palatino" w:hAnsi="Palatino"/>
              </w:rPr>
            </w:rPrChange>
          </w:rPr>
          <w:delText>doi</w:delText>
        </w:r>
      </w:del>
      <w:ins w:id="531" w:author="Leslie  Brown" w:date="2014-02-03T02:21:00Z">
        <w:r w:rsidR="00F20304" w:rsidRPr="0017646F">
          <w:rPr>
            <w:rFonts w:ascii="Arial" w:hAnsi="Arial" w:cs="Times New Roman"/>
            <w:szCs w:val="24"/>
            <w:rPrChange w:id="532" w:author="Leslie  Brown" w:date="2014-02-03T02:48:00Z">
              <w:rPr>
                <w:rFonts w:ascii="Palatino" w:hAnsi="Palatino"/>
              </w:rPr>
            </w:rPrChange>
          </w:rPr>
          <w:t>DOI</w:t>
        </w:r>
      </w:ins>
      <w:r w:rsidRPr="0017646F">
        <w:rPr>
          <w:rFonts w:ascii="Arial" w:hAnsi="Arial" w:cs="Times New Roman"/>
          <w:szCs w:val="24"/>
          <w:rPrChange w:id="533" w:author="Leslie  Brown" w:date="2014-02-03T02:48:00Z">
            <w:rPr>
              <w:rFonts w:ascii="Palatino" w:hAnsi="Palatino"/>
            </w:rPr>
          </w:rPrChange>
        </w:rPr>
        <w:t>:</w:t>
      </w:r>
      <w:ins w:id="534" w:author="Leslie  Brown" w:date="2014-02-03T02:21:00Z">
        <w:r w:rsidR="00F20304" w:rsidRPr="0017646F">
          <w:rPr>
            <w:rFonts w:ascii="Arial" w:hAnsi="Arial" w:cs="Times New Roman"/>
            <w:szCs w:val="24"/>
            <w:rPrChange w:id="535" w:author="Leslie  Brown" w:date="2014-02-03T02:48:00Z">
              <w:rPr>
                <w:rFonts w:ascii="Palatino" w:hAnsi="Palatino"/>
              </w:rPr>
            </w:rPrChange>
          </w:rPr>
          <w:t xml:space="preserve"> </w:t>
        </w:r>
      </w:ins>
      <w:r w:rsidRPr="0017646F">
        <w:rPr>
          <w:rFonts w:ascii="Arial" w:hAnsi="Arial" w:cs="Times New Roman"/>
          <w:szCs w:val="24"/>
          <w:rPrChange w:id="536" w:author="Leslie  Brown" w:date="2014-02-03T02:48:00Z">
            <w:rPr>
              <w:rFonts w:ascii="Palatino" w:hAnsi="Palatino"/>
            </w:rPr>
          </w:rPrChange>
        </w:rPr>
        <w:t>10.1111/j.1755-0998.2009.02536.x</w:t>
      </w:r>
    </w:p>
    <w:p w14:paraId="7E847F61" w14:textId="77777777" w:rsidR="0017646F" w:rsidRPr="00481D75" w:rsidDel="004031EC" w:rsidRDefault="00415416" w:rsidP="0017646F">
      <w:pPr>
        <w:rPr>
          <w:del w:id="537" w:author="Leslie  Brown" w:date="2014-02-03T03:02:00Z"/>
          <w:rFonts w:ascii="Arial" w:hAnsi="Arial"/>
          <w:b/>
          <w:bCs/>
          <w:smallCaps/>
          <w:u w:val="single"/>
          <w:rPrChange w:id="538" w:author="Leslie  Brown" w:date="2014-02-03T02:48:00Z">
            <w:rPr>
              <w:del w:id="539" w:author="Leslie  Brown" w:date="2014-02-03T03:02:00Z"/>
              <w:rFonts w:ascii="Palatino" w:hAnsi="Palatino"/>
              <w:b/>
              <w:bCs/>
              <w:smallCaps/>
              <w:u w:val="single"/>
            </w:rPr>
          </w:rPrChange>
        </w:rPr>
        <w:pPrChange w:id="540" w:author="Leslie  Brown" w:date="2014-02-03T03:01:00Z">
          <w:pPr>
            <w:pStyle w:val="ListParagraph"/>
            <w:numPr>
              <w:numId w:val="34"/>
            </w:numPr>
            <w:ind w:hanging="360"/>
          </w:pPr>
        </w:pPrChange>
      </w:pPr>
      <w:r w:rsidRPr="00481D75">
        <w:rPr>
          <w:rFonts w:ascii="Arial" w:hAnsi="Arial"/>
          <w:rPrChange w:id="541" w:author="Leslie  Brown" w:date="2014-02-03T02:48:00Z">
            <w:rPr>
              <w:rFonts w:ascii="Palatino" w:hAnsi="Palatino"/>
            </w:rPr>
          </w:rPrChange>
        </w:rPr>
        <w:t xml:space="preserve">Benedict, L, </w:t>
      </w:r>
      <w:del w:id="542" w:author="Leslie  Brown" w:date="2014-02-03T02:53:00Z">
        <w:r w:rsidRPr="00481D75" w:rsidDel="00481D75">
          <w:rPr>
            <w:rFonts w:ascii="Arial" w:hAnsi="Arial"/>
            <w:rPrChange w:id="543" w:author="Leslie  Brown" w:date="2014-02-03T02:48:00Z">
              <w:rPr>
                <w:rFonts w:ascii="Palatino" w:hAnsi="Palatino"/>
              </w:rPr>
            </w:rPrChange>
          </w:rPr>
          <w:delText xml:space="preserve">RCK </w:delText>
        </w:r>
      </w:del>
      <w:r w:rsidRPr="00481D75">
        <w:rPr>
          <w:rFonts w:ascii="Arial" w:hAnsi="Arial"/>
          <w:rPrChange w:id="544" w:author="Leslie  Brown" w:date="2014-02-03T02:48:00Z">
            <w:rPr>
              <w:rFonts w:ascii="Palatino" w:hAnsi="Palatino"/>
            </w:rPr>
          </w:rPrChange>
        </w:rPr>
        <w:t>Bowie,</w:t>
      </w:r>
      <w:ins w:id="545" w:author="Leslie  Brown" w:date="2014-02-03T02:53:00Z">
        <w:r w:rsidR="00481D75">
          <w:rPr>
            <w:rFonts w:ascii="Arial" w:hAnsi="Arial"/>
          </w:rPr>
          <w:t xml:space="preserve"> R.C.K.,</w:t>
        </w:r>
      </w:ins>
      <w:r w:rsidRPr="00481D75">
        <w:rPr>
          <w:rFonts w:ascii="Arial" w:hAnsi="Arial"/>
          <w:rPrChange w:id="546" w:author="Leslie  Brown" w:date="2014-02-03T02:48:00Z">
            <w:rPr>
              <w:rFonts w:ascii="Palatino" w:hAnsi="Palatino"/>
            </w:rPr>
          </w:rPrChange>
        </w:rPr>
        <w:t xml:space="preserve"> </w:t>
      </w:r>
      <w:del w:id="547" w:author="Leslie  Brown" w:date="2014-02-03T02:53:00Z">
        <w:r w:rsidRPr="00481D75" w:rsidDel="00481D75">
          <w:rPr>
            <w:rFonts w:ascii="Arial" w:hAnsi="Arial"/>
            <w:rPrChange w:id="548" w:author="Leslie  Brown" w:date="2014-02-03T02:48:00Z">
              <w:rPr>
                <w:rFonts w:ascii="Palatino" w:hAnsi="Palatino"/>
              </w:rPr>
            </w:rPrChange>
          </w:rPr>
          <w:delText xml:space="preserve">J </w:delText>
        </w:r>
      </w:del>
      <w:r w:rsidRPr="00481D75">
        <w:rPr>
          <w:rFonts w:ascii="Arial" w:hAnsi="Arial"/>
          <w:rPrChange w:id="549" w:author="Leslie  Brown" w:date="2014-02-03T02:48:00Z">
            <w:rPr>
              <w:rFonts w:ascii="Palatino" w:hAnsi="Palatino"/>
            </w:rPr>
          </w:rPrChange>
        </w:rPr>
        <w:t>Fuchs</w:t>
      </w:r>
      <w:ins w:id="550" w:author="Leslie  Brown" w:date="2014-02-03T02:53:00Z">
        <w:r w:rsidR="00481D75" w:rsidRPr="00481D75">
          <w:rPr>
            <w:rFonts w:ascii="Arial" w:hAnsi="Arial"/>
          </w:rPr>
          <w:t xml:space="preserve"> J.</w:t>
        </w:r>
        <w:r w:rsidR="00481D75">
          <w:rPr>
            <w:rFonts w:ascii="Arial" w:hAnsi="Arial"/>
          </w:rPr>
          <w:t>,</w:t>
        </w:r>
      </w:ins>
      <w:del w:id="551" w:author="Leslie  Brown" w:date="2014-02-03T02:53:00Z">
        <w:r w:rsidRPr="00481D75" w:rsidDel="00481D75">
          <w:rPr>
            <w:rFonts w:ascii="Arial" w:hAnsi="Arial"/>
            <w:rPrChange w:id="552" w:author="Leslie  Brown" w:date="2014-02-03T02:48:00Z">
              <w:rPr>
                <w:rFonts w:ascii="Palatino" w:hAnsi="Palatino"/>
              </w:rPr>
            </w:rPrChange>
          </w:rPr>
          <w:delText>,</w:delText>
        </w:r>
      </w:del>
      <w:r w:rsidRPr="00481D75">
        <w:rPr>
          <w:rFonts w:ascii="Arial" w:hAnsi="Arial"/>
          <w:rPrChange w:id="553" w:author="Leslie  Brown" w:date="2014-02-03T02:48:00Z">
            <w:rPr>
              <w:rFonts w:ascii="Palatino" w:hAnsi="Palatino"/>
            </w:rPr>
          </w:rPrChange>
        </w:rPr>
        <w:t xml:space="preserve"> </w:t>
      </w:r>
      <w:del w:id="554" w:author="Leslie  Brown" w:date="2014-02-03T02:23:00Z">
        <w:r w:rsidRPr="00481D75" w:rsidDel="00F20304">
          <w:rPr>
            <w:rFonts w:ascii="Arial" w:hAnsi="Arial"/>
            <w:rPrChange w:id="555" w:author="Leslie  Brown" w:date="2014-02-03T02:48:00Z">
              <w:rPr>
                <w:rFonts w:ascii="Palatino" w:hAnsi="Palatino"/>
              </w:rPr>
            </w:rPrChange>
          </w:rPr>
          <w:delText xml:space="preserve">and </w:delText>
        </w:r>
      </w:del>
      <w:ins w:id="556" w:author="Leslie  Brown" w:date="2014-02-03T02:23:00Z">
        <w:r w:rsidR="00F20304" w:rsidRPr="00481D75">
          <w:rPr>
            <w:rFonts w:ascii="Arial" w:hAnsi="Arial"/>
            <w:rPrChange w:id="557" w:author="Leslie  Brown" w:date="2014-02-03T02:48:00Z">
              <w:rPr>
                <w:rFonts w:ascii="Palatino" w:hAnsi="Palatino"/>
              </w:rPr>
            </w:rPrChange>
          </w:rPr>
          <w:t xml:space="preserve">&amp; </w:t>
        </w:r>
      </w:ins>
      <w:del w:id="558" w:author="Leslie  Brown" w:date="2014-02-03T02:54:00Z">
        <w:r w:rsidRPr="00481D75" w:rsidDel="00481D75">
          <w:rPr>
            <w:rFonts w:ascii="Arial" w:hAnsi="Arial"/>
            <w:rPrChange w:id="559" w:author="Leslie  Brown" w:date="2014-02-03T02:48:00Z">
              <w:rPr>
                <w:rFonts w:ascii="Palatino" w:hAnsi="Palatino"/>
                <w:b/>
              </w:rPr>
            </w:rPrChange>
          </w:rPr>
          <w:delText xml:space="preserve">Matthew </w:delText>
        </w:r>
      </w:del>
      <w:proofErr w:type="spellStart"/>
      <w:r w:rsidRPr="00481D75">
        <w:rPr>
          <w:rFonts w:ascii="Arial" w:hAnsi="Arial"/>
          <w:rPrChange w:id="560" w:author="Leslie  Brown" w:date="2014-02-03T02:48:00Z">
            <w:rPr>
              <w:rFonts w:ascii="Palatino" w:hAnsi="Palatino"/>
              <w:b/>
            </w:rPr>
          </w:rPrChange>
        </w:rPr>
        <w:t>MacManes</w:t>
      </w:r>
      <w:proofErr w:type="spellEnd"/>
      <w:ins w:id="561" w:author="Leslie  Brown" w:date="2014-02-03T02:54:00Z">
        <w:r w:rsidR="00481D75">
          <w:rPr>
            <w:rFonts w:ascii="Arial" w:hAnsi="Arial"/>
          </w:rPr>
          <w:t>, M.D.</w:t>
        </w:r>
      </w:ins>
      <w:del w:id="562" w:author="Leslie  Brown" w:date="2014-02-03T02:54:00Z">
        <w:r w:rsidRPr="00481D75" w:rsidDel="00481D75">
          <w:rPr>
            <w:rFonts w:ascii="Arial" w:hAnsi="Arial"/>
            <w:rPrChange w:id="563" w:author="Leslie  Brown" w:date="2014-02-03T02:48:00Z">
              <w:rPr>
                <w:rFonts w:ascii="Palatino" w:hAnsi="Palatino"/>
              </w:rPr>
            </w:rPrChange>
          </w:rPr>
          <w:delText>.</w:delText>
        </w:r>
      </w:del>
      <w:r w:rsidRPr="00481D75">
        <w:rPr>
          <w:rFonts w:ascii="Arial" w:hAnsi="Arial"/>
          <w:rPrChange w:id="564" w:author="Leslie  Brown" w:date="2014-02-03T02:48:00Z">
            <w:rPr>
              <w:rFonts w:ascii="Palatino" w:hAnsi="Palatino"/>
            </w:rPr>
          </w:rPrChange>
        </w:rPr>
        <w:t xml:space="preserve"> (2010)</w:t>
      </w:r>
      <w:ins w:id="565" w:author="Leslie  Brown" w:date="2014-02-03T02:23:00Z">
        <w:r w:rsidR="00F20304" w:rsidRPr="00481D75">
          <w:rPr>
            <w:rFonts w:ascii="Arial" w:hAnsi="Arial"/>
            <w:rPrChange w:id="566" w:author="Leslie  Brown" w:date="2014-02-03T02:48:00Z">
              <w:rPr>
                <w:rFonts w:ascii="Palatino" w:hAnsi="Palatino"/>
              </w:rPr>
            </w:rPrChange>
          </w:rPr>
          <w:t>.</w:t>
        </w:r>
      </w:ins>
      <w:r w:rsidRPr="00481D75">
        <w:rPr>
          <w:rFonts w:ascii="Arial" w:hAnsi="Arial"/>
          <w:rPrChange w:id="567" w:author="Leslie  Brown" w:date="2014-02-03T02:48:00Z">
            <w:rPr>
              <w:rFonts w:ascii="Palatino" w:hAnsi="Palatino"/>
            </w:rPr>
          </w:rPrChange>
        </w:rPr>
        <w:t xml:space="preserve"> When Non-Coding Is Non-Neutral: the Role of CHD1 Gene Polymorphism in Sexing, in </w:t>
      </w:r>
      <w:proofErr w:type="spellStart"/>
      <w:r w:rsidRPr="00481D75">
        <w:rPr>
          <w:rFonts w:ascii="Arial" w:hAnsi="Arial"/>
          <w:rPrChange w:id="568" w:author="Leslie  Brown" w:date="2014-02-03T02:48:00Z">
            <w:rPr>
              <w:rFonts w:ascii="Palatino" w:hAnsi="Palatino"/>
            </w:rPr>
          </w:rPrChange>
        </w:rPr>
        <w:t>Phylogenetics</w:t>
      </w:r>
      <w:proofErr w:type="spellEnd"/>
      <w:r w:rsidRPr="00481D75">
        <w:rPr>
          <w:rFonts w:ascii="Arial" w:hAnsi="Arial"/>
          <w:rPrChange w:id="569" w:author="Leslie  Brown" w:date="2014-02-03T02:48:00Z">
            <w:rPr>
              <w:rFonts w:ascii="Palatino" w:hAnsi="Palatino"/>
            </w:rPr>
          </w:rPrChange>
        </w:rPr>
        <w:t xml:space="preserve"> and as a Correlate of Fitness in Birds. </w:t>
      </w:r>
      <w:r w:rsidRPr="00481D75">
        <w:rPr>
          <w:rFonts w:ascii="Arial" w:hAnsi="Arial"/>
          <w:i/>
          <w:rPrChange w:id="570" w:author="Leslie  Brown" w:date="2014-02-03T02:48:00Z">
            <w:rPr>
              <w:rFonts w:ascii="Palatino" w:hAnsi="Palatino"/>
              <w:i/>
            </w:rPr>
          </w:rPrChange>
        </w:rPr>
        <w:t>Ibis</w:t>
      </w:r>
      <w:r w:rsidR="00FD61E2">
        <w:rPr>
          <w:rFonts w:ascii="Arial" w:hAnsi="Arial"/>
          <w:i/>
        </w:rPr>
        <w:t>,</w:t>
      </w:r>
      <w:r w:rsidRPr="00481D75">
        <w:rPr>
          <w:rFonts w:ascii="Arial" w:hAnsi="Arial"/>
          <w:rPrChange w:id="571" w:author="Leslie  Brown" w:date="2014-02-03T02:48:00Z">
            <w:rPr>
              <w:rFonts w:ascii="Palatino" w:hAnsi="Palatino"/>
            </w:rPr>
          </w:rPrChange>
        </w:rPr>
        <w:t xml:space="preserve"> 152</w:t>
      </w:r>
      <w:ins w:id="572" w:author="Leslie  Brown" w:date="2014-02-03T02:24:00Z">
        <w:r w:rsidR="004E5E8B" w:rsidRPr="00481D75">
          <w:rPr>
            <w:rFonts w:ascii="Arial" w:hAnsi="Arial"/>
            <w:rPrChange w:id="573" w:author="Leslie  Brown" w:date="2014-02-03T02:48:00Z">
              <w:rPr>
                <w:rFonts w:ascii="Palatino" w:hAnsi="Palatino"/>
              </w:rPr>
            </w:rPrChange>
          </w:rPr>
          <w:t>(</w:t>
        </w:r>
      </w:ins>
      <w:del w:id="574" w:author="Leslie  Brown" w:date="2014-02-03T02:24:00Z">
        <w:r w:rsidRPr="00481D75" w:rsidDel="004E5E8B">
          <w:rPr>
            <w:rFonts w:ascii="Arial" w:hAnsi="Arial"/>
            <w:rPrChange w:id="575" w:author="Leslie  Brown" w:date="2014-02-03T02:48:00Z">
              <w:rPr>
                <w:rFonts w:ascii="Palatino" w:hAnsi="Palatino"/>
              </w:rPr>
            </w:rPrChange>
          </w:rPr>
          <w:delText xml:space="preserve">, no. </w:delText>
        </w:r>
      </w:del>
      <w:r w:rsidRPr="00481D75">
        <w:rPr>
          <w:rFonts w:ascii="Arial" w:hAnsi="Arial"/>
          <w:rPrChange w:id="576" w:author="Leslie  Brown" w:date="2014-02-03T02:48:00Z">
            <w:rPr>
              <w:rFonts w:ascii="Palatino" w:hAnsi="Palatino"/>
            </w:rPr>
          </w:rPrChange>
        </w:rPr>
        <w:t>2</w:t>
      </w:r>
      <w:ins w:id="577" w:author="Leslie  Brown" w:date="2014-02-03T02:24:00Z">
        <w:r w:rsidR="004E5E8B" w:rsidRPr="00481D75">
          <w:rPr>
            <w:rFonts w:ascii="Arial" w:hAnsi="Arial"/>
            <w:rPrChange w:id="578" w:author="Leslie  Brown" w:date="2014-02-03T02:48:00Z">
              <w:rPr>
                <w:rFonts w:ascii="Palatino" w:hAnsi="Palatino"/>
              </w:rPr>
            </w:rPrChange>
          </w:rPr>
          <w:t>)</w:t>
        </w:r>
      </w:ins>
      <w:r w:rsidRPr="00481D75">
        <w:rPr>
          <w:rFonts w:ascii="Arial" w:hAnsi="Arial"/>
          <w:rPrChange w:id="579" w:author="Leslie  Brown" w:date="2014-02-03T02:48:00Z">
            <w:rPr>
              <w:rFonts w:ascii="Palatino" w:hAnsi="Palatino"/>
            </w:rPr>
          </w:rPrChange>
        </w:rPr>
        <w:t>: 223–225.</w:t>
      </w:r>
      <w:r w:rsidR="0017646F">
        <w:rPr>
          <w:rFonts w:ascii="Arial" w:hAnsi="Arial"/>
        </w:rPr>
        <w:t xml:space="preserve">   </w:t>
      </w:r>
      <w:del w:id="580" w:author="Leslie  Brown" w:date="2014-02-03T02:24:00Z">
        <w:r w:rsidR="0017646F" w:rsidRPr="00481D75" w:rsidDel="004E5E8B">
          <w:rPr>
            <w:rFonts w:ascii="Arial" w:hAnsi="Arial"/>
            <w:sz w:val="22"/>
            <w:rPrChange w:id="581" w:author="Leslie  Brown" w:date="2014-02-03T02:48:00Z">
              <w:rPr>
                <w:rFonts w:ascii="Palatino" w:hAnsi="Palatino"/>
              </w:rPr>
            </w:rPrChange>
          </w:rPr>
          <w:delText>doi</w:delText>
        </w:r>
      </w:del>
      <w:ins w:id="582" w:author="Leslie  Brown" w:date="2014-02-03T02:24:00Z">
        <w:r w:rsidR="0017646F" w:rsidRPr="00481D75">
          <w:rPr>
            <w:rFonts w:ascii="Arial" w:hAnsi="Arial"/>
            <w:sz w:val="22"/>
            <w:rPrChange w:id="583" w:author="Leslie  Brown" w:date="2014-02-03T02:48:00Z">
              <w:rPr>
                <w:rFonts w:ascii="Palatino" w:hAnsi="Palatino"/>
              </w:rPr>
            </w:rPrChange>
          </w:rPr>
          <w:t>DOI</w:t>
        </w:r>
      </w:ins>
      <w:r w:rsidR="0017646F" w:rsidRPr="00481D75">
        <w:rPr>
          <w:rFonts w:ascii="Arial" w:hAnsi="Arial"/>
          <w:sz w:val="22"/>
          <w:rPrChange w:id="584" w:author="Leslie  Brown" w:date="2014-02-03T02:48:00Z">
            <w:rPr>
              <w:rFonts w:ascii="Palatino" w:hAnsi="Palatino"/>
            </w:rPr>
          </w:rPrChange>
        </w:rPr>
        <w:t>:</w:t>
      </w:r>
      <w:ins w:id="585" w:author="Leslie  Brown" w:date="2014-02-03T02:30:00Z">
        <w:r w:rsidR="0017646F" w:rsidRPr="00A85863">
          <w:rPr>
            <w:rFonts w:ascii="Arial" w:hAnsi="Arial"/>
            <w:sz w:val="22"/>
          </w:rPr>
          <w:t xml:space="preserve"> </w:t>
        </w:r>
      </w:ins>
      <w:r w:rsidR="0017646F" w:rsidRPr="00481D75">
        <w:rPr>
          <w:rFonts w:ascii="Arial" w:hAnsi="Arial"/>
          <w:sz w:val="22"/>
          <w:rPrChange w:id="586" w:author="Leslie  Brown" w:date="2014-02-03T02:48:00Z">
            <w:rPr>
              <w:rFonts w:ascii="Palatino" w:hAnsi="Palatino"/>
            </w:rPr>
          </w:rPrChange>
        </w:rPr>
        <w:t>10.1111/j.1474-919X.2010.01015.x</w:t>
      </w:r>
    </w:p>
    <w:p w14:paraId="3C17B043" w14:textId="77777777" w:rsidR="00415416" w:rsidRPr="0017646F" w:rsidRDefault="00415416" w:rsidP="0017646F">
      <w:pPr>
        <w:pStyle w:val="ListParagraph"/>
        <w:numPr>
          <w:ilvl w:val="0"/>
          <w:numId w:val="34"/>
        </w:numPr>
        <w:ind w:left="360" w:hanging="180"/>
        <w:rPr>
          <w:rFonts w:ascii="Arial" w:hAnsi="Arial"/>
          <w:b/>
          <w:bCs/>
          <w:smallCaps/>
          <w:u w:val="single"/>
          <w:rPrChange w:id="587" w:author="Leslie  Brown" w:date="2014-02-03T02:48:00Z">
            <w:rPr>
              <w:rFonts w:ascii="Palatino" w:hAnsi="Palatino"/>
              <w:b/>
              <w:bCs/>
              <w:smallCaps/>
              <w:u w:val="single"/>
            </w:rPr>
          </w:rPrChange>
        </w:rPr>
        <w:pPrChange w:id="588" w:author="Leslie  Brown" w:date="2014-02-03T03:02:00Z">
          <w:pPr/>
        </w:pPrChange>
      </w:pPr>
      <w:r w:rsidRPr="00481D75">
        <w:rPr>
          <w:rFonts w:ascii="Arial" w:hAnsi="Arial"/>
          <w:rPrChange w:id="589" w:author="Leslie  Brown" w:date="2014-02-03T02:48:00Z">
            <w:rPr>
              <w:rFonts w:ascii="Palatino" w:hAnsi="Palatino"/>
            </w:rPr>
          </w:rPrChange>
        </w:rPr>
        <w:t xml:space="preserve"> </w:t>
      </w:r>
    </w:p>
    <w:p w14:paraId="73D1D646" w14:textId="77777777" w:rsidR="004E5E8B" w:rsidRPr="00481D75" w:rsidRDefault="00415416" w:rsidP="0017646F">
      <w:pPr>
        <w:pStyle w:val="ListParagraph"/>
        <w:numPr>
          <w:ilvl w:val="0"/>
          <w:numId w:val="34"/>
          <w:numberingChange w:id="590" w:author="Leslie  Brown" w:date="2014-02-02T23:10:00Z" w:original="%1:3:2:."/>
        </w:numPr>
        <w:ind w:left="360" w:hanging="180"/>
        <w:rPr>
          <w:ins w:id="591" w:author="Leslie  Brown" w:date="2014-02-03T02:27:00Z"/>
          <w:rFonts w:ascii="Arial" w:hAnsi="Arial"/>
          <w:b/>
          <w:bCs/>
          <w:smallCaps/>
          <w:u w:val="single"/>
          <w:rPrChange w:id="592" w:author="Leslie  Brown" w:date="2014-02-03T02:48:00Z">
            <w:rPr>
              <w:ins w:id="593" w:author="Leslie  Brown" w:date="2014-02-03T02:27:00Z"/>
              <w:rFonts w:ascii="Palatino" w:hAnsi="Palatino"/>
            </w:rPr>
          </w:rPrChange>
        </w:rPr>
        <w:pPrChange w:id="594" w:author="Leslie  Brown" w:date="2014-02-03T03:01:00Z">
          <w:pPr>
            <w:pStyle w:val="ListParagraph"/>
            <w:numPr>
              <w:numId w:val="34"/>
            </w:numPr>
            <w:ind w:hanging="360"/>
          </w:pPr>
        </w:pPrChange>
      </w:pPr>
      <w:proofErr w:type="spellStart"/>
      <w:r w:rsidRPr="00481D75">
        <w:rPr>
          <w:rFonts w:ascii="Arial" w:hAnsi="Arial"/>
          <w:rPrChange w:id="595" w:author="Leslie  Brown" w:date="2014-02-03T02:48:00Z">
            <w:rPr>
              <w:rFonts w:ascii="Palatino" w:hAnsi="Palatino"/>
              <w:b/>
            </w:rPr>
          </w:rPrChange>
        </w:rPr>
        <w:t>MacManes</w:t>
      </w:r>
      <w:proofErr w:type="spellEnd"/>
      <w:r w:rsidRPr="00481D75">
        <w:rPr>
          <w:rFonts w:ascii="Arial" w:hAnsi="Arial"/>
          <w:rPrChange w:id="596" w:author="Leslie  Brown" w:date="2014-02-03T02:48:00Z">
            <w:rPr>
              <w:rFonts w:ascii="Palatino" w:hAnsi="Palatino"/>
              <w:b/>
            </w:rPr>
          </w:rPrChange>
        </w:rPr>
        <w:t>, M</w:t>
      </w:r>
      <w:del w:id="597" w:author="Leslie  Brown" w:date="2014-02-03T02:54:00Z">
        <w:r w:rsidRPr="00481D75" w:rsidDel="00481D75">
          <w:rPr>
            <w:rFonts w:ascii="Arial" w:hAnsi="Arial"/>
            <w:rPrChange w:id="598" w:author="Leslie  Brown" w:date="2014-02-03T02:48:00Z">
              <w:rPr>
                <w:rFonts w:ascii="Palatino" w:hAnsi="Palatino"/>
                <w:b/>
              </w:rPr>
            </w:rPrChange>
          </w:rPr>
          <w:delText>atthew</w:delText>
        </w:r>
      </w:del>
      <w:proofErr w:type="gramStart"/>
      <w:ins w:id="599" w:author="Leslie  Brown" w:date="2014-02-03T02:54:00Z">
        <w:r w:rsidR="00481D75">
          <w:rPr>
            <w:rFonts w:ascii="Arial" w:hAnsi="Arial"/>
          </w:rPr>
          <w:t>.D</w:t>
        </w:r>
      </w:ins>
      <w:proofErr w:type="gramEnd"/>
      <w:del w:id="600" w:author="Leslie  Brown" w:date="2014-02-03T02:33:00Z">
        <w:r w:rsidRPr="00481D75" w:rsidDel="004E5E8B">
          <w:rPr>
            <w:rFonts w:ascii="Arial" w:hAnsi="Arial"/>
            <w:rPrChange w:id="601" w:author="Leslie  Brown" w:date="2014-02-03T02:48:00Z">
              <w:rPr>
                <w:rFonts w:ascii="Palatino" w:hAnsi="Palatino"/>
                <w:b/>
              </w:rPr>
            </w:rPrChange>
          </w:rPr>
          <w:delText xml:space="preserve"> David</w:delText>
        </w:r>
      </w:del>
      <w:r w:rsidRPr="00481D75">
        <w:rPr>
          <w:rFonts w:ascii="Arial" w:hAnsi="Arial"/>
          <w:rPrChange w:id="602" w:author="Leslie  Brown" w:date="2014-02-03T02:48:00Z">
            <w:rPr>
              <w:rFonts w:ascii="Palatino" w:hAnsi="Palatino"/>
            </w:rPr>
          </w:rPrChange>
        </w:rPr>
        <w:t xml:space="preserve">. </w:t>
      </w:r>
      <w:r w:rsidR="00EA2275" w:rsidRPr="00481D75">
        <w:rPr>
          <w:rFonts w:ascii="Arial" w:hAnsi="Arial"/>
          <w:rPrChange w:id="603" w:author="Leslie  Brown" w:date="2014-02-03T02:48:00Z">
            <w:rPr>
              <w:rFonts w:ascii="Palatino" w:hAnsi="Palatino"/>
            </w:rPr>
          </w:rPrChange>
        </w:rPr>
        <w:t>(2011)</w:t>
      </w:r>
      <w:ins w:id="604" w:author="Leslie  Brown" w:date="2014-02-03T02:25:00Z">
        <w:r w:rsidR="004E5E8B" w:rsidRPr="00481D75">
          <w:rPr>
            <w:rFonts w:ascii="Arial" w:hAnsi="Arial"/>
            <w:rPrChange w:id="605" w:author="Leslie  Brown" w:date="2014-02-03T02:48:00Z">
              <w:rPr>
                <w:rFonts w:ascii="Palatino" w:hAnsi="Palatino"/>
              </w:rPr>
            </w:rPrChange>
          </w:rPr>
          <w:t>.</w:t>
        </w:r>
      </w:ins>
      <w:r w:rsidR="00EA2275" w:rsidRPr="00481D75">
        <w:rPr>
          <w:rFonts w:ascii="Arial" w:hAnsi="Arial"/>
          <w:rPrChange w:id="606" w:author="Leslie  Brown" w:date="2014-02-03T02:48:00Z">
            <w:rPr>
              <w:rFonts w:ascii="Palatino" w:hAnsi="Palatino"/>
            </w:rPr>
          </w:rPrChange>
        </w:rPr>
        <w:t xml:space="preserve"> </w:t>
      </w:r>
      <w:r w:rsidRPr="00481D75">
        <w:rPr>
          <w:rFonts w:ascii="Arial" w:hAnsi="Arial"/>
          <w:rPrChange w:id="607" w:author="Leslie  Brown" w:date="2014-02-03T02:48:00Z">
            <w:rPr>
              <w:rFonts w:ascii="Palatino" w:hAnsi="Palatino"/>
            </w:rPr>
          </w:rPrChange>
        </w:rPr>
        <w:t>Promiscuity in Mice Is Associated with Increased Va</w:t>
      </w:r>
      <w:r w:rsidR="00EA2275" w:rsidRPr="00481D75">
        <w:rPr>
          <w:rFonts w:ascii="Arial" w:hAnsi="Arial"/>
          <w:rPrChange w:id="608" w:author="Leslie  Brown" w:date="2014-02-03T02:48:00Z">
            <w:rPr>
              <w:rFonts w:ascii="Palatino" w:hAnsi="Palatino"/>
            </w:rPr>
          </w:rPrChange>
        </w:rPr>
        <w:t xml:space="preserve">ginal Bacterial Diversity. </w:t>
      </w:r>
      <w:proofErr w:type="spellStart"/>
      <w:r w:rsidRPr="00481D75">
        <w:rPr>
          <w:rFonts w:ascii="Arial" w:hAnsi="Arial"/>
          <w:i/>
          <w:rPrChange w:id="609" w:author="Leslie  Brown" w:date="2014-02-03T02:48:00Z">
            <w:rPr>
              <w:rFonts w:ascii="Palatino" w:hAnsi="Palatino"/>
              <w:i/>
            </w:rPr>
          </w:rPrChange>
        </w:rPr>
        <w:t>Naturwissenschaften</w:t>
      </w:r>
      <w:proofErr w:type="spellEnd"/>
      <w:r w:rsidR="00FD61E2">
        <w:rPr>
          <w:rFonts w:ascii="Arial" w:hAnsi="Arial"/>
        </w:rPr>
        <w:t>,</w:t>
      </w:r>
      <w:r w:rsidR="00EA2275" w:rsidRPr="00481D75">
        <w:rPr>
          <w:rFonts w:ascii="Arial" w:hAnsi="Arial"/>
          <w:rPrChange w:id="610" w:author="Leslie  Brown" w:date="2014-02-03T02:48:00Z">
            <w:rPr>
              <w:rFonts w:ascii="Palatino" w:hAnsi="Palatino"/>
            </w:rPr>
          </w:rPrChange>
        </w:rPr>
        <w:t xml:space="preserve"> </w:t>
      </w:r>
      <w:ins w:id="611" w:author="Leslie  Brown" w:date="2014-02-03T02:27:00Z">
        <w:r w:rsidR="004E5E8B" w:rsidRPr="00481D75">
          <w:rPr>
            <w:rFonts w:ascii="Arial" w:hAnsi="Arial"/>
            <w:rPrChange w:id="612" w:author="Leslie  Brown" w:date="2014-02-03T02:48:00Z">
              <w:rPr>
                <w:rFonts w:ascii="Palatino" w:hAnsi="Palatino"/>
              </w:rPr>
            </w:rPrChange>
          </w:rPr>
          <w:t>98(</w:t>
        </w:r>
      </w:ins>
      <w:del w:id="613" w:author="Leslie  Brown" w:date="2014-02-03T02:27:00Z">
        <w:r w:rsidR="00EA2275" w:rsidRPr="00481D75" w:rsidDel="004E5E8B">
          <w:rPr>
            <w:rFonts w:ascii="Arial" w:hAnsi="Arial"/>
            <w:rPrChange w:id="614" w:author="Leslie  Brown" w:date="2014-02-03T02:48:00Z">
              <w:rPr>
                <w:rFonts w:ascii="Palatino" w:hAnsi="Palatino"/>
              </w:rPr>
            </w:rPrChange>
          </w:rPr>
          <w:delText xml:space="preserve">98, no. </w:delText>
        </w:r>
      </w:del>
      <w:r w:rsidR="00EA2275" w:rsidRPr="00481D75">
        <w:rPr>
          <w:rFonts w:ascii="Arial" w:hAnsi="Arial"/>
          <w:rPrChange w:id="615" w:author="Leslie  Brown" w:date="2014-02-03T02:48:00Z">
            <w:rPr>
              <w:rFonts w:ascii="Palatino" w:hAnsi="Palatino"/>
            </w:rPr>
          </w:rPrChange>
        </w:rPr>
        <w:t>11</w:t>
      </w:r>
      <w:ins w:id="616" w:author="Leslie  Brown" w:date="2014-02-03T02:27:00Z">
        <w:r w:rsidR="004E5E8B" w:rsidRPr="00481D75">
          <w:rPr>
            <w:rFonts w:ascii="Arial" w:hAnsi="Arial"/>
            <w:rPrChange w:id="617" w:author="Leslie  Brown" w:date="2014-02-03T02:48:00Z">
              <w:rPr>
                <w:rFonts w:ascii="Palatino" w:hAnsi="Palatino"/>
              </w:rPr>
            </w:rPrChange>
          </w:rPr>
          <w:t>)</w:t>
        </w:r>
      </w:ins>
      <w:r w:rsidRPr="00481D75">
        <w:rPr>
          <w:rFonts w:ascii="Arial" w:hAnsi="Arial"/>
          <w:rPrChange w:id="618" w:author="Leslie  Brown" w:date="2014-02-03T02:48:00Z">
            <w:rPr>
              <w:rFonts w:ascii="Palatino" w:hAnsi="Palatino"/>
            </w:rPr>
          </w:rPrChange>
        </w:rPr>
        <w:t xml:space="preserve">: 951–960. </w:t>
      </w:r>
      <w:r w:rsidR="0017646F">
        <w:rPr>
          <w:rFonts w:ascii="Arial" w:hAnsi="Arial"/>
        </w:rPr>
        <w:t xml:space="preserve">  </w:t>
      </w:r>
      <w:ins w:id="619" w:author="Leslie  Brown" w:date="2014-02-03T02:27:00Z">
        <w:r w:rsidR="0017646F" w:rsidRPr="00481D75">
          <w:rPr>
            <w:rFonts w:ascii="Arial" w:hAnsi="Arial" w:cs="Times New Roman"/>
            <w:szCs w:val="24"/>
            <w:rPrChange w:id="620" w:author="Leslie  Brown" w:date="2014-02-03T02:48:00Z">
              <w:rPr>
                <w:rFonts w:ascii="Palatino" w:hAnsi="Palatino"/>
              </w:rPr>
            </w:rPrChange>
          </w:rPr>
          <w:t>DOI</w:t>
        </w:r>
      </w:ins>
      <w:r w:rsidR="0017646F" w:rsidRPr="00481D75">
        <w:rPr>
          <w:rFonts w:ascii="Arial" w:hAnsi="Arial" w:cs="Times New Roman"/>
          <w:szCs w:val="24"/>
          <w:rPrChange w:id="621" w:author="Leslie  Brown" w:date="2014-02-03T02:48:00Z">
            <w:rPr>
              <w:rFonts w:ascii="Palatino" w:hAnsi="Palatino"/>
            </w:rPr>
          </w:rPrChange>
        </w:rPr>
        <w:t>:</w:t>
      </w:r>
      <w:ins w:id="622" w:author="Leslie  Brown" w:date="2014-02-03T02:30:00Z">
        <w:r w:rsidR="0017646F" w:rsidRPr="00A85863">
          <w:rPr>
            <w:rFonts w:ascii="Arial" w:hAnsi="Arial" w:cs="Times New Roman"/>
            <w:szCs w:val="24"/>
          </w:rPr>
          <w:t xml:space="preserve"> </w:t>
        </w:r>
      </w:ins>
      <w:r w:rsidR="0017646F" w:rsidRPr="00481D75">
        <w:rPr>
          <w:rFonts w:ascii="Arial" w:hAnsi="Arial" w:cs="Times New Roman"/>
          <w:szCs w:val="24"/>
          <w:rPrChange w:id="623" w:author="Leslie  Brown" w:date="2014-02-03T02:48:00Z">
            <w:rPr>
              <w:rFonts w:ascii="Palatino" w:hAnsi="Palatino"/>
            </w:rPr>
          </w:rPrChange>
        </w:rPr>
        <w:t>10.1007/s00114-011-0848-2</w:t>
      </w:r>
    </w:p>
    <w:p w14:paraId="541636C3" w14:textId="77777777" w:rsidR="00415416" w:rsidRPr="00481D75" w:rsidDel="004031EC" w:rsidRDefault="00415416" w:rsidP="0017646F">
      <w:pPr>
        <w:numPr>
          <w:ins w:id="624" w:author="Leslie  Brown" w:date="2014-02-03T02:27:00Z"/>
        </w:numPr>
        <w:rPr>
          <w:del w:id="625" w:author="Leslie  Brown" w:date="2014-02-03T03:02:00Z"/>
          <w:rFonts w:ascii="Arial" w:hAnsi="Arial"/>
          <w:b/>
          <w:bCs/>
          <w:smallCaps/>
          <w:u w:val="single"/>
          <w:rPrChange w:id="626" w:author="Leslie  Brown" w:date="2014-02-03T02:48:00Z">
            <w:rPr>
              <w:del w:id="627" w:author="Leslie  Brown" w:date="2014-02-03T03:02:00Z"/>
              <w:rFonts w:ascii="Palatino" w:hAnsi="Palatino"/>
              <w:b/>
              <w:bCs/>
              <w:smallCaps/>
              <w:u w:val="single"/>
            </w:rPr>
          </w:rPrChange>
        </w:rPr>
        <w:pPrChange w:id="628" w:author="Leslie  Brown" w:date="2014-02-03T03:02:00Z">
          <w:pPr>
            <w:pStyle w:val="ListParagraph"/>
            <w:numPr>
              <w:numId w:val="34"/>
            </w:numPr>
            <w:ind w:hanging="360"/>
          </w:pPr>
        </w:pPrChange>
      </w:pPr>
      <w:del w:id="629" w:author="Leslie  Brown" w:date="2014-02-03T02:27:00Z">
        <w:r w:rsidRPr="00481D75" w:rsidDel="004E5E8B">
          <w:rPr>
            <w:rFonts w:ascii="Arial" w:hAnsi="Arial"/>
            <w:sz w:val="22"/>
            <w:rPrChange w:id="630" w:author="Leslie  Brown" w:date="2014-02-03T02:48:00Z">
              <w:rPr>
                <w:rFonts w:ascii="Palatino" w:hAnsi="Palatino"/>
              </w:rPr>
            </w:rPrChange>
          </w:rPr>
          <w:delText>doi</w:delText>
        </w:r>
      </w:del>
    </w:p>
    <w:p w14:paraId="733FB014" w14:textId="77777777" w:rsidR="004E5E8B" w:rsidRPr="00481D75" w:rsidRDefault="00415416" w:rsidP="0017646F">
      <w:pPr>
        <w:pStyle w:val="ListParagraph"/>
        <w:numPr>
          <w:ilvl w:val="0"/>
          <w:numId w:val="34"/>
          <w:numberingChange w:id="631" w:author="Leslie  Brown" w:date="2014-02-02T23:10:00Z" w:original="%1:4:2:."/>
        </w:numPr>
        <w:ind w:left="360" w:hanging="180"/>
        <w:rPr>
          <w:ins w:id="632" w:author="Leslie  Brown" w:date="2014-02-03T02:31:00Z"/>
          <w:rFonts w:ascii="Arial" w:hAnsi="Arial"/>
          <w:b/>
          <w:bCs/>
          <w:smallCaps/>
          <w:u w:val="single"/>
          <w:rPrChange w:id="633" w:author="Leslie  Brown" w:date="2014-02-03T02:48:00Z">
            <w:rPr>
              <w:ins w:id="634" w:author="Leslie  Brown" w:date="2014-02-03T02:31:00Z"/>
              <w:rFonts w:ascii="Arial" w:hAnsi="Arial"/>
            </w:rPr>
          </w:rPrChange>
        </w:rPr>
        <w:pPrChange w:id="635" w:author="Leslie  Brown" w:date="2014-02-03T03:02:00Z">
          <w:pPr>
            <w:pStyle w:val="ListParagraph"/>
            <w:numPr>
              <w:numId w:val="34"/>
            </w:numPr>
            <w:ind w:hanging="360"/>
          </w:pPr>
        </w:pPrChange>
      </w:pPr>
      <w:r w:rsidRPr="00481D75">
        <w:rPr>
          <w:rFonts w:ascii="Arial" w:hAnsi="Arial"/>
          <w:rPrChange w:id="636" w:author="Leslie  Brown" w:date="2014-02-03T02:48:00Z">
            <w:rPr>
              <w:rFonts w:ascii="Palatino" w:hAnsi="Palatino"/>
            </w:rPr>
          </w:rPrChange>
        </w:rPr>
        <w:t>Rowe, K</w:t>
      </w:r>
      <w:ins w:id="637" w:author="Leslie  Brown" w:date="2014-02-03T02:54:00Z">
        <w:r w:rsidR="00481D75">
          <w:rPr>
            <w:rFonts w:ascii="Arial" w:hAnsi="Arial"/>
          </w:rPr>
          <w:t>.</w:t>
        </w:r>
      </w:ins>
      <w:del w:id="638" w:author="Leslie  Brown" w:date="2014-02-03T02:54:00Z">
        <w:r w:rsidRPr="00481D75" w:rsidDel="00481D75">
          <w:rPr>
            <w:rFonts w:ascii="Arial" w:hAnsi="Arial"/>
            <w:rPrChange w:id="639" w:author="Leslie  Brown" w:date="2014-02-03T02:48:00Z">
              <w:rPr>
                <w:rFonts w:ascii="Palatino" w:hAnsi="Palatino"/>
              </w:rPr>
            </w:rPrChange>
          </w:rPr>
          <w:delText xml:space="preserve">evin </w:delText>
        </w:r>
      </w:del>
      <w:r w:rsidRPr="00481D75">
        <w:rPr>
          <w:rFonts w:ascii="Arial" w:hAnsi="Arial"/>
          <w:rPrChange w:id="640" w:author="Leslie  Brown" w:date="2014-02-03T02:48:00Z">
            <w:rPr>
              <w:rFonts w:ascii="Palatino" w:hAnsi="Palatino"/>
            </w:rPr>
          </w:rPrChange>
        </w:rPr>
        <w:t>C</w:t>
      </w:r>
      <w:ins w:id="641" w:author="Leslie  Brown" w:date="2014-02-03T02:54:00Z">
        <w:r w:rsidR="00481D75">
          <w:rPr>
            <w:rFonts w:ascii="Arial" w:hAnsi="Arial"/>
          </w:rPr>
          <w:t>.</w:t>
        </w:r>
      </w:ins>
      <w:r w:rsidRPr="00481D75">
        <w:rPr>
          <w:rFonts w:ascii="Arial" w:hAnsi="Arial"/>
          <w:rPrChange w:id="642" w:author="Leslie  Brown" w:date="2014-02-03T02:48:00Z">
            <w:rPr>
              <w:rFonts w:ascii="Palatino" w:hAnsi="Palatino"/>
            </w:rPr>
          </w:rPrChange>
        </w:rPr>
        <w:t xml:space="preserve">, </w:t>
      </w:r>
      <w:del w:id="643" w:author="Leslie  Brown" w:date="2014-02-03T02:54:00Z">
        <w:r w:rsidRPr="00481D75" w:rsidDel="00481D75">
          <w:rPr>
            <w:rFonts w:ascii="Arial" w:hAnsi="Arial"/>
            <w:rPrChange w:id="644" w:author="Leslie  Brown" w:date="2014-02-03T02:48:00Z">
              <w:rPr>
                <w:rFonts w:ascii="Palatino" w:hAnsi="Palatino"/>
              </w:rPr>
            </w:rPrChange>
          </w:rPr>
          <w:delText xml:space="preserve">Sonal </w:delText>
        </w:r>
      </w:del>
      <w:proofErr w:type="spellStart"/>
      <w:r w:rsidRPr="00481D75">
        <w:rPr>
          <w:rFonts w:ascii="Arial" w:hAnsi="Arial"/>
          <w:rPrChange w:id="645" w:author="Leslie  Brown" w:date="2014-02-03T02:48:00Z">
            <w:rPr>
              <w:rFonts w:ascii="Palatino" w:hAnsi="Palatino"/>
            </w:rPr>
          </w:rPrChange>
        </w:rPr>
        <w:t>Singhal</w:t>
      </w:r>
      <w:proofErr w:type="spellEnd"/>
      <w:ins w:id="646" w:author="Leslie  Brown" w:date="2014-02-03T02:54:00Z">
        <w:r w:rsidR="00481D75">
          <w:rPr>
            <w:rFonts w:ascii="Arial" w:hAnsi="Arial"/>
          </w:rPr>
          <w:t>, S.</w:t>
        </w:r>
      </w:ins>
      <w:r w:rsidRPr="00481D75">
        <w:rPr>
          <w:rFonts w:ascii="Arial" w:hAnsi="Arial"/>
          <w:rPrChange w:id="647" w:author="Leslie  Brown" w:date="2014-02-03T02:48:00Z">
            <w:rPr>
              <w:rFonts w:ascii="Palatino" w:hAnsi="Palatino"/>
            </w:rPr>
          </w:rPrChange>
        </w:rPr>
        <w:t xml:space="preserve">, </w:t>
      </w:r>
      <w:del w:id="648" w:author="Leslie  Brown" w:date="2014-02-03T02:54:00Z">
        <w:r w:rsidRPr="00481D75" w:rsidDel="00481D75">
          <w:rPr>
            <w:rFonts w:ascii="Arial" w:hAnsi="Arial"/>
            <w:rPrChange w:id="649" w:author="Leslie  Brown" w:date="2014-02-03T02:48:00Z">
              <w:rPr>
                <w:rFonts w:ascii="Palatino" w:hAnsi="Palatino"/>
                <w:b/>
              </w:rPr>
            </w:rPrChange>
          </w:rPr>
          <w:delText xml:space="preserve">Matthew </w:delText>
        </w:r>
      </w:del>
      <w:del w:id="650" w:author="Leslie  Brown" w:date="2014-02-03T02:33:00Z">
        <w:r w:rsidRPr="00481D75" w:rsidDel="004E5E8B">
          <w:rPr>
            <w:rFonts w:ascii="Arial" w:hAnsi="Arial"/>
            <w:rPrChange w:id="651" w:author="Leslie  Brown" w:date="2014-02-03T02:48:00Z">
              <w:rPr>
                <w:rFonts w:ascii="Palatino" w:hAnsi="Palatino"/>
                <w:b/>
              </w:rPr>
            </w:rPrChange>
          </w:rPr>
          <w:delText xml:space="preserve">D </w:delText>
        </w:r>
      </w:del>
      <w:proofErr w:type="spellStart"/>
      <w:r w:rsidRPr="00481D75">
        <w:rPr>
          <w:rFonts w:ascii="Arial" w:hAnsi="Arial"/>
          <w:rPrChange w:id="652" w:author="Leslie  Brown" w:date="2014-02-03T02:48:00Z">
            <w:rPr>
              <w:rFonts w:ascii="Palatino" w:hAnsi="Palatino"/>
              <w:b/>
            </w:rPr>
          </w:rPrChange>
        </w:rPr>
        <w:t>MacManes</w:t>
      </w:r>
      <w:proofErr w:type="spellEnd"/>
      <w:ins w:id="653" w:author="Leslie  Brown" w:date="2014-02-03T02:54:00Z">
        <w:r w:rsidR="00481D75">
          <w:rPr>
            <w:rFonts w:ascii="Arial" w:hAnsi="Arial"/>
          </w:rPr>
          <w:t>, M.D.</w:t>
        </w:r>
      </w:ins>
      <w:r w:rsidRPr="00481D75">
        <w:rPr>
          <w:rFonts w:ascii="Arial" w:hAnsi="Arial"/>
          <w:rPrChange w:id="654" w:author="Leslie  Brown" w:date="2014-02-03T02:48:00Z">
            <w:rPr>
              <w:rFonts w:ascii="Palatino" w:hAnsi="Palatino"/>
            </w:rPr>
          </w:rPrChange>
        </w:rPr>
        <w:t xml:space="preserve">, </w:t>
      </w:r>
      <w:del w:id="655" w:author="Leslie  Brown" w:date="2014-02-03T02:54:00Z">
        <w:r w:rsidRPr="00481D75" w:rsidDel="00481D75">
          <w:rPr>
            <w:rFonts w:ascii="Arial" w:hAnsi="Arial"/>
            <w:rPrChange w:id="656" w:author="Leslie  Brown" w:date="2014-02-03T02:48:00Z">
              <w:rPr>
                <w:rFonts w:ascii="Palatino" w:hAnsi="Palatino"/>
              </w:rPr>
            </w:rPrChange>
          </w:rPr>
          <w:delText>Julien</w:delText>
        </w:r>
        <w:r w:rsidR="00EA2275" w:rsidRPr="00481D75" w:rsidDel="00481D75">
          <w:rPr>
            <w:rFonts w:ascii="Arial" w:hAnsi="Arial"/>
            <w:rPrChange w:id="657" w:author="Leslie  Brown" w:date="2014-02-03T02:48:00Z">
              <w:rPr>
                <w:rFonts w:ascii="Palatino" w:hAnsi="Palatino"/>
              </w:rPr>
            </w:rPrChange>
          </w:rPr>
          <w:delText xml:space="preserve"> F </w:delText>
        </w:r>
      </w:del>
      <w:proofErr w:type="spellStart"/>
      <w:r w:rsidR="00EA2275" w:rsidRPr="00481D75">
        <w:rPr>
          <w:rFonts w:ascii="Arial" w:hAnsi="Arial"/>
          <w:rPrChange w:id="658" w:author="Leslie  Brown" w:date="2014-02-03T02:48:00Z">
            <w:rPr>
              <w:rFonts w:ascii="Palatino" w:hAnsi="Palatino"/>
            </w:rPr>
          </w:rPrChange>
        </w:rPr>
        <w:t>Ayroles</w:t>
      </w:r>
      <w:proofErr w:type="spellEnd"/>
      <w:r w:rsidR="00EA2275" w:rsidRPr="00481D75">
        <w:rPr>
          <w:rFonts w:ascii="Arial" w:hAnsi="Arial"/>
          <w:rPrChange w:id="659" w:author="Leslie  Brown" w:date="2014-02-03T02:48:00Z">
            <w:rPr>
              <w:rFonts w:ascii="Palatino" w:hAnsi="Palatino"/>
            </w:rPr>
          </w:rPrChange>
        </w:rPr>
        <w:t>,</w:t>
      </w:r>
      <w:ins w:id="660" w:author="Leslie  Brown" w:date="2014-02-03T02:54:00Z">
        <w:r w:rsidR="00481D75">
          <w:rPr>
            <w:rFonts w:ascii="Arial" w:hAnsi="Arial"/>
          </w:rPr>
          <w:t xml:space="preserve"> J.F.,</w:t>
        </w:r>
      </w:ins>
      <w:r w:rsidR="00EA2275" w:rsidRPr="00481D75">
        <w:rPr>
          <w:rFonts w:ascii="Arial" w:hAnsi="Arial"/>
          <w:rPrChange w:id="661" w:author="Leslie  Brown" w:date="2014-02-03T02:48:00Z">
            <w:rPr>
              <w:rFonts w:ascii="Palatino" w:hAnsi="Palatino"/>
            </w:rPr>
          </w:rPrChange>
        </w:rPr>
        <w:t xml:space="preserve"> </w:t>
      </w:r>
      <w:del w:id="662" w:author="Leslie  Brown" w:date="2014-02-03T02:55:00Z">
        <w:r w:rsidR="00EA2275" w:rsidRPr="00481D75" w:rsidDel="00481D75">
          <w:rPr>
            <w:rFonts w:ascii="Arial" w:hAnsi="Arial"/>
            <w:rPrChange w:id="663" w:author="Leslie  Brown" w:date="2014-02-03T02:48:00Z">
              <w:rPr>
                <w:rFonts w:ascii="Palatino" w:hAnsi="Palatino"/>
              </w:rPr>
            </w:rPrChange>
          </w:rPr>
          <w:delText xml:space="preserve">Toni Lyn </w:delText>
        </w:r>
      </w:del>
      <w:proofErr w:type="spellStart"/>
      <w:r w:rsidR="00EA2275" w:rsidRPr="00481D75">
        <w:rPr>
          <w:rFonts w:ascii="Arial" w:hAnsi="Arial"/>
          <w:rPrChange w:id="664" w:author="Leslie  Brown" w:date="2014-02-03T02:48:00Z">
            <w:rPr>
              <w:rFonts w:ascii="Palatino" w:hAnsi="Palatino"/>
            </w:rPr>
          </w:rPrChange>
        </w:rPr>
        <w:t>Morelli</w:t>
      </w:r>
      <w:proofErr w:type="spellEnd"/>
      <w:r w:rsidR="00EA2275" w:rsidRPr="00481D75">
        <w:rPr>
          <w:rFonts w:ascii="Arial" w:hAnsi="Arial"/>
          <w:rPrChange w:id="665" w:author="Leslie  Brown" w:date="2014-02-03T02:48:00Z">
            <w:rPr>
              <w:rFonts w:ascii="Palatino" w:hAnsi="Palatino"/>
            </w:rPr>
          </w:rPrChange>
        </w:rPr>
        <w:t>,</w:t>
      </w:r>
      <w:ins w:id="666" w:author="Leslie  Brown" w:date="2014-02-03T02:54:00Z">
        <w:r w:rsidR="00481D75">
          <w:rPr>
            <w:rFonts w:ascii="Arial" w:hAnsi="Arial"/>
          </w:rPr>
          <w:t xml:space="preserve"> T.L.,</w:t>
        </w:r>
      </w:ins>
      <w:r w:rsidR="00EA2275" w:rsidRPr="00481D75">
        <w:rPr>
          <w:rFonts w:ascii="Arial" w:hAnsi="Arial"/>
          <w:rPrChange w:id="667" w:author="Leslie  Brown" w:date="2014-02-03T02:48:00Z">
            <w:rPr>
              <w:rFonts w:ascii="Palatino" w:hAnsi="Palatino"/>
            </w:rPr>
          </w:rPrChange>
        </w:rPr>
        <w:t xml:space="preserve"> </w:t>
      </w:r>
      <w:del w:id="668" w:author="Leslie  Brown" w:date="2014-02-03T02:55:00Z">
        <w:r w:rsidR="00EA2275" w:rsidRPr="00481D75" w:rsidDel="00481D75">
          <w:rPr>
            <w:rFonts w:ascii="Arial" w:hAnsi="Arial"/>
            <w:rPrChange w:id="669" w:author="Leslie  Brown" w:date="2014-02-03T02:48:00Z">
              <w:rPr>
                <w:rFonts w:ascii="Palatino" w:hAnsi="Palatino"/>
              </w:rPr>
            </w:rPrChange>
          </w:rPr>
          <w:delText xml:space="preserve">Emily </w:delText>
        </w:r>
      </w:del>
      <w:proofErr w:type="spellStart"/>
      <w:r w:rsidR="00EA2275" w:rsidRPr="00481D75">
        <w:rPr>
          <w:rFonts w:ascii="Arial" w:hAnsi="Arial"/>
          <w:rPrChange w:id="670" w:author="Leslie  Brown" w:date="2014-02-03T02:48:00Z">
            <w:rPr>
              <w:rFonts w:ascii="Palatino" w:hAnsi="Palatino"/>
            </w:rPr>
          </w:rPrChange>
        </w:rPr>
        <w:t>Rubidge</w:t>
      </w:r>
      <w:proofErr w:type="spellEnd"/>
      <w:r w:rsidRPr="00481D75">
        <w:rPr>
          <w:rFonts w:ascii="Arial" w:hAnsi="Arial"/>
          <w:rPrChange w:id="671" w:author="Leslie  Brown" w:date="2014-02-03T02:48:00Z">
            <w:rPr>
              <w:rFonts w:ascii="Palatino" w:hAnsi="Palatino"/>
            </w:rPr>
          </w:rPrChange>
        </w:rPr>
        <w:t>,</w:t>
      </w:r>
      <w:ins w:id="672" w:author="Leslie  Brown" w:date="2014-02-03T02:55:00Z">
        <w:r w:rsidR="00481D75">
          <w:rPr>
            <w:rFonts w:ascii="Arial" w:hAnsi="Arial"/>
          </w:rPr>
          <w:t xml:space="preserve"> E.,</w:t>
        </w:r>
      </w:ins>
      <w:r w:rsidRPr="00481D75">
        <w:rPr>
          <w:rFonts w:ascii="Arial" w:hAnsi="Arial"/>
          <w:rPrChange w:id="673" w:author="Leslie  Brown" w:date="2014-02-03T02:48:00Z">
            <w:rPr>
              <w:rFonts w:ascii="Palatino" w:hAnsi="Palatino"/>
            </w:rPr>
          </w:rPrChange>
        </w:rPr>
        <w:t xml:space="preserve"> </w:t>
      </w:r>
      <w:del w:id="674" w:author="Leslie  Brown" w:date="2014-02-03T02:55:00Z">
        <w:r w:rsidRPr="00481D75" w:rsidDel="00481D75">
          <w:rPr>
            <w:rFonts w:ascii="Arial" w:hAnsi="Arial"/>
            <w:rPrChange w:id="675" w:author="Leslie  Brown" w:date="2014-02-03T02:48:00Z">
              <w:rPr>
                <w:rFonts w:ascii="Palatino" w:hAnsi="Palatino"/>
              </w:rPr>
            </w:rPrChange>
          </w:rPr>
          <w:delText xml:space="preserve">Ke </w:delText>
        </w:r>
      </w:del>
      <w:r w:rsidRPr="00481D75">
        <w:rPr>
          <w:rFonts w:ascii="Arial" w:hAnsi="Arial"/>
          <w:rPrChange w:id="676" w:author="Leslie  Brown" w:date="2014-02-03T02:48:00Z">
            <w:rPr>
              <w:rFonts w:ascii="Palatino" w:hAnsi="Palatino"/>
            </w:rPr>
          </w:rPrChange>
        </w:rPr>
        <w:t xml:space="preserve">Bi, </w:t>
      </w:r>
      <w:ins w:id="677" w:author="Leslie  Brown" w:date="2014-02-03T02:55:00Z">
        <w:r w:rsidR="00481D75">
          <w:rPr>
            <w:rFonts w:ascii="Arial" w:hAnsi="Arial"/>
          </w:rPr>
          <w:t>K., &amp;</w:t>
        </w:r>
      </w:ins>
      <w:del w:id="678" w:author="Leslie  Brown" w:date="2014-02-03T02:55:00Z">
        <w:r w:rsidRPr="00481D75" w:rsidDel="00481D75">
          <w:rPr>
            <w:rFonts w:ascii="Arial" w:hAnsi="Arial"/>
            <w:rPrChange w:id="679" w:author="Leslie  Brown" w:date="2014-02-03T02:48:00Z">
              <w:rPr>
                <w:rFonts w:ascii="Palatino" w:hAnsi="Palatino"/>
              </w:rPr>
            </w:rPrChange>
          </w:rPr>
          <w:delText>and</w:delText>
        </w:r>
      </w:del>
      <w:r w:rsidRPr="00481D75">
        <w:rPr>
          <w:rFonts w:ascii="Arial" w:hAnsi="Arial"/>
          <w:rPrChange w:id="680" w:author="Leslie  Brown" w:date="2014-02-03T02:48:00Z">
            <w:rPr>
              <w:rFonts w:ascii="Palatino" w:hAnsi="Palatino"/>
            </w:rPr>
          </w:rPrChange>
        </w:rPr>
        <w:t xml:space="preserve"> </w:t>
      </w:r>
      <w:del w:id="681" w:author="Leslie  Brown" w:date="2014-02-03T02:55:00Z">
        <w:r w:rsidR="00EA2275" w:rsidRPr="00481D75" w:rsidDel="00481D75">
          <w:rPr>
            <w:rFonts w:ascii="Arial" w:hAnsi="Arial"/>
            <w:rPrChange w:id="682" w:author="Leslie  Brown" w:date="2014-02-03T02:48:00Z">
              <w:rPr>
                <w:rFonts w:ascii="Palatino" w:hAnsi="Palatino"/>
              </w:rPr>
            </w:rPrChange>
          </w:rPr>
          <w:delText xml:space="preserve">Craig </w:delText>
        </w:r>
      </w:del>
      <w:r w:rsidR="00EA2275" w:rsidRPr="00481D75">
        <w:rPr>
          <w:rFonts w:ascii="Arial" w:hAnsi="Arial"/>
          <w:rPrChange w:id="683" w:author="Leslie  Brown" w:date="2014-02-03T02:48:00Z">
            <w:rPr>
              <w:rFonts w:ascii="Palatino" w:hAnsi="Palatino"/>
            </w:rPr>
          </w:rPrChange>
        </w:rPr>
        <w:t>Moritz</w:t>
      </w:r>
      <w:ins w:id="684" w:author="Leslie  Brown" w:date="2014-02-03T02:55:00Z">
        <w:r w:rsidR="00481D75">
          <w:rPr>
            <w:rFonts w:ascii="Arial" w:hAnsi="Arial"/>
          </w:rPr>
          <w:t>, C</w:t>
        </w:r>
      </w:ins>
      <w:r w:rsidRPr="00481D75">
        <w:rPr>
          <w:rFonts w:ascii="Arial" w:hAnsi="Arial"/>
          <w:rPrChange w:id="685" w:author="Leslie  Brown" w:date="2014-02-03T02:48:00Z">
            <w:rPr>
              <w:rFonts w:ascii="Palatino" w:hAnsi="Palatino"/>
            </w:rPr>
          </w:rPrChange>
        </w:rPr>
        <w:t xml:space="preserve">. </w:t>
      </w:r>
      <w:r w:rsidR="004E08C2" w:rsidRPr="00481D75">
        <w:rPr>
          <w:rFonts w:ascii="Arial" w:hAnsi="Arial"/>
          <w:rPrChange w:id="686" w:author="Leslie  Brown" w:date="2014-02-03T02:48:00Z">
            <w:rPr>
              <w:rFonts w:ascii="Palatino" w:hAnsi="Palatino"/>
            </w:rPr>
          </w:rPrChange>
        </w:rPr>
        <w:t>(2011)</w:t>
      </w:r>
      <w:ins w:id="687" w:author="Leslie  Brown" w:date="2014-02-03T02:32:00Z">
        <w:r w:rsidR="004E5E8B" w:rsidRPr="00481D75">
          <w:rPr>
            <w:rFonts w:ascii="Arial" w:hAnsi="Arial"/>
          </w:rPr>
          <w:t>.</w:t>
        </w:r>
      </w:ins>
      <w:r w:rsidR="004E08C2" w:rsidRPr="00481D75">
        <w:rPr>
          <w:rFonts w:ascii="Arial" w:hAnsi="Arial"/>
          <w:rPrChange w:id="688" w:author="Leslie  Brown" w:date="2014-02-03T02:48:00Z">
            <w:rPr>
              <w:rFonts w:ascii="Palatino" w:hAnsi="Palatino"/>
            </w:rPr>
          </w:rPrChange>
        </w:rPr>
        <w:t xml:space="preserve"> </w:t>
      </w:r>
      <w:r w:rsidRPr="00481D75">
        <w:rPr>
          <w:rFonts w:ascii="Arial" w:hAnsi="Arial"/>
          <w:rPrChange w:id="689" w:author="Leslie  Brown" w:date="2014-02-03T02:48:00Z">
            <w:rPr>
              <w:rFonts w:ascii="Palatino" w:hAnsi="Palatino"/>
            </w:rPr>
          </w:rPrChange>
        </w:rPr>
        <w:t xml:space="preserve">Museum Genomics: Low-Cost and High-Accuracy Genetic </w:t>
      </w:r>
      <w:r w:rsidR="00C72DB0" w:rsidRPr="00481D75">
        <w:rPr>
          <w:rFonts w:ascii="Arial" w:hAnsi="Arial"/>
          <w:rPrChange w:id="690" w:author="Leslie  Brown" w:date="2014-02-03T02:48:00Z">
            <w:rPr>
              <w:rFonts w:ascii="Palatino" w:hAnsi="Palatino"/>
            </w:rPr>
          </w:rPrChange>
        </w:rPr>
        <w:t>Data From Historical Specimens.</w:t>
      </w:r>
      <w:r w:rsidRPr="00481D75">
        <w:rPr>
          <w:rFonts w:ascii="Arial" w:hAnsi="Arial"/>
          <w:rPrChange w:id="691" w:author="Leslie  Brown" w:date="2014-02-03T02:48:00Z">
            <w:rPr>
              <w:rFonts w:ascii="Palatino" w:hAnsi="Palatino"/>
            </w:rPr>
          </w:rPrChange>
        </w:rPr>
        <w:t xml:space="preserve"> </w:t>
      </w:r>
      <w:r w:rsidRPr="00481D75">
        <w:rPr>
          <w:rFonts w:ascii="Arial" w:hAnsi="Arial"/>
          <w:i/>
          <w:rPrChange w:id="692" w:author="Leslie  Brown" w:date="2014-02-03T02:48:00Z">
            <w:rPr>
              <w:rFonts w:ascii="Palatino" w:hAnsi="Palatino"/>
              <w:i/>
            </w:rPr>
          </w:rPrChange>
        </w:rPr>
        <w:t>Molecul</w:t>
      </w:r>
      <w:r w:rsidR="004E08C2" w:rsidRPr="00481D75">
        <w:rPr>
          <w:rFonts w:ascii="Arial" w:hAnsi="Arial"/>
          <w:i/>
          <w:rPrChange w:id="693" w:author="Leslie  Brown" w:date="2014-02-03T02:48:00Z">
            <w:rPr>
              <w:rFonts w:ascii="Palatino" w:hAnsi="Palatino"/>
              <w:i/>
            </w:rPr>
          </w:rPrChange>
        </w:rPr>
        <w:t>ar Ecology Resources</w:t>
      </w:r>
      <w:r w:rsidR="00FD61E2">
        <w:rPr>
          <w:rFonts w:ascii="Arial" w:hAnsi="Arial"/>
        </w:rPr>
        <w:t>,</w:t>
      </w:r>
      <w:r w:rsidR="004E08C2" w:rsidRPr="00481D75">
        <w:rPr>
          <w:rFonts w:ascii="Arial" w:hAnsi="Arial"/>
          <w:rPrChange w:id="694" w:author="Leslie  Brown" w:date="2014-02-03T02:48:00Z">
            <w:rPr>
              <w:rFonts w:ascii="Palatino" w:hAnsi="Palatino"/>
            </w:rPr>
          </w:rPrChange>
        </w:rPr>
        <w:t xml:space="preserve"> 11</w:t>
      </w:r>
      <w:ins w:id="695" w:author="Leslie  Brown" w:date="2014-02-03T02:31:00Z">
        <w:r w:rsidR="004E5E8B" w:rsidRPr="00481D75">
          <w:rPr>
            <w:rFonts w:ascii="Arial" w:hAnsi="Arial"/>
          </w:rPr>
          <w:t>(</w:t>
        </w:r>
      </w:ins>
      <w:del w:id="696" w:author="Leslie  Brown" w:date="2014-02-03T02:31:00Z">
        <w:r w:rsidR="004E08C2" w:rsidRPr="00481D75" w:rsidDel="004E5E8B">
          <w:rPr>
            <w:rFonts w:ascii="Arial" w:hAnsi="Arial"/>
            <w:rPrChange w:id="697" w:author="Leslie  Brown" w:date="2014-02-03T02:48:00Z">
              <w:rPr>
                <w:rFonts w:ascii="Palatino" w:hAnsi="Palatino"/>
              </w:rPr>
            </w:rPrChange>
          </w:rPr>
          <w:delText xml:space="preserve">, no. </w:delText>
        </w:r>
      </w:del>
      <w:r w:rsidR="004E08C2" w:rsidRPr="00481D75">
        <w:rPr>
          <w:rFonts w:ascii="Arial" w:hAnsi="Arial"/>
          <w:rPrChange w:id="698" w:author="Leslie  Brown" w:date="2014-02-03T02:48:00Z">
            <w:rPr>
              <w:rFonts w:ascii="Palatino" w:hAnsi="Palatino"/>
            </w:rPr>
          </w:rPrChange>
        </w:rPr>
        <w:t>6</w:t>
      </w:r>
      <w:ins w:id="699" w:author="Leslie  Brown" w:date="2014-02-03T02:31:00Z">
        <w:r w:rsidR="004E5E8B" w:rsidRPr="00481D75">
          <w:rPr>
            <w:rFonts w:ascii="Arial" w:hAnsi="Arial"/>
          </w:rPr>
          <w:t>)</w:t>
        </w:r>
      </w:ins>
      <w:r w:rsidR="004E08C2" w:rsidRPr="00481D75">
        <w:rPr>
          <w:rFonts w:ascii="Arial" w:hAnsi="Arial"/>
          <w:rPrChange w:id="700" w:author="Leslie  Brown" w:date="2014-02-03T02:48:00Z">
            <w:rPr>
              <w:rFonts w:ascii="Palatino" w:hAnsi="Palatino"/>
            </w:rPr>
          </w:rPrChange>
        </w:rPr>
        <w:t>:</w:t>
      </w:r>
      <w:ins w:id="701" w:author="Leslie  Brown" w:date="2014-02-03T02:31:00Z">
        <w:r w:rsidR="004E5E8B" w:rsidRPr="00481D75">
          <w:rPr>
            <w:rFonts w:ascii="Arial" w:hAnsi="Arial"/>
          </w:rPr>
          <w:t xml:space="preserve"> </w:t>
        </w:r>
      </w:ins>
      <w:r w:rsidRPr="00481D75">
        <w:rPr>
          <w:rFonts w:ascii="Arial" w:hAnsi="Arial"/>
          <w:rPrChange w:id="702" w:author="Leslie  Brown" w:date="2014-02-03T02:48:00Z">
            <w:rPr>
              <w:rFonts w:ascii="Palatino" w:hAnsi="Palatino"/>
            </w:rPr>
          </w:rPrChange>
        </w:rPr>
        <w:t xml:space="preserve">1082–1092. </w:t>
      </w:r>
      <w:r w:rsidR="0017646F">
        <w:rPr>
          <w:rFonts w:ascii="Arial" w:hAnsi="Arial"/>
        </w:rPr>
        <w:t xml:space="preserve">  </w:t>
      </w:r>
      <w:ins w:id="703" w:author="Leslie  Brown" w:date="2014-02-03T02:31:00Z">
        <w:r w:rsidR="0017646F" w:rsidRPr="00A85863">
          <w:rPr>
            <w:rFonts w:ascii="Arial" w:hAnsi="Arial" w:cs="Times New Roman"/>
            <w:szCs w:val="24"/>
          </w:rPr>
          <w:t>DOI</w:t>
        </w:r>
      </w:ins>
      <w:r w:rsidR="0017646F" w:rsidRPr="00481D75">
        <w:rPr>
          <w:rFonts w:ascii="Arial" w:hAnsi="Arial" w:cs="Times New Roman"/>
          <w:szCs w:val="24"/>
          <w:rPrChange w:id="704" w:author="Leslie  Brown" w:date="2014-02-03T02:48:00Z">
            <w:rPr>
              <w:rFonts w:ascii="Palatino" w:hAnsi="Palatino"/>
            </w:rPr>
          </w:rPrChange>
        </w:rPr>
        <w:t>:</w:t>
      </w:r>
      <w:ins w:id="705" w:author="Leslie  Brown" w:date="2014-02-03T02:31:00Z">
        <w:r w:rsidR="0017646F" w:rsidRPr="00A85863">
          <w:rPr>
            <w:rFonts w:ascii="Arial" w:hAnsi="Arial" w:cs="Times New Roman"/>
            <w:szCs w:val="24"/>
          </w:rPr>
          <w:t xml:space="preserve"> </w:t>
        </w:r>
      </w:ins>
      <w:r w:rsidR="0017646F" w:rsidRPr="00481D75">
        <w:rPr>
          <w:rFonts w:ascii="Arial" w:hAnsi="Arial" w:cs="Times New Roman"/>
          <w:szCs w:val="24"/>
          <w:rPrChange w:id="706" w:author="Leslie  Brown" w:date="2014-02-03T02:48:00Z">
            <w:rPr>
              <w:rFonts w:ascii="Palatino" w:hAnsi="Palatino"/>
            </w:rPr>
          </w:rPrChange>
        </w:rPr>
        <w:t>10.1111/j.1755-0998.2011.03052.x</w:t>
      </w:r>
    </w:p>
    <w:p w14:paraId="6D52D5EA" w14:textId="77777777" w:rsidR="004E5E8B" w:rsidRPr="00481D75" w:rsidRDefault="00415416" w:rsidP="0017646F">
      <w:pPr>
        <w:pStyle w:val="ListParagraph"/>
        <w:numPr>
          <w:ilvl w:val="0"/>
          <w:numId w:val="34"/>
          <w:numberingChange w:id="707" w:author="Leslie  Brown" w:date="2014-02-02T23:10:00Z" w:original="%1:5:2:."/>
        </w:numPr>
        <w:ind w:left="360" w:hanging="180"/>
        <w:rPr>
          <w:ins w:id="708" w:author="Leslie  Brown" w:date="2014-02-03T02:30:00Z"/>
          <w:rFonts w:ascii="Arial" w:hAnsi="Arial"/>
          <w:b/>
          <w:bCs/>
          <w:smallCaps/>
          <w:u w:val="single"/>
          <w:rPrChange w:id="709" w:author="Leslie  Brown" w:date="2014-02-03T02:48:00Z">
            <w:rPr>
              <w:ins w:id="710" w:author="Leslie  Brown" w:date="2014-02-03T02:30:00Z"/>
              <w:rFonts w:ascii="Arial" w:hAnsi="Arial"/>
            </w:rPr>
          </w:rPrChange>
        </w:rPr>
        <w:pPrChange w:id="711" w:author="Leslie  Brown" w:date="2014-02-03T03:02:00Z">
          <w:pPr>
            <w:pStyle w:val="ListParagraph"/>
            <w:numPr>
              <w:numId w:val="34"/>
            </w:numPr>
            <w:ind w:hanging="360"/>
          </w:pPr>
        </w:pPrChange>
      </w:pPr>
      <w:proofErr w:type="spellStart"/>
      <w:r w:rsidRPr="00481D75">
        <w:rPr>
          <w:rFonts w:ascii="Arial" w:hAnsi="Arial"/>
          <w:rPrChange w:id="712" w:author="Leslie  Brown" w:date="2014-02-03T02:48:00Z">
            <w:rPr>
              <w:rFonts w:ascii="Palatino" w:hAnsi="Palatino"/>
              <w:b/>
            </w:rPr>
          </w:rPrChange>
        </w:rPr>
        <w:t>Mac</w:t>
      </w:r>
      <w:ins w:id="713" w:author="Leslie  Brown" w:date="2014-02-03T02:29:00Z">
        <w:r w:rsidR="004E5E8B" w:rsidRPr="00481D75">
          <w:rPr>
            <w:rFonts w:ascii="Arial" w:hAnsi="Arial"/>
          </w:rPr>
          <w:t>M</w:t>
        </w:r>
      </w:ins>
      <w:del w:id="714" w:author="Leslie  Brown" w:date="2014-02-03T02:29:00Z">
        <w:r w:rsidRPr="00481D75" w:rsidDel="004E5E8B">
          <w:rPr>
            <w:rFonts w:ascii="Arial" w:hAnsi="Arial"/>
            <w:rPrChange w:id="715" w:author="Leslie  Brown" w:date="2014-02-03T02:48:00Z">
              <w:rPr>
                <w:rFonts w:ascii="Palatino" w:hAnsi="Palatino"/>
                <w:b/>
              </w:rPr>
            </w:rPrChange>
          </w:rPr>
          <w:delText>m</w:delText>
        </w:r>
      </w:del>
      <w:r w:rsidRPr="00481D75">
        <w:rPr>
          <w:rFonts w:ascii="Arial" w:hAnsi="Arial"/>
          <w:rPrChange w:id="716" w:author="Leslie  Brown" w:date="2014-02-03T02:48:00Z">
            <w:rPr>
              <w:rFonts w:ascii="Palatino" w:hAnsi="Palatino"/>
              <w:b/>
            </w:rPr>
          </w:rPrChange>
        </w:rPr>
        <w:t>anes</w:t>
      </w:r>
      <w:proofErr w:type="spellEnd"/>
      <w:r w:rsidRPr="00481D75">
        <w:rPr>
          <w:rFonts w:ascii="Arial" w:hAnsi="Arial"/>
          <w:rPrChange w:id="717" w:author="Leslie  Brown" w:date="2014-02-03T02:48:00Z">
            <w:rPr>
              <w:rFonts w:ascii="Palatino" w:hAnsi="Palatino"/>
              <w:b/>
            </w:rPr>
          </w:rPrChange>
        </w:rPr>
        <w:t>, M</w:t>
      </w:r>
      <w:del w:id="718" w:author="Leslie  Brown" w:date="2014-02-03T02:55:00Z">
        <w:r w:rsidRPr="00481D75" w:rsidDel="00481D75">
          <w:rPr>
            <w:rFonts w:ascii="Arial" w:hAnsi="Arial"/>
            <w:rPrChange w:id="719" w:author="Leslie  Brown" w:date="2014-02-03T02:48:00Z">
              <w:rPr>
                <w:rFonts w:ascii="Palatino" w:hAnsi="Palatino"/>
                <w:b/>
              </w:rPr>
            </w:rPrChange>
          </w:rPr>
          <w:delText>atthew</w:delText>
        </w:r>
      </w:del>
      <w:ins w:id="720" w:author="Leslie  Brown" w:date="2014-02-03T02:55:00Z">
        <w:r w:rsidR="00481D75">
          <w:rPr>
            <w:rFonts w:ascii="Arial" w:hAnsi="Arial"/>
          </w:rPr>
          <w:t>.</w:t>
        </w:r>
      </w:ins>
      <w:del w:id="721" w:author="Leslie  Brown" w:date="2014-02-03T02:33:00Z">
        <w:r w:rsidRPr="00481D75" w:rsidDel="004E5E8B">
          <w:rPr>
            <w:rFonts w:ascii="Arial" w:hAnsi="Arial"/>
            <w:rPrChange w:id="722" w:author="Leslie  Brown" w:date="2014-02-03T02:48:00Z">
              <w:rPr>
                <w:rFonts w:ascii="Palatino" w:hAnsi="Palatino"/>
                <w:b/>
              </w:rPr>
            </w:rPrChange>
          </w:rPr>
          <w:delText xml:space="preserve"> D</w:delText>
        </w:r>
      </w:del>
      <w:r w:rsidRPr="00481D75">
        <w:rPr>
          <w:rFonts w:ascii="Arial" w:hAnsi="Arial"/>
          <w:rPrChange w:id="723" w:author="Leslie  Brown" w:date="2014-02-03T02:48:00Z">
            <w:rPr>
              <w:rFonts w:ascii="Palatino" w:hAnsi="Palatino"/>
            </w:rPr>
          </w:rPrChange>
        </w:rPr>
        <w:t xml:space="preserve">, </w:t>
      </w:r>
      <w:del w:id="724" w:author="Leslie  Brown" w:date="2014-02-03T02:55:00Z">
        <w:r w:rsidRPr="00481D75" w:rsidDel="00481D75">
          <w:rPr>
            <w:rFonts w:ascii="Arial" w:hAnsi="Arial"/>
            <w:rPrChange w:id="725" w:author="Leslie  Brown" w:date="2014-02-03T02:48:00Z">
              <w:rPr>
                <w:rFonts w:ascii="Palatino" w:hAnsi="Palatino"/>
              </w:rPr>
            </w:rPrChange>
          </w:rPr>
          <w:delText xml:space="preserve">and </w:delText>
        </w:r>
      </w:del>
      <w:ins w:id="726" w:author="Leslie  Brown" w:date="2014-02-03T02:55:00Z">
        <w:r w:rsidR="00481D75">
          <w:rPr>
            <w:rFonts w:ascii="Arial" w:hAnsi="Arial"/>
          </w:rPr>
          <w:t>&amp;</w:t>
        </w:r>
        <w:r w:rsidR="00481D75" w:rsidRPr="00481D75">
          <w:rPr>
            <w:rFonts w:ascii="Arial" w:hAnsi="Arial"/>
            <w:rPrChange w:id="727" w:author="Leslie  Brown" w:date="2014-02-03T02:48:00Z">
              <w:rPr>
                <w:rFonts w:ascii="Palatino" w:hAnsi="Palatino"/>
              </w:rPr>
            </w:rPrChange>
          </w:rPr>
          <w:t xml:space="preserve"> </w:t>
        </w:r>
      </w:ins>
      <w:del w:id="728" w:author="Leslie  Brown" w:date="2014-02-03T02:56:00Z">
        <w:r w:rsidRPr="00481D75" w:rsidDel="00481D75">
          <w:rPr>
            <w:rFonts w:ascii="Arial" w:hAnsi="Arial"/>
            <w:rPrChange w:id="729" w:author="Leslie  Brown" w:date="2014-02-03T02:48:00Z">
              <w:rPr>
                <w:rFonts w:ascii="Palatino" w:hAnsi="Palatino"/>
              </w:rPr>
            </w:rPrChange>
          </w:rPr>
          <w:delText xml:space="preserve">Eileen A </w:delText>
        </w:r>
      </w:del>
      <w:r w:rsidRPr="00481D75">
        <w:rPr>
          <w:rFonts w:ascii="Arial" w:hAnsi="Arial"/>
          <w:rPrChange w:id="730" w:author="Leslie  Brown" w:date="2014-02-03T02:48:00Z">
            <w:rPr>
              <w:rFonts w:ascii="Palatino" w:hAnsi="Palatino"/>
            </w:rPr>
          </w:rPrChange>
        </w:rPr>
        <w:t>Lacey</w:t>
      </w:r>
      <w:ins w:id="731" w:author="Leslie  Brown" w:date="2014-02-03T02:55:00Z">
        <w:r w:rsidR="00481D75">
          <w:rPr>
            <w:rFonts w:ascii="Arial" w:hAnsi="Arial"/>
          </w:rPr>
          <w:t>, E.A</w:t>
        </w:r>
      </w:ins>
      <w:r w:rsidRPr="00481D75">
        <w:rPr>
          <w:rFonts w:ascii="Arial" w:hAnsi="Arial"/>
          <w:rPrChange w:id="732" w:author="Leslie  Brown" w:date="2014-02-03T02:48:00Z">
            <w:rPr>
              <w:rFonts w:ascii="Palatino" w:hAnsi="Palatino"/>
            </w:rPr>
          </w:rPrChange>
        </w:rPr>
        <w:t xml:space="preserve">. </w:t>
      </w:r>
      <w:r w:rsidR="004E08C2" w:rsidRPr="00481D75">
        <w:rPr>
          <w:rFonts w:ascii="Arial" w:hAnsi="Arial"/>
          <w:rPrChange w:id="733" w:author="Leslie  Brown" w:date="2014-02-03T02:48:00Z">
            <w:rPr>
              <w:rFonts w:ascii="Palatino" w:hAnsi="Palatino"/>
            </w:rPr>
          </w:rPrChange>
        </w:rPr>
        <w:t>(2012)</w:t>
      </w:r>
      <w:ins w:id="734" w:author="Leslie  Brown" w:date="2014-02-03T02:29:00Z">
        <w:r w:rsidR="004E5E8B" w:rsidRPr="00481D75">
          <w:rPr>
            <w:rFonts w:ascii="Arial" w:hAnsi="Arial"/>
          </w:rPr>
          <w:t>.</w:t>
        </w:r>
      </w:ins>
      <w:r w:rsidR="004E08C2" w:rsidRPr="00481D75">
        <w:rPr>
          <w:rFonts w:ascii="Arial" w:hAnsi="Arial"/>
          <w:rPrChange w:id="735" w:author="Leslie  Brown" w:date="2014-02-03T02:48:00Z">
            <w:rPr>
              <w:rFonts w:ascii="Palatino" w:hAnsi="Palatino"/>
            </w:rPr>
          </w:rPrChange>
        </w:rPr>
        <w:t xml:space="preserve"> </w:t>
      </w:r>
      <w:r w:rsidRPr="00481D75">
        <w:rPr>
          <w:rFonts w:ascii="Arial" w:hAnsi="Arial"/>
          <w:rPrChange w:id="736" w:author="Leslie  Brown" w:date="2014-02-03T02:48:00Z">
            <w:rPr>
              <w:rFonts w:ascii="Palatino" w:hAnsi="Palatino"/>
            </w:rPr>
          </w:rPrChange>
        </w:rPr>
        <w:t>Is Promiscuity Associated with Enhanced Selection on MHC-DQ</w:t>
      </w:r>
      <w:r w:rsidRPr="00481D75">
        <w:rPr>
          <w:rFonts w:ascii="Arial" w:hAnsi="Arial" w:cs="Times New Roman"/>
          <w:rPrChange w:id="737" w:author="Leslie  Brown" w:date="2014-02-03T02:48:00Z">
            <w:rPr>
              <w:rFonts w:ascii="Times New Roman" w:hAnsi="Times New Roman" w:cs="Times New Roman"/>
            </w:rPr>
          </w:rPrChange>
        </w:rPr>
        <w:t>α</w:t>
      </w:r>
      <w:r w:rsidRPr="00481D75">
        <w:rPr>
          <w:rFonts w:ascii="Arial" w:hAnsi="Arial"/>
          <w:rPrChange w:id="738" w:author="Leslie  Brown" w:date="2014-02-03T02:48:00Z">
            <w:rPr>
              <w:rFonts w:ascii="Palatino" w:hAnsi="Palatino"/>
            </w:rPr>
          </w:rPrChange>
        </w:rPr>
        <w:t xml:space="preserve"> in Mi</w:t>
      </w:r>
      <w:r w:rsidR="00C72DB0" w:rsidRPr="00481D75">
        <w:rPr>
          <w:rFonts w:ascii="Arial" w:hAnsi="Arial"/>
          <w:rPrChange w:id="739" w:author="Leslie  Brown" w:date="2014-02-03T02:48:00Z">
            <w:rPr>
              <w:rFonts w:ascii="Palatino" w:hAnsi="Palatino"/>
            </w:rPr>
          </w:rPrChange>
        </w:rPr>
        <w:t xml:space="preserve">ce (Genus </w:t>
      </w:r>
      <w:proofErr w:type="spellStart"/>
      <w:r w:rsidR="00C72DB0" w:rsidRPr="00481D75">
        <w:rPr>
          <w:rFonts w:ascii="Arial" w:hAnsi="Arial"/>
          <w:rPrChange w:id="740" w:author="Leslie  Brown" w:date="2014-02-03T02:48:00Z">
            <w:rPr>
              <w:rFonts w:ascii="Palatino" w:hAnsi="Palatino"/>
            </w:rPr>
          </w:rPrChange>
        </w:rPr>
        <w:t>Peromyscus</w:t>
      </w:r>
      <w:proofErr w:type="spellEnd"/>
      <w:r w:rsidR="00C72DB0" w:rsidRPr="00481D75">
        <w:rPr>
          <w:rFonts w:ascii="Arial" w:hAnsi="Arial"/>
          <w:rPrChange w:id="741" w:author="Leslie  Brown" w:date="2014-02-03T02:48:00Z">
            <w:rPr>
              <w:rFonts w:ascii="Palatino" w:hAnsi="Palatino"/>
            </w:rPr>
          </w:rPrChange>
        </w:rPr>
        <w:t xml:space="preserve">)? </w:t>
      </w:r>
      <w:r w:rsidR="00C72DB0" w:rsidRPr="00481D75">
        <w:rPr>
          <w:rFonts w:ascii="Arial" w:hAnsi="Arial"/>
          <w:i/>
          <w:rPrChange w:id="742" w:author="Leslie  Brown" w:date="2014-02-03T02:48:00Z">
            <w:rPr>
              <w:rFonts w:ascii="Palatino" w:hAnsi="Palatino"/>
              <w:i/>
            </w:rPr>
          </w:rPrChange>
        </w:rPr>
        <w:t>PLOS ONE</w:t>
      </w:r>
      <w:r w:rsidR="00FD61E2">
        <w:rPr>
          <w:rFonts w:ascii="Arial" w:hAnsi="Arial"/>
        </w:rPr>
        <w:t>,</w:t>
      </w:r>
      <w:r w:rsidRPr="00481D75">
        <w:rPr>
          <w:rFonts w:ascii="Arial" w:hAnsi="Arial"/>
          <w:rPrChange w:id="743" w:author="Leslie  Brown" w:date="2014-02-03T02:48:00Z">
            <w:rPr>
              <w:rFonts w:ascii="Palatino" w:hAnsi="Palatino"/>
            </w:rPr>
          </w:rPrChange>
        </w:rPr>
        <w:t xml:space="preserve"> 7</w:t>
      </w:r>
      <w:del w:id="744" w:author="Leslie  Brown" w:date="2014-02-03T02:30:00Z">
        <w:r w:rsidRPr="00481D75" w:rsidDel="004E5E8B">
          <w:rPr>
            <w:rFonts w:ascii="Arial" w:hAnsi="Arial"/>
            <w:rPrChange w:id="745" w:author="Leslie  Brown" w:date="2014-02-03T02:48:00Z">
              <w:rPr>
                <w:rFonts w:ascii="Palatino" w:hAnsi="Palatino"/>
              </w:rPr>
            </w:rPrChange>
          </w:rPr>
          <w:delText>, no.</w:delText>
        </w:r>
      </w:del>
      <w:ins w:id="746" w:author="Leslie  Brown" w:date="2014-02-03T02:30:00Z">
        <w:r w:rsidR="004E5E8B" w:rsidRPr="00481D75">
          <w:rPr>
            <w:rFonts w:ascii="Arial" w:hAnsi="Arial"/>
          </w:rPr>
          <w:t>(</w:t>
        </w:r>
      </w:ins>
      <w:del w:id="747" w:author="Leslie  Brown" w:date="2014-02-03T02:30:00Z">
        <w:r w:rsidRPr="00481D75" w:rsidDel="004E5E8B">
          <w:rPr>
            <w:rFonts w:ascii="Arial" w:hAnsi="Arial"/>
            <w:rPrChange w:id="748" w:author="Leslie  Brown" w:date="2014-02-03T02:48:00Z">
              <w:rPr>
                <w:rFonts w:ascii="Palatino" w:hAnsi="Palatino"/>
              </w:rPr>
            </w:rPrChange>
          </w:rPr>
          <w:delText xml:space="preserve"> </w:delText>
        </w:r>
      </w:del>
      <w:r w:rsidRPr="00481D75">
        <w:rPr>
          <w:rFonts w:ascii="Arial" w:hAnsi="Arial"/>
          <w:rPrChange w:id="749" w:author="Leslie  Brown" w:date="2014-02-03T02:48:00Z">
            <w:rPr>
              <w:rFonts w:ascii="Palatino" w:hAnsi="Palatino"/>
            </w:rPr>
          </w:rPrChange>
        </w:rPr>
        <w:t>5</w:t>
      </w:r>
      <w:ins w:id="750" w:author="Leslie  Brown" w:date="2014-02-03T02:30:00Z">
        <w:r w:rsidR="004E5E8B" w:rsidRPr="00481D75">
          <w:rPr>
            <w:rFonts w:ascii="Arial" w:hAnsi="Arial"/>
          </w:rPr>
          <w:t>)</w:t>
        </w:r>
      </w:ins>
      <w:r w:rsidRPr="00481D75">
        <w:rPr>
          <w:rFonts w:ascii="Arial" w:hAnsi="Arial"/>
          <w:rPrChange w:id="751" w:author="Leslie  Brown" w:date="2014-02-03T02:48:00Z">
            <w:rPr>
              <w:rFonts w:ascii="Palatino" w:hAnsi="Palatino"/>
            </w:rPr>
          </w:rPrChange>
        </w:rPr>
        <w:t>: e37562.</w:t>
      </w:r>
      <w:r w:rsidR="0017646F">
        <w:rPr>
          <w:rFonts w:ascii="Arial" w:hAnsi="Arial"/>
        </w:rPr>
        <w:t xml:space="preserve">   </w:t>
      </w:r>
      <w:r w:rsidR="0017646F" w:rsidRPr="0017646F">
        <w:rPr>
          <w:rFonts w:ascii="Arial" w:hAnsi="Arial"/>
        </w:rPr>
        <w:t>DOI: 10.1371/journal.pone.0037562</w:t>
      </w:r>
    </w:p>
    <w:p w14:paraId="1DE56C85" w14:textId="77777777" w:rsidR="00275966" w:rsidRPr="00481D75" w:rsidRDefault="00275966" w:rsidP="00275966">
      <w:pPr>
        <w:autoSpaceDE/>
        <w:autoSpaceDN/>
        <w:rPr>
          <w:rFonts w:ascii="Arial" w:hAnsi="Arial"/>
          <w:sz w:val="22"/>
          <w:szCs w:val="22"/>
          <w:rPrChange w:id="752" w:author="Leslie  Brown" w:date="2014-02-03T02:48:00Z">
            <w:rPr>
              <w:rFonts w:ascii="Palatino" w:hAnsi="Palatino"/>
              <w:sz w:val="22"/>
              <w:szCs w:val="22"/>
            </w:rPr>
          </w:rPrChange>
        </w:rPr>
      </w:pPr>
    </w:p>
    <w:p w14:paraId="0580DD32" w14:textId="77777777" w:rsidR="00B0402E" w:rsidRPr="00481D75" w:rsidRDefault="00646DAA" w:rsidP="00B0402E">
      <w:pPr>
        <w:pStyle w:val="Heading1"/>
        <w:jc w:val="left"/>
        <w:rPr>
          <w:sz w:val="22"/>
          <w:rPrChange w:id="753" w:author="Leslie  Brown" w:date="2014-02-03T02:48:00Z">
            <w:rPr>
              <w:rFonts w:ascii="Palatino" w:hAnsi="Palatino"/>
              <w:sz w:val="22"/>
            </w:rPr>
          </w:rPrChange>
        </w:rPr>
      </w:pPr>
      <w:r w:rsidRPr="00481D75">
        <w:rPr>
          <w:sz w:val="22"/>
          <w:rPrChange w:id="754" w:author="Leslie  Brown" w:date="2014-02-03T02:48:00Z">
            <w:rPr>
              <w:rFonts w:ascii="Palatino" w:hAnsi="Palatino"/>
              <w:sz w:val="22"/>
            </w:rPr>
          </w:rPrChange>
        </w:rPr>
        <w:t>D</w:t>
      </w:r>
      <w:r w:rsidR="00B0402E" w:rsidRPr="00481D75">
        <w:rPr>
          <w:sz w:val="22"/>
          <w:rPrChange w:id="755" w:author="Leslie  Brown" w:date="2014-02-03T02:48:00Z">
            <w:rPr>
              <w:rFonts w:ascii="Palatino" w:hAnsi="Palatino"/>
              <w:sz w:val="22"/>
            </w:rPr>
          </w:rPrChange>
        </w:rPr>
        <w:t>.  Research Support</w:t>
      </w:r>
    </w:p>
    <w:p w14:paraId="3BB28774" w14:textId="77777777" w:rsidR="00275966" w:rsidRPr="00481D75" w:rsidRDefault="00275966" w:rsidP="009F6ED0">
      <w:pPr>
        <w:rPr>
          <w:rFonts w:ascii="Arial" w:hAnsi="Arial"/>
          <w:sz w:val="22"/>
          <w:rPrChange w:id="756" w:author="Leslie  Brown" w:date="2014-02-03T02:48:00Z">
            <w:rPr>
              <w:rFonts w:ascii="Palatino" w:hAnsi="Palatino"/>
            </w:rPr>
          </w:rPrChange>
        </w:rPr>
      </w:pPr>
    </w:p>
    <w:p w14:paraId="4B034123" w14:textId="77777777" w:rsidR="00FD61E2" w:rsidRPr="00FD61E2" w:rsidRDefault="00FD61E2" w:rsidP="00FD61E2">
      <w:pPr>
        <w:rPr>
          <w:rFonts w:ascii="Arial" w:hAnsi="Arial"/>
          <w:sz w:val="22"/>
          <w:u w:val="single"/>
        </w:rPr>
      </w:pPr>
      <w:r w:rsidRPr="00FD61E2">
        <w:rPr>
          <w:rFonts w:ascii="Arial" w:hAnsi="Arial"/>
          <w:b/>
          <w:sz w:val="22"/>
          <w:u w:val="single"/>
        </w:rPr>
        <w:t>Ongoing Research Support</w:t>
      </w:r>
      <w:r w:rsidRPr="00FD61E2">
        <w:rPr>
          <w:rFonts w:ascii="Arial" w:hAnsi="Arial"/>
          <w:sz w:val="22"/>
          <w:u w:val="single"/>
        </w:rPr>
        <w:br/>
      </w:r>
      <w:proofErr w:type="gramStart"/>
      <w:r w:rsidRPr="00FD61E2">
        <w:rPr>
          <w:rFonts w:ascii="Arial" w:hAnsi="Arial"/>
          <w:sz w:val="22"/>
          <w:u w:val="single"/>
        </w:rPr>
        <w:t>n/a</w:t>
      </w:r>
      <w:proofErr w:type="gramEnd"/>
      <w:r w:rsidRPr="00FD61E2">
        <w:rPr>
          <w:rFonts w:ascii="Arial" w:hAnsi="Arial"/>
          <w:sz w:val="22"/>
          <w:u w:val="single"/>
        </w:rPr>
        <w:br/>
      </w:r>
    </w:p>
    <w:p w14:paraId="56E6A6F1" w14:textId="77777777" w:rsidR="00FD61E2" w:rsidRPr="00FD61E2" w:rsidRDefault="00FD61E2" w:rsidP="00FD61E2">
      <w:pPr>
        <w:rPr>
          <w:rFonts w:ascii="Arial" w:hAnsi="Arial"/>
          <w:b/>
          <w:sz w:val="22"/>
        </w:rPr>
      </w:pPr>
      <w:r w:rsidRPr="00FD61E2">
        <w:rPr>
          <w:rFonts w:ascii="Arial" w:hAnsi="Arial"/>
          <w:b/>
          <w:sz w:val="22"/>
          <w:u w:val="single"/>
        </w:rPr>
        <w:t xml:space="preserve">Completed Research Support </w:t>
      </w:r>
    </w:p>
    <w:p w14:paraId="699F5379" w14:textId="77777777" w:rsidR="00FD61E2" w:rsidRPr="00FD61E2" w:rsidRDefault="00FD61E2" w:rsidP="00FD61E2">
      <w:pPr>
        <w:rPr>
          <w:rFonts w:ascii="Arial" w:hAnsi="Arial"/>
          <w:sz w:val="22"/>
        </w:rPr>
      </w:pPr>
      <w:proofErr w:type="gramStart"/>
      <w:r w:rsidRPr="00FD61E2">
        <w:rPr>
          <w:rFonts w:ascii="Arial" w:hAnsi="Arial"/>
          <w:sz w:val="22"/>
        </w:rPr>
        <w:t>n</w:t>
      </w:r>
      <w:proofErr w:type="gramEnd"/>
      <w:r w:rsidRPr="00FD61E2">
        <w:rPr>
          <w:rFonts w:ascii="Arial" w:hAnsi="Arial"/>
          <w:sz w:val="22"/>
        </w:rPr>
        <w:t>/a</w:t>
      </w:r>
    </w:p>
    <w:p w14:paraId="205246B0" w14:textId="77777777" w:rsidR="00646DAA" w:rsidRPr="00481D75" w:rsidRDefault="00646DAA" w:rsidP="009F6ED0">
      <w:pPr>
        <w:rPr>
          <w:rFonts w:ascii="Arial" w:hAnsi="Arial"/>
          <w:sz w:val="22"/>
          <w:rPrChange w:id="757" w:author="Leslie  Brown" w:date="2014-02-03T02:48:00Z">
            <w:rPr>
              <w:rFonts w:ascii="Palatino" w:hAnsi="Palatino"/>
            </w:rPr>
          </w:rPrChange>
        </w:rPr>
      </w:pPr>
    </w:p>
    <w:sectPr w:rsidR="00646DAA" w:rsidRPr="00481D75" w:rsidSect="00A85863">
      <w:headerReference w:type="first" r:id="rId9"/>
      <w:footerReference w:type="first" r:id="rId10"/>
      <w:type w:val="continuous"/>
      <w:pgSz w:w="12240" w:h="15840" w:code="1"/>
      <w:pgMar w:top="720" w:right="720" w:bottom="720" w:left="720" w:header="720" w:footer="720" w:gutter="0"/>
      <w:pgNumType w:start="4"/>
      <w:cols w:space="720"/>
      <w:formProt w:val="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Michael Thompson" w:date="2014-02-19T12:43:00Z" w:initials="MT">
    <w:p w14:paraId="0F6E9FD6" w14:textId="77777777" w:rsidR="00FD61E2" w:rsidRDefault="00FD61E2">
      <w:pPr>
        <w:pStyle w:val="CommentText"/>
      </w:pPr>
      <w:r>
        <w:rPr>
          <w:rStyle w:val="CommentReference"/>
        </w:rPr>
        <w:annotationRef/>
      </w:r>
      <w:r w:rsidR="00DD469F">
        <w:t>Is this how this should be</w:t>
      </w:r>
      <w:bookmarkStart w:id="22" w:name="_GoBack"/>
      <w:bookmarkEnd w:id="22"/>
      <w:r>
        <w:t>??</w:t>
      </w:r>
    </w:p>
  </w:comment>
  <w:comment w:id="25" w:author="Paige Belisle" w:date="2014-02-19T12:04:00Z" w:initials="PB">
    <w:p w14:paraId="21F69CAD" w14:textId="77777777" w:rsidR="00FD61E2" w:rsidRDefault="00FD61E2" w:rsidP="00A85863">
      <w:pPr>
        <w:pStyle w:val="CommentText"/>
      </w:pPr>
      <w:r>
        <w:rPr>
          <w:rStyle w:val="CommentReference"/>
        </w:rPr>
        <w:annotationRef/>
      </w:r>
      <w:r>
        <w:t xml:space="preserve">Username to be added here </w:t>
      </w:r>
    </w:p>
  </w:comment>
  <w:comment w:id="161" w:author="Michael Thompson" w:date="2014-02-19T12:43:00Z" w:initials="MT">
    <w:p w14:paraId="0CE55AB7" w14:textId="77777777" w:rsidR="00DD469F" w:rsidRDefault="00DD469F">
      <w:pPr>
        <w:pStyle w:val="CommentText"/>
      </w:pPr>
      <w:r>
        <w:rPr>
          <w:rStyle w:val="CommentReference"/>
        </w:rPr>
        <w:annotationRef/>
      </w:r>
      <w:r>
        <w:t>You should probably include your nursing work here as well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CE9E0" w14:textId="77777777" w:rsidR="00FD61E2" w:rsidRDefault="00FD61E2" w:rsidP="004A7347">
      <w:r>
        <w:separator/>
      </w:r>
    </w:p>
  </w:endnote>
  <w:endnote w:type="continuationSeparator" w:id="0">
    <w:p w14:paraId="617F35C0" w14:textId="77777777" w:rsidR="00FD61E2" w:rsidRDefault="00FD61E2" w:rsidP="004A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alatino">
    <w:panose1 w:val="02000500000000000000"/>
    <w:charset w:val="00"/>
    <w:family w:val="auto"/>
    <w:pitch w:val="variable"/>
    <w:sig w:usb0="A00002FF" w:usb1="7800205A" w:usb2="14600000" w:usb3="00000000" w:csb0="0000019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A3582" w14:textId="77777777" w:rsidR="00FD61E2" w:rsidRDefault="00FD61E2">
    <w:pPr>
      <w:pStyle w:val="FormFooterBorder"/>
    </w:pPr>
    <w:r>
      <w:t>PHS 416-1 (Rev. 06/05)</w:t>
    </w:r>
    <w:r>
      <w:tab/>
      <w:t xml:space="preserve">Page </w:t>
    </w:r>
    <w:r>
      <w:rPr>
        <w:rStyle w:val="PageNumber"/>
      </w:rPr>
      <w:t xml:space="preserve">    </w:t>
    </w:r>
    <w:r>
      <w:tab/>
      <w:t>Sponsor/Co-Sponsor Biographical Sketch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32C0E" w14:textId="77777777" w:rsidR="00FD61E2" w:rsidRDefault="00FD61E2" w:rsidP="004A7347">
      <w:r>
        <w:separator/>
      </w:r>
    </w:p>
  </w:footnote>
  <w:footnote w:type="continuationSeparator" w:id="0">
    <w:p w14:paraId="5DBE8A4E" w14:textId="77777777" w:rsidR="00FD61E2" w:rsidRDefault="00FD61E2" w:rsidP="004A7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jc w:val="center"/>
      <w:tblLayout w:type="fixed"/>
      <w:tblCellMar>
        <w:left w:w="115" w:type="dxa"/>
        <w:right w:w="115" w:type="dxa"/>
      </w:tblCellMar>
      <w:tblLook w:val="0000" w:firstRow="0" w:lastRow="0" w:firstColumn="0" w:lastColumn="0" w:noHBand="0" w:noVBand="0"/>
    </w:tblPr>
    <w:tblGrid>
      <w:gridCol w:w="4724"/>
      <w:gridCol w:w="5932"/>
    </w:tblGrid>
    <w:tr w:rsidR="00FD61E2" w14:paraId="1D53099D" w14:textId="77777777">
      <w:trPr>
        <w:jc w:val="center"/>
      </w:trPr>
      <w:tc>
        <w:tcPr>
          <w:tcW w:w="3240" w:type="dxa"/>
          <w:tcBorders>
            <w:top w:val="nil"/>
            <w:left w:val="nil"/>
            <w:bottom w:val="nil"/>
            <w:right w:val="nil"/>
          </w:tcBorders>
          <w:vAlign w:val="bottom"/>
        </w:tcPr>
        <w:p w14:paraId="29EC065F" w14:textId="77777777" w:rsidR="00FD61E2" w:rsidRDefault="00FD61E2" w:rsidP="004A7347">
          <w:pPr>
            <w:pStyle w:val="NameofApplicant"/>
            <w:jc w:val="right"/>
          </w:pPr>
          <w:r>
            <w:t>Name of Applicant (Last, first, middle):</w:t>
          </w:r>
        </w:p>
      </w:tc>
      <w:tc>
        <w:tcPr>
          <w:tcW w:w="4068" w:type="dxa"/>
          <w:tcBorders>
            <w:top w:val="nil"/>
            <w:left w:val="nil"/>
            <w:bottom w:val="single" w:sz="6" w:space="0" w:color="auto"/>
            <w:right w:val="nil"/>
          </w:tcBorders>
        </w:tcPr>
        <w:p w14:paraId="5EBD4027" w14:textId="77777777" w:rsidR="00FD61E2" w:rsidRDefault="00FD61E2" w:rsidP="004A7347">
          <w:pPr>
            <w:pStyle w:val="DataField11pt"/>
            <w:ind w:firstLine="360"/>
          </w:pPr>
        </w:p>
      </w:tc>
    </w:tr>
  </w:tbl>
  <w:p w14:paraId="15A47FAA" w14:textId="77777777" w:rsidR="00FD61E2" w:rsidRDefault="00FD61E2">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8B744"/>
    <w:lvl w:ilvl="0">
      <w:start w:val="1"/>
      <w:numFmt w:val="decimal"/>
      <w:lvlText w:val="%1."/>
      <w:lvlJc w:val="left"/>
      <w:pPr>
        <w:tabs>
          <w:tab w:val="num" w:pos="1800"/>
        </w:tabs>
        <w:ind w:left="1800" w:hanging="360"/>
      </w:pPr>
    </w:lvl>
  </w:abstractNum>
  <w:abstractNum w:abstractNumId="1">
    <w:nsid w:val="FFFFFF7D"/>
    <w:multiLevelType w:val="singleLevel"/>
    <w:tmpl w:val="27ECCD84"/>
    <w:lvl w:ilvl="0">
      <w:start w:val="1"/>
      <w:numFmt w:val="decimal"/>
      <w:lvlText w:val="%1."/>
      <w:lvlJc w:val="left"/>
      <w:pPr>
        <w:tabs>
          <w:tab w:val="num" w:pos="1440"/>
        </w:tabs>
        <w:ind w:left="1440" w:hanging="360"/>
      </w:pPr>
    </w:lvl>
  </w:abstractNum>
  <w:abstractNum w:abstractNumId="2">
    <w:nsid w:val="FFFFFF7E"/>
    <w:multiLevelType w:val="singleLevel"/>
    <w:tmpl w:val="A314BCBA"/>
    <w:lvl w:ilvl="0">
      <w:start w:val="1"/>
      <w:numFmt w:val="decimal"/>
      <w:lvlText w:val="%1."/>
      <w:lvlJc w:val="left"/>
      <w:pPr>
        <w:tabs>
          <w:tab w:val="num" w:pos="1080"/>
        </w:tabs>
        <w:ind w:left="1080" w:hanging="360"/>
      </w:pPr>
    </w:lvl>
  </w:abstractNum>
  <w:abstractNum w:abstractNumId="3">
    <w:nsid w:val="FFFFFF7F"/>
    <w:multiLevelType w:val="singleLevel"/>
    <w:tmpl w:val="52D8868C"/>
    <w:lvl w:ilvl="0">
      <w:start w:val="1"/>
      <w:numFmt w:val="decimal"/>
      <w:lvlText w:val="%1."/>
      <w:lvlJc w:val="left"/>
      <w:pPr>
        <w:tabs>
          <w:tab w:val="num" w:pos="720"/>
        </w:tabs>
        <w:ind w:left="720" w:hanging="360"/>
      </w:pPr>
    </w:lvl>
  </w:abstractNum>
  <w:abstractNum w:abstractNumId="4">
    <w:nsid w:val="FFFFFF80"/>
    <w:multiLevelType w:val="singleLevel"/>
    <w:tmpl w:val="D534C8A2"/>
    <w:lvl w:ilvl="0">
      <w:start w:val="1"/>
      <w:numFmt w:val="bullet"/>
      <w:lvlText w:val=""/>
      <w:lvlJc w:val="left"/>
      <w:pPr>
        <w:tabs>
          <w:tab w:val="num" w:pos="1800"/>
        </w:tabs>
        <w:ind w:left="1800" w:hanging="360"/>
      </w:pPr>
      <w:rPr>
        <w:rFonts w:ascii="Symbol" w:hAnsi="Symbol" w:cs="Times" w:hint="default"/>
      </w:rPr>
    </w:lvl>
  </w:abstractNum>
  <w:abstractNum w:abstractNumId="5">
    <w:nsid w:val="FFFFFF81"/>
    <w:multiLevelType w:val="singleLevel"/>
    <w:tmpl w:val="83D4BCB6"/>
    <w:lvl w:ilvl="0">
      <w:start w:val="1"/>
      <w:numFmt w:val="bullet"/>
      <w:lvlText w:val=""/>
      <w:lvlJc w:val="left"/>
      <w:pPr>
        <w:tabs>
          <w:tab w:val="num" w:pos="1440"/>
        </w:tabs>
        <w:ind w:left="1440" w:hanging="360"/>
      </w:pPr>
      <w:rPr>
        <w:rFonts w:ascii="Symbol" w:hAnsi="Symbol" w:cs="Times" w:hint="default"/>
      </w:rPr>
    </w:lvl>
  </w:abstractNum>
  <w:abstractNum w:abstractNumId="6">
    <w:nsid w:val="FFFFFF82"/>
    <w:multiLevelType w:val="singleLevel"/>
    <w:tmpl w:val="FB7A2BFA"/>
    <w:lvl w:ilvl="0">
      <w:start w:val="1"/>
      <w:numFmt w:val="bullet"/>
      <w:lvlText w:val=""/>
      <w:lvlJc w:val="left"/>
      <w:pPr>
        <w:tabs>
          <w:tab w:val="num" w:pos="1080"/>
        </w:tabs>
        <w:ind w:left="1080" w:hanging="360"/>
      </w:pPr>
      <w:rPr>
        <w:rFonts w:ascii="Symbol" w:hAnsi="Symbol" w:cs="Times" w:hint="default"/>
      </w:rPr>
    </w:lvl>
  </w:abstractNum>
  <w:abstractNum w:abstractNumId="7">
    <w:nsid w:val="FFFFFF83"/>
    <w:multiLevelType w:val="singleLevel"/>
    <w:tmpl w:val="EE82B4CC"/>
    <w:lvl w:ilvl="0">
      <w:start w:val="1"/>
      <w:numFmt w:val="bullet"/>
      <w:lvlText w:val=""/>
      <w:lvlJc w:val="left"/>
      <w:pPr>
        <w:tabs>
          <w:tab w:val="num" w:pos="720"/>
        </w:tabs>
        <w:ind w:left="720" w:hanging="360"/>
      </w:pPr>
      <w:rPr>
        <w:rFonts w:ascii="Symbol" w:hAnsi="Symbol" w:cs="Times" w:hint="default"/>
      </w:rPr>
    </w:lvl>
  </w:abstractNum>
  <w:abstractNum w:abstractNumId="8">
    <w:nsid w:val="FFFFFF88"/>
    <w:multiLevelType w:val="singleLevel"/>
    <w:tmpl w:val="7C5A29D6"/>
    <w:lvl w:ilvl="0">
      <w:start w:val="1"/>
      <w:numFmt w:val="decimal"/>
      <w:lvlText w:val="%1."/>
      <w:lvlJc w:val="left"/>
      <w:pPr>
        <w:tabs>
          <w:tab w:val="num" w:pos="360"/>
        </w:tabs>
        <w:ind w:left="360" w:hanging="360"/>
      </w:pPr>
    </w:lvl>
  </w:abstractNum>
  <w:abstractNum w:abstractNumId="9">
    <w:nsid w:val="FFFFFF89"/>
    <w:multiLevelType w:val="singleLevel"/>
    <w:tmpl w:val="FBC20C52"/>
    <w:lvl w:ilvl="0">
      <w:start w:val="1"/>
      <w:numFmt w:val="bullet"/>
      <w:lvlText w:val=""/>
      <w:lvlJc w:val="left"/>
      <w:pPr>
        <w:tabs>
          <w:tab w:val="num" w:pos="360"/>
        </w:tabs>
        <w:ind w:left="360" w:hanging="360"/>
      </w:pPr>
      <w:rPr>
        <w:rFonts w:ascii="Symbol" w:hAnsi="Symbol" w:cs="Times" w:hint="default"/>
      </w:rPr>
    </w:lvl>
  </w:abstractNum>
  <w:abstractNum w:abstractNumId="10">
    <w:nsid w:val="01F71915"/>
    <w:multiLevelType w:val="singleLevel"/>
    <w:tmpl w:val="6E4E2A06"/>
    <w:lvl w:ilvl="0">
      <w:start w:val="1"/>
      <w:numFmt w:val="bullet"/>
      <w:lvlText w:val=""/>
      <w:lvlJc w:val="left"/>
      <w:pPr>
        <w:tabs>
          <w:tab w:val="num" w:pos="360"/>
        </w:tabs>
        <w:ind w:left="360" w:hanging="360"/>
      </w:pPr>
      <w:rPr>
        <w:rFonts w:ascii="Symbol" w:hAnsi="Symbol" w:cs="Times" w:hint="default"/>
        <w:color w:val="auto"/>
      </w:rPr>
    </w:lvl>
  </w:abstractNum>
  <w:abstractNum w:abstractNumId="11">
    <w:nsid w:val="025E7168"/>
    <w:multiLevelType w:val="singleLevel"/>
    <w:tmpl w:val="C930F3BA"/>
    <w:lvl w:ilvl="0">
      <w:start w:val="1"/>
      <w:numFmt w:val="lowerLetter"/>
      <w:lvlText w:val="(%1)"/>
      <w:lvlJc w:val="left"/>
      <w:pPr>
        <w:tabs>
          <w:tab w:val="num" w:pos="360"/>
        </w:tabs>
        <w:ind w:left="360" w:hanging="3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8B05DF9"/>
    <w:multiLevelType w:val="hybridMultilevel"/>
    <w:tmpl w:val="48205EA8"/>
    <w:lvl w:ilvl="0" w:tplc="CD54C8D4">
      <w:start w:val="1"/>
      <w:numFmt w:val="decimal"/>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66D93"/>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B9293B"/>
    <w:multiLevelType w:val="hybridMultilevel"/>
    <w:tmpl w:val="E21E13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2A4E1E19"/>
    <w:multiLevelType w:val="hybridMultilevel"/>
    <w:tmpl w:val="069016D0"/>
    <w:lvl w:ilvl="0" w:tplc="FA8A0674">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7">
    <w:nsid w:val="2E983E12"/>
    <w:multiLevelType w:val="hybridMultilevel"/>
    <w:tmpl w:val="806C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6B518E"/>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9C1A51"/>
    <w:multiLevelType w:val="singleLevel"/>
    <w:tmpl w:val="AB321A1A"/>
    <w:lvl w:ilvl="0">
      <w:start w:val="2"/>
      <w:numFmt w:val="upperLetter"/>
      <w:lvlText w:val="%1."/>
      <w:lvlJc w:val="left"/>
      <w:pPr>
        <w:tabs>
          <w:tab w:val="num" w:pos="435"/>
        </w:tabs>
        <w:ind w:left="435" w:hanging="435"/>
      </w:pPr>
      <w:rPr>
        <w:rFonts w:hint="default"/>
      </w:rPr>
    </w:lvl>
  </w:abstractNum>
  <w:abstractNum w:abstractNumId="20">
    <w:nsid w:val="45284534"/>
    <w:multiLevelType w:val="hybridMultilevel"/>
    <w:tmpl w:val="0088C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E1AC4"/>
    <w:multiLevelType w:val="hybridMultilevel"/>
    <w:tmpl w:val="B798C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nsid w:val="545F1454"/>
    <w:multiLevelType w:val="singleLevel"/>
    <w:tmpl w:val="E5069808"/>
    <w:lvl w:ilvl="0">
      <w:start w:val="5"/>
      <w:numFmt w:val="upperRoman"/>
      <w:lvlText w:val="%1."/>
      <w:legacy w:legacy="1" w:legacySpace="0" w:legacyIndent="720"/>
      <w:lvlJc w:val="left"/>
      <w:pPr>
        <w:ind w:left="720" w:hanging="720"/>
      </w:pPr>
    </w:lvl>
  </w:abstractNum>
  <w:abstractNum w:abstractNumId="24">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5">
    <w:nsid w:val="77635E28"/>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8FC363E"/>
    <w:multiLevelType w:val="hybridMultilevel"/>
    <w:tmpl w:val="92E4D0F8"/>
    <w:lvl w:ilvl="0" w:tplc="5308E958">
      <w:start w:val="1"/>
      <w:numFmt w:val="decimal"/>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2"/>
  </w:num>
  <w:num w:numId="14">
    <w:abstractNumId w:val="2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9"/>
  </w:num>
  <w:num w:numId="27">
    <w:abstractNumId w:val="23"/>
  </w:num>
  <w:num w:numId="28">
    <w:abstractNumId w:val="10"/>
  </w:num>
  <w:num w:numId="29">
    <w:abstractNumId w:val="16"/>
  </w:num>
  <w:num w:numId="30">
    <w:abstractNumId w:val="20"/>
  </w:num>
  <w:num w:numId="31">
    <w:abstractNumId w:val="21"/>
  </w:num>
  <w:num w:numId="32">
    <w:abstractNumId w:val="15"/>
  </w:num>
  <w:num w:numId="33">
    <w:abstractNumId w:val="26"/>
  </w:num>
  <w:num w:numId="34">
    <w:abstractNumId w:val="13"/>
  </w:num>
  <w:num w:numId="35">
    <w:abstractNumId w:val="17"/>
  </w:num>
  <w:num w:numId="36">
    <w:abstractNumId w:val="14"/>
  </w:num>
  <w:num w:numId="37">
    <w:abstractNumId w:val="1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insDel="0" w:formatting="0"/>
  <w:doNotTrackMoves/>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F205CE"/>
    <w:rsid w:val="00027C64"/>
    <w:rsid w:val="00130050"/>
    <w:rsid w:val="0017646F"/>
    <w:rsid w:val="00275966"/>
    <w:rsid w:val="002A5988"/>
    <w:rsid w:val="002F0DCB"/>
    <w:rsid w:val="003D7B95"/>
    <w:rsid w:val="004031EC"/>
    <w:rsid w:val="00415416"/>
    <w:rsid w:val="004635D5"/>
    <w:rsid w:val="00481D75"/>
    <w:rsid w:val="004A7347"/>
    <w:rsid w:val="004E08C2"/>
    <w:rsid w:val="004E5E8B"/>
    <w:rsid w:val="0050162C"/>
    <w:rsid w:val="00535338"/>
    <w:rsid w:val="0053690D"/>
    <w:rsid w:val="005727E8"/>
    <w:rsid w:val="005C55D2"/>
    <w:rsid w:val="00600726"/>
    <w:rsid w:val="00646DAA"/>
    <w:rsid w:val="0066150E"/>
    <w:rsid w:val="0077427E"/>
    <w:rsid w:val="0089610A"/>
    <w:rsid w:val="008F2A1F"/>
    <w:rsid w:val="008F6E24"/>
    <w:rsid w:val="009026D5"/>
    <w:rsid w:val="009F6ED0"/>
    <w:rsid w:val="00A34AB1"/>
    <w:rsid w:val="00A56A32"/>
    <w:rsid w:val="00A85863"/>
    <w:rsid w:val="00B0402E"/>
    <w:rsid w:val="00B74CEB"/>
    <w:rsid w:val="00C72DB0"/>
    <w:rsid w:val="00CD42EE"/>
    <w:rsid w:val="00D864A0"/>
    <w:rsid w:val="00DD469F"/>
    <w:rsid w:val="00DF5117"/>
    <w:rsid w:val="00EA2275"/>
    <w:rsid w:val="00F20304"/>
    <w:rsid w:val="00F205CE"/>
    <w:rsid w:val="00FD61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6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6973">
      <w:bodyDiv w:val="1"/>
      <w:marLeft w:val="0"/>
      <w:marRight w:val="0"/>
      <w:marTop w:val="0"/>
      <w:marBottom w:val="0"/>
      <w:divBdr>
        <w:top w:val="none" w:sz="0" w:space="0" w:color="auto"/>
        <w:left w:val="none" w:sz="0" w:space="0" w:color="auto"/>
        <w:bottom w:val="none" w:sz="0" w:space="0" w:color="auto"/>
        <w:right w:val="none" w:sz="0" w:space="0" w:color="auto"/>
      </w:divBdr>
      <w:divsChild>
        <w:div w:id="1134760264">
          <w:marLeft w:val="0"/>
          <w:marRight w:val="0"/>
          <w:marTop w:val="0"/>
          <w:marBottom w:val="0"/>
          <w:divBdr>
            <w:top w:val="none" w:sz="0" w:space="0" w:color="auto"/>
            <w:left w:val="none" w:sz="0" w:space="0" w:color="auto"/>
            <w:bottom w:val="none" w:sz="0" w:space="0" w:color="auto"/>
            <w:right w:val="none" w:sz="0" w:space="0" w:color="auto"/>
          </w:divBdr>
        </w:div>
      </w:divsChild>
    </w:div>
    <w:div w:id="901021566">
      <w:bodyDiv w:val="1"/>
      <w:marLeft w:val="0"/>
      <w:marRight w:val="0"/>
      <w:marTop w:val="0"/>
      <w:marBottom w:val="0"/>
      <w:divBdr>
        <w:top w:val="none" w:sz="0" w:space="0" w:color="auto"/>
        <w:left w:val="none" w:sz="0" w:space="0" w:color="auto"/>
        <w:bottom w:val="none" w:sz="0" w:space="0" w:color="auto"/>
        <w:right w:val="none" w:sz="0" w:space="0" w:color="auto"/>
      </w:divBdr>
      <w:divsChild>
        <w:div w:id="341400427">
          <w:marLeft w:val="0"/>
          <w:marRight w:val="0"/>
          <w:marTop w:val="0"/>
          <w:marBottom w:val="0"/>
          <w:divBdr>
            <w:top w:val="none" w:sz="0" w:space="0" w:color="auto"/>
            <w:left w:val="none" w:sz="0" w:space="0" w:color="auto"/>
            <w:bottom w:val="none" w:sz="0" w:space="0" w:color="auto"/>
            <w:right w:val="none" w:sz="0" w:space="0" w:color="auto"/>
          </w:divBdr>
        </w:div>
      </w:divsChild>
    </w:div>
    <w:div w:id="1665276065">
      <w:bodyDiv w:val="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874</Words>
  <Characters>4986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Applicant/Fellow Biographical Sketch Format Page</vt:lpstr>
    </vt:vector>
  </TitlesOfParts>
  <Manager/>
  <Company> </Company>
  <LinksUpToDate>false</LinksUpToDate>
  <CharactersWithSpaces>5849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Applicant/Fellow Biographical Sketch Format Page</dc:title>
  <dc:subject>Ruth L. Kirschstein National Research Service Award Individual Fellowship Application</dc:subject>
  <dc:creator>DHHS, Public Health Service</dc:creator>
  <cp:keywords>Ruth L. Kirschstein National Research Service Award Individual Fellowship Application 416-1Applicant-FellowBiosketch (Rev.9/08), Applicant/Fellow Biographical Sketch Format Page </cp:keywords>
  <dc:description/>
  <cp:lastModifiedBy>Michael Thompson</cp:lastModifiedBy>
  <cp:revision>3</cp:revision>
  <cp:lastPrinted>2003-03-27T19:27:00Z</cp:lastPrinted>
  <dcterms:created xsi:type="dcterms:W3CDTF">2014-02-19T17:11:00Z</dcterms:created>
  <dcterms:modified xsi:type="dcterms:W3CDTF">2014-02-19T17:44:00Z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id="http://www.zotero.org/styles/chicago-fullnote-bibliography"/&gt;&lt;hasBiblio/&gt;&lt;format class="22"/&gt;&lt;/info&gt;PAPERS2_INFO_END</vt:lpwstr>
  </property>
</Properties>
</file>