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54AF20" w14:textId="77777777" w:rsidR="003879F4" w:rsidRPr="00691D76" w:rsidRDefault="003879F4" w:rsidP="00AD5A1E">
      <w:pPr>
        <w:spacing w:line="360" w:lineRule="auto"/>
        <w:contextualSpacing/>
        <w:jc w:val="center"/>
        <w:rPr>
          <w:rFonts w:ascii="Arial" w:hAnsi="Arial" w:cs="Arial"/>
          <w:sz w:val="48"/>
          <w:szCs w:val="48"/>
          <w:u w:val="single"/>
        </w:rPr>
      </w:pPr>
      <w:r>
        <w:rPr>
          <w:rFonts w:ascii="Arial" w:hAnsi="Arial" w:cs="Arial"/>
          <w:sz w:val="48"/>
          <w:szCs w:val="48"/>
          <w:u w:val="single"/>
        </w:rPr>
        <w:t>CORE B</w:t>
      </w:r>
    </w:p>
    <w:p w14:paraId="62CF1219" w14:textId="77777777" w:rsidR="003879F4" w:rsidRPr="00691D76" w:rsidRDefault="003879F4" w:rsidP="00AD5A1E">
      <w:pPr>
        <w:spacing w:line="360" w:lineRule="auto"/>
        <w:contextualSpacing/>
        <w:jc w:val="center"/>
        <w:rPr>
          <w:rFonts w:ascii="Arial" w:hAnsi="Arial" w:cs="Arial"/>
          <w:sz w:val="48"/>
          <w:szCs w:val="48"/>
        </w:rPr>
      </w:pPr>
    </w:p>
    <w:p w14:paraId="3CF6411F" w14:textId="77777777" w:rsidR="003879F4" w:rsidRPr="00691D76" w:rsidRDefault="003879F4" w:rsidP="00AD5A1E">
      <w:pPr>
        <w:spacing w:line="360" w:lineRule="auto"/>
        <w:contextualSpacing/>
        <w:jc w:val="center"/>
        <w:rPr>
          <w:rFonts w:ascii="Arial" w:hAnsi="Arial" w:cs="Arial"/>
          <w:sz w:val="48"/>
          <w:szCs w:val="48"/>
        </w:rPr>
      </w:pPr>
    </w:p>
    <w:p w14:paraId="4E2D0C4A" w14:textId="77777777" w:rsidR="003879F4" w:rsidRPr="00691D76" w:rsidRDefault="003879F4" w:rsidP="00AD5A1E">
      <w:pPr>
        <w:spacing w:line="360" w:lineRule="auto"/>
        <w:contextualSpacing/>
        <w:jc w:val="center"/>
        <w:rPr>
          <w:rFonts w:ascii="Arial" w:hAnsi="Arial" w:cs="Arial"/>
          <w:sz w:val="48"/>
          <w:szCs w:val="48"/>
        </w:rPr>
      </w:pPr>
      <w:r>
        <w:rPr>
          <w:rFonts w:ascii="Arial" w:hAnsi="Arial" w:cs="Arial"/>
          <w:sz w:val="48"/>
          <w:szCs w:val="48"/>
        </w:rPr>
        <w:t>Title: Genomics and Bioinformatics</w:t>
      </w:r>
      <w:r w:rsidRPr="00691D76">
        <w:rPr>
          <w:rFonts w:ascii="Arial" w:hAnsi="Arial" w:cs="Arial"/>
          <w:sz w:val="48"/>
          <w:szCs w:val="48"/>
        </w:rPr>
        <w:t xml:space="preserve"> Core</w:t>
      </w:r>
    </w:p>
    <w:p w14:paraId="313D5E68" w14:textId="77777777" w:rsidR="003879F4" w:rsidRPr="00691D76" w:rsidRDefault="003879F4" w:rsidP="00AD5A1E">
      <w:pPr>
        <w:spacing w:line="360" w:lineRule="auto"/>
        <w:contextualSpacing/>
        <w:jc w:val="center"/>
        <w:rPr>
          <w:rFonts w:ascii="Arial" w:hAnsi="Arial" w:cs="Arial"/>
          <w:sz w:val="48"/>
          <w:szCs w:val="48"/>
        </w:rPr>
      </w:pPr>
    </w:p>
    <w:p w14:paraId="1A5B885C" w14:textId="77777777" w:rsidR="003879F4" w:rsidRPr="00691D76" w:rsidRDefault="003879F4" w:rsidP="00AD5A1E">
      <w:pPr>
        <w:spacing w:line="360" w:lineRule="auto"/>
        <w:contextualSpacing/>
        <w:jc w:val="center"/>
        <w:rPr>
          <w:rFonts w:ascii="Arial" w:hAnsi="Arial" w:cs="Arial"/>
          <w:sz w:val="48"/>
          <w:szCs w:val="48"/>
        </w:rPr>
      </w:pPr>
      <w:r w:rsidRPr="00691D76">
        <w:rPr>
          <w:rFonts w:ascii="Arial" w:hAnsi="Arial" w:cs="Arial"/>
          <w:sz w:val="48"/>
          <w:szCs w:val="48"/>
        </w:rPr>
        <w:t>W. Kelley Thomas</w:t>
      </w:r>
    </w:p>
    <w:p w14:paraId="448AFD53" w14:textId="77777777" w:rsidR="003879F4" w:rsidRPr="00691D76" w:rsidRDefault="003879F4" w:rsidP="00AD5A1E">
      <w:pPr>
        <w:spacing w:line="360" w:lineRule="auto"/>
        <w:contextualSpacing/>
        <w:jc w:val="center"/>
        <w:rPr>
          <w:rFonts w:ascii="Arial" w:hAnsi="Arial" w:cs="Arial"/>
          <w:sz w:val="48"/>
          <w:szCs w:val="48"/>
        </w:rPr>
      </w:pPr>
      <w:r w:rsidRPr="00691D76">
        <w:rPr>
          <w:rFonts w:ascii="Arial" w:hAnsi="Arial" w:cs="Arial"/>
          <w:sz w:val="48"/>
          <w:szCs w:val="48"/>
        </w:rPr>
        <w:t>Principle Investigator</w:t>
      </w:r>
    </w:p>
    <w:p w14:paraId="23253312" w14:textId="77777777" w:rsidR="003879F4" w:rsidRPr="00691D76" w:rsidRDefault="003879F4" w:rsidP="00AD5A1E">
      <w:pPr>
        <w:spacing w:line="360" w:lineRule="auto"/>
        <w:contextualSpacing/>
        <w:jc w:val="center"/>
        <w:rPr>
          <w:rFonts w:ascii="Arial" w:hAnsi="Arial" w:cs="Arial"/>
          <w:sz w:val="48"/>
          <w:szCs w:val="48"/>
        </w:rPr>
      </w:pPr>
    </w:p>
    <w:p w14:paraId="6524EBD0" w14:textId="77777777" w:rsidR="003879F4" w:rsidRPr="00691D76" w:rsidRDefault="003879F4" w:rsidP="00AD5A1E">
      <w:pPr>
        <w:spacing w:line="360" w:lineRule="auto"/>
        <w:contextualSpacing/>
        <w:jc w:val="center"/>
        <w:rPr>
          <w:rFonts w:ascii="Arial" w:hAnsi="Arial" w:cs="Arial"/>
          <w:sz w:val="48"/>
          <w:szCs w:val="48"/>
        </w:rPr>
      </w:pPr>
    </w:p>
    <w:p w14:paraId="54778631" w14:textId="77777777" w:rsidR="003879F4" w:rsidRDefault="003879F4" w:rsidP="00AD5A1E">
      <w:pPr>
        <w:spacing w:line="360" w:lineRule="auto"/>
        <w:contextualSpacing/>
        <w:jc w:val="center"/>
        <w:rPr>
          <w:rFonts w:ascii="Arial" w:hAnsi="Arial" w:cs="Arial"/>
          <w:sz w:val="24"/>
          <w:szCs w:val="24"/>
        </w:rPr>
      </w:pPr>
      <w:r>
        <w:rPr>
          <w:rFonts w:ascii="Arial" w:hAnsi="Arial" w:cs="Arial"/>
          <w:sz w:val="24"/>
          <w:szCs w:val="24"/>
        </w:rPr>
        <w:br w:type="page"/>
      </w:r>
    </w:p>
    <w:p w14:paraId="0863FAC4" w14:textId="77777777" w:rsidR="003879F4" w:rsidRDefault="00EA0BFD" w:rsidP="00AD5A1E">
      <w:pPr>
        <w:spacing w:after="0" w:line="360" w:lineRule="auto"/>
        <w:contextualSpacing/>
        <w:rPr>
          <w:rFonts w:ascii="Arial" w:hAnsi="Arial" w:cs="Arial"/>
          <w:b/>
        </w:rPr>
      </w:pPr>
      <w:r w:rsidRPr="00EA0BFD">
        <w:rPr>
          <w:rFonts w:ascii="Arial" w:hAnsi="Arial" w:cs="Arial"/>
          <w:b/>
        </w:rPr>
        <w:lastRenderedPageBreak/>
        <w:t>SPECIFIC AIMS (GENOMICS AND BIOINFORMATICS CORE)</w:t>
      </w:r>
    </w:p>
    <w:p w14:paraId="7E97F96E" w14:textId="77777777" w:rsidR="00EA0BFD" w:rsidRPr="00EA0BFD" w:rsidRDefault="00EA0BFD" w:rsidP="00AD5A1E">
      <w:pPr>
        <w:spacing w:after="0" w:line="360" w:lineRule="auto"/>
        <w:contextualSpacing/>
        <w:rPr>
          <w:rFonts w:ascii="Arial" w:hAnsi="Arial" w:cs="Arial"/>
          <w:b/>
        </w:rPr>
      </w:pPr>
    </w:p>
    <w:p w14:paraId="2748F510" w14:textId="77777777" w:rsidR="00D61874" w:rsidRPr="00BD292F" w:rsidRDefault="004C14E7" w:rsidP="00AD5A1E">
      <w:pPr>
        <w:spacing w:after="0" w:line="360" w:lineRule="auto"/>
        <w:contextualSpacing/>
        <w:rPr>
          <w:rFonts w:ascii="Arial" w:hAnsi="Arial" w:cs="Arial"/>
        </w:rPr>
      </w:pPr>
      <w:r w:rsidRPr="00BD292F">
        <w:rPr>
          <w:rFonts w:ascii="Arial" w:hAnsi="Arial" w:cs="Arial"/>
        </w:rPr>
        <w:t>I</w:t>
      </w:r>
      <w:r w:rsidR="0081639B" w:rsidRPr="00BD292F">
        <w:rPr>
          <w:rFonts w:ascii="Arial" w:hAnsi="Arial" w:cs="Arial"/>
        </w:rPr>
        <w:t>nfrastructure is critical to</w:t>
      </w:r>
      <w:r w:rsidR="003879F4" w:rsidRPr="00BD292F">
        <w:rPr>
          <w:rFonts w:ascii="Arial" w:hAnsi="Arial" w:cs="Arial"/>
        </w:rPr>
        <w:t xml:space="preserve"> efficient and rapid advancement in </w:t>
      </w:r>
      <w:r w:rsidR="00415D3F">
        <w:rPr>
          <w:rFonts w:ascii="Arial" w:hAnsi="Arial" w:cs="Arial"/>
        </w:rPr>
        <w:t>biomedical research</w:t>
      </w:r>
      <w:r w:rsidR="0081639B" w:rsidRPr="00BD292F">
        <w:rPr>
          <w:rFonts w:ascii="Arial" w:hAnsi="Arial" w:cs="Arial"/>
        </w:rPr>
        <w:t xml:space="preserve">.  </w:t>
      </w:r>
      <w:r w:rsidRPr="00BD292F">
        <w:rPr>
          <w:rFonts w:ascii="Arial" w:hAnsi="Arial" w:cs="Arial"/>
        </w:rPr>
        <w:t>To be competitive, r</w:t>
      </w:r>
      <w:r w:rsidR="0081639B" w:rsidRPr="00BD292F">
        <w:rPr>
          <w:rFonts w:ascii="Arial" w:hAnsi="Arial" w:cs="Arial"/>
        </w:rPr>
        <w:t>esearch programs require</w:t>
      </w:r>
      <w:r w:rsidR="003879F4" w:rsidRPr="00BD292F">
        <w:rPr>
          <w:rFonts w:ascii="Arial" w:hAnsi="Arial" w:cs="Arial"/>
        </w:rPr>
        <w:t xml:space="preserve"> cost</w:t>
      </w:r>
      <w:r w:rsidR="00C12FA4" w:rsidRPr="00BD292F">
        <w:rPr>
          <w:rFonts w:ascii="Arial" w:hAnsi="Arial" w:cs="Arial"/>
        </w:rPr>
        <w:t>-</w:t>
      </w:r>
      <w:r w:rsidR="003879F4" w:rsidRPr="00BD292F">
        <w:rPr>
          <w:rFonts w:ascii="Arial" w:hAnsi="Arial" w:cs="Arial"/>
        </w:rPr>
        <w:t>effective</w:t>
      </w:r>
      <w:r w:rsidR="00C12FA4" w:rsidRPr="00BD292F">
        <w:rPr>
          <w:rFonts w:ascii="Arial" w:hAnsi="Arial" w:cs="Arial"/>
        </w:rPr>
        <w:t>,</w:t>
      </w:r>
      <w:r w:rsidR="003879F4" w:rsidRPr="00BD292F">
        <w:rPr>
          <w:rFonts w:ascii="Arial" w:hAnsi="Arial" w:cs="Arial"/>
        </w:rPr>
        <w:t xml:space="preserve"> stat</w:t>
      </w:r>
      <w:r w:rsidR="0081639B" w:rsidRPr="00BD292F">
        <w:rPr>
          <w:rFonts w:ascii="Arial" w:hAnsi="Arial" w:cs="Arial"/>
        </w:rPr>
        <w:t>e</w:t>
      </w:r>
      <w:r w:rsidR="00C12FA4" w:rsidRPr="00BD292F">
        <w:rPr>
          <w:rFonts w:ascii="Arial" w:hAnsi="Arial" w:cs="Arial"/>
        </w:rPr>
        <w:t>-</w:t>
      </w:r>
      <w:r w:rsidR="0081639B" w:rsidRPr="00BD292F">
        <w:rPr>
          <w:rFonts w:ascii="Arial" w:hAnsi="Arial" w:cs="Arial"/>
        </w:rPr>
        <w:t>of</w:t>
      </w:r>
      <w:r w:rsidR="00C12FA4" w:rsidRPr="00BD292F">
        <w:rPr>
          <w:rFonts w:ascii="Arial" w:hAnsi="Arial" w:cs="Arial"/>
        </w:rPr>
        <w:t>-</w:t>
      </w:r>
      <w:r w:rsidR="0081639B" w:rsidRPr="00BD292F">
        <w:rPr>
          <w:rFonts w:ascii="Arial" w:hAnsi="Arial" w:cs="Arial"/>
        </w:rPr>
        <w:t>the</w:t>
      </w:r>
      <w:r w:rsidR="00C12FA4" w:rsidRPr="00BD292F">
        <w:rPr>
          <w:rFonts w:ascii="Arial" w:hAnsi="Arial" w:cs="Arial"/>
        </w:rPr>
        <w:t>-</w:t>
      </w:r>
      <w:r w:rsidR="0081639B" w:rsidRPr="00BD292F">
        <w:rPr>
          <w:rFonts w:ascii="Arial" w:hAnsi="Arial" w:cs="Arial"/>
        </w:rPr>
        <w:t xml:space="preserve">art infrastructure operated </w:t>
      </w:r>
      <w:r w:rsidRPr="00BD292F">
        <w:rPr>
          <w:rFonts w:ascii="Arial" w:hAnsi="Arial" w:cs="Arial"/>
        </w:rPr>
        <w:t xml:space="preserve">under </w:t>
      </w:r>
      <w:r w:rsidR="00415D3F">
        <w:rPr>
          <w:rFonts w:ascii="Arial" w:hAnsi="Arial" w:cs="Arial"/>
        </w:rPr>
        <w:t xml:space="preserve">an </w:t>
      </w:r>
      <w:r w:rsidRPr="00BD292F">
        <w:rPr>
          <w:rFonts w:ascii="Arial" w:hAnsi="Arial" w:cs="Arial"/>
        </w:rPr>
        <w:t>effective management</w:t>
      </w:r>
      <w:r w:rsidR="00415D3F">
        <w:rPr>
          <w:rFonts w:ascii="Arial" w:hAnsi="Arial" w:cs="Arial"/>
        </w:rPr>
        <w:t xml:space="preserve"> plan</w:t>
      </w:r>
      <w:r w:rsidR="003879F4" w:rsidRPr="00BD292F">
        <w:rPr>
          <w:rFonts w:ascii="Arial" w:hAnsi="Arial" w:cs="Arial"/>
        </w:rPr>
        <w:t xml:space="preserve">.  In our </w:t>
      </w:r>
      <w:r w:rsidR="00B7161D">
        <w:rPr>
          <w:rFonts w:ascii="Arial" w:hAnsi="Arial" w:cs="Arial"/>
        </w:rPr>
        <w:t>COBRE</w:t>
      </w:r>
      <w:r w:rsidR="00C12FA4" w:rsidRPr="00BD292F">
        <w:rPr>
          <w:rFonts w:ascii="Arial" w:hAnsi="Arial" w:cs="Arial"/>
        </w:rPr>
        <w:t>,</w:t>
      </w:r>
      <w:r w:rsidR="003879F4" w:rsidRPr="00BD292F">
        <w:rPr>
          <w:rFonts w:ascii="Arial" w:hAnsi="Arial" w:cs="Arial"/>
        </w:rPr>
        <w:t xml:space="preserve"> </w:t>
      </w:r>
      <w:r w:rsidR="002F5EC2" w:rsidRPr="00BD292F">
        <w:rPr>
          <w:rFonts w:ascii="Arial" w:hAnsi="Arial" w:cs="Arial"/>
        </w:rPr>
        <w:t xml:space="preserve">access to research infrastructure is </w:t>
      </w:r>
      <w:r w:rsidR="005D61BA">
        <w:rPr>
          <w:rFonts w:ascii="Arial" w:hAnsi="Arial" w:cs="Arial"/>
        </w:rPr>
        <w:t xml:space="preserve">all the </w:t>
      </w:r>
      <w:r w:rsidR="002F5EC2" w:rsidRPr="00BD292F">
        <w:rPr>
          <w:rFonts w:ascii="Arial" w:hAnsi="Arial" w:cs="Arial"/>
        </w:rPr>
        <w:t>more critical</w:t>
      </w:r>
      <w:r w:rsidR="00C12FA4" w:rsidRPr="00BD292F">
        <w:rPr>
          <w:rFonts w:ascii="Arial" w:hAnsi="Arial" w:cs="Arial"/>
        </w:rPr>
        <w:t>,</w:t>
      </w:r>
      <w:r w:rsidR="002F5EC2" w:rsidRPr="00BD292F">
        <w:rPr>
          <w:rFonts w:ascii="Arial" w:hAnsi="Arial" w:cs="Arial"/>
        </w:rPr>
        <w:t xml:space="preserve"> given the fact that </w:t>
      </w:r>
      <w:r w:rsidR="007E5A01">
        <w:rPr>
          <w:rFonts w:ascii="Arial" w:hAnsi="Arial" w:cs="Arial"/>
        </w:rPr>
        <w:t xml:space="preserve">the </w:t>
      </w:r>
      <w:r w:rsidR="002F5EC2" w:rsidRPr="00BD292F">
        <w:rPr>
          <w:rFonts w:ascii="Arial" w:hAnsi="Arial" w:cs="Arial"/>
        </w:rPr>
        <w:t>target cohort</w:t>
      </w:r>
      <w:r w:rsidR="005D61BA">
        <w:rPr>
          <w:rFonts w:ascii="Arial" w:hAnsi="Arial" w:cs="Arial"/>
        </w:rPr>
        <w:t xml:space="preserve"> of </w:t>
      </w:r>
      <w:r w:rsidR="00D82E66">
        <w:rPr>
          <w:rFonts w:ascii="Arial" w:hAnsi="Arial" w:cs="Arial"/>
        </w:rPr>
        <w:t xml:space="preserve">the Genome-Enabled Biomedical Research Institute (GEBRI) </w:t>
      </w:r>
      <w:r w:rsidR="002F5EC2" w:rsidRPr="00BD292F">
        <w:rPr>
          <w:rFonts w:ascii="Arial" w:hAnsi="Arial" w:cs="Arial"/>
        </w:rPr>
        <w:t>are often no</w:t>
      </w:r>
      <w:r w:rsidR="00C12FA4" w:rsidRPr="00BD292F">
        <w:rPr>
          <w:rFonts w:ascii="Arial" w:hAnsi="Arial" w:cs="Arial"/>
        </w:rPr>
        <w:t>t</w:t>
      </w:r>
      <w:r w:rsidR="002F5EC2" w:rsidRPr="00BD292F">
        <w:rPr>
          <w:rFonts w:ascii="Arial" w:hAnsi="Arial" w:cs="Arial"/>
        </w:rPr>
        <w:t xml:space="preserve"> molecular biologists </w:t>
      </w:r>
      <w:r w:rsidR="00D82E66">
        <w:rPr>
          <w:rFonts w:ascii="Arial" w:hAnsi="Arial" w:cs="Arial"/>
        </w:rPr>
        <w:t xml:space="preserve">nor are they </w:t>
      </w:r>
      <w:commentRangeStart w:id="0"/>
      <w:r w:rsidR="003F043B">
        <w:rPr>
          <w:rFonts w:ascii="Arial" w:hAnsi="Arial" w:cs="Arial"/>
        </w:rPr>
        <w:t>necessari</w:t>
      </w:r>
      <w:r w:rsidR="00D82E66">
        <w:rPr>
          <w:rFonts w:ascii="Arial" w:hAnsi="Arial" w:cs="Arial"/>
        </w:rPr>
        <w:t>ly familiar</w:t>
      </w:r>
      <w:r w:rsidRPr="00BD292F">
        <w:rPr>
          <w:rFonts w:ascii="Arial" w:hAnsi="Arial" w:cs="Arial"/>
        </w:rPr>
        <w:t xml:space="preserve"> with </w:t>
      </w:r>
      <w:r w:rsidR="003F043B">
        <w:rPr>
          <w:rFonts w:ascii="Arial" w:hAnsi="Arial" w:cs="Arial"/>
        </w:rPr>
        <w:t xml:space="preserve">diverse </w:t>
      </w:r>
      <w:r w:rsidRPr="00BD292F">
        <w:rPr>
          <w:rFonts w:ascii="Arial" w:hAnsi="Arial" w:cs="Arial"/>
        </w:rPr>
        <w:t>bioinformatics analysis</w:t>
      </w:r>
      <w:r w:rsidR="003F043B">
        <w:rPr>
          <w:rFonts w:ascii="Arial" w:hAnsi="Arial" w:cs="Arial"/>
        </w:rPr>
        <w:t xml:space="preserve"> approaches</w:t>
      </w:r>
      <w:commentRangeEnd w:id="0"/>
      <w:r w:rsidR="00AE4EA3">
        <w:rPr>
          <w:rStyle w:val="CommentReference"/>
        </w:rPr>
        <w:commentReference w:id="0"/>
      </w:r>
      <w:r w:rsidR="005D61BA">
        <w:rPr>
          <w:rFonts w:ascii="Arial" w:hAnsi="Arial" w:cs="Arial"/>
        </w:rPr>
        <w:t>, and t</w:t>
      </w:r>
      <w:r w:rsidR="002F5EC2" w:rsidRPr="00BD292F">
        <w:rPr>
          <w:rFonts w:ascii="Arial" w:hAnsi="Arial" w:cs="Arial"/>
        </w:rPr>
        <w:t>herefor</w:t>
      </w:r>
      <w:r w:rsidR="00C12FA4" w:rsidRPr="00BD292F">
        <w:rPr>
          <w:rFonts w:ascii="Arial" w:hAnsi="Arial" w:cs="Arial"/>
        </w:rPr>
        <w:t>e</w:t>
      </w:r>
      <w:r w:rsidR="002F5EC2" w:rsidRPr="00BD292F">
        <w:rPr>
          <w:rFonts w:ascii="Arial" w:hAnsi="Arial" w:cs="Arial"/>
        </w:rPr>
        <w:t xml:space="preserve"> require </w:t>
      </w:r>
      <w:r w:rsidR="005D61BA">
        <w:rPr>
          <w:rFonts w:ascii="Arial" w:hAnsi="Arial" w:cs="Arial"/>
        </w:rPr>
        <w:t xml:space="preserve">both intensive </w:t>
      </w:r>
      <w:r w:rsidR="002F5EC2" w:rsidRPr="00BD292F">
        <w:rPr>
          <w:rFonts w:ascii="Arial" w:hAnsi="Arial" w:cs="Arial"/>
        </w:rPr>
        <w:t>training and support</w:t>
      </w:r>
      <w:r w:rsidR="002F5EC2" w:rsidRPr="00BD292F">
        <w:rPr>
          <w:rFonts w:ascii="Arial" w:hAnsi="Arial" w:cs="Arial"/>
          <w:color w:val="000000" w:themeColor="text1"/>
        </w:rPr>
        <w:t>.</w:t>
      </w:r>
      <w:r w:rsidR="00F63D52" w:rsidRPr="00BD292F">
        <w:rPr>
          <w:rFonts w:ascii="Arial" w:hAnsi="Arial" w:cs="Arial"/>
          <w:color w:val="000000" w:themeColor="text1"/>
        </w:rPr>
        <w:t xml:space="preserve"> </w:t>
      </w:r>
      <w:r w:rsidR="005D61BA">
        <w:rPr>
          <w:rFonts w:ascii="Arial" w:hAnsi="Arial" w:cs="Arial"/>
          <w:color w:val="000000" w:themeColor="text1"/>
        </w:rPr>
        <w:t xml:space="preserve">The operation of an effective genomics core </w:t>
      </w:r>
      <w:r w:rsidR="003F043B">
        <w:rPr>
          <w:rFonts w:ascii="Arial" w:hAnsi="Arial" w:cs="Arial"/>
          <w:color w:val="000000" w:themeColor="text1"/>
        </w:rPr>
        <w:t xml:space="preserve">in the context of the GEBRI </w:t>
      </w:r>
      <w:r w:rsidR="005D61BA">
        <w:rPr>
          <w:rFonts w:ascii="Arial" w:hAnsi="Arial" w:cs="Arial"/>
          <w:color w:val="000000" w:themeColor="text1"/>
        </w:rPr>
        <w:t>is not simply a matter of providing access to the instrumentation but must be accompanied by extensive training and support for experimenta</w:t>
      </w:r>
      <w:r w:rsidR="00D82E66">
        <w:rPr>
          <w:rFonts w:ascii="Arial" w:hAnsi="Arial" w:cs="Arial"/>
          <w:color w:val="000000" w:themeColor="text1"/>
        </w:rPr>
        <w:t xml:space="preserve">l design and the </w:t>
      </w:r>
      <w:r w:rsidR="007E5A01">
        <w:rPr>
          <w:rFonts w:ascii="Arial" w:hAnsi="Arial" w:cs="Arial"/>
          <w:color w:val="000000" w:themeColor="text1"/>
        </w:rPr>
        <w:t xml:space="preserve">application of </w:t>
      </w:r>
      <w:r w:rsidR="00D82E66">
        <w:rPr>
          <w:rFonts w:ascii="Arial" w:hAnsi="Arial" w:cs="Arial"/>
          <w:color w:val="000000" w:themeColor="text1"/>
        </w:rPr>
        <w:t>molecular tech</w:t>
      </w:r>
      <w:r w:rsidR="005D61BA">
        <w:rPr>
          <w:rFonts w:ascii="Arial" w:hAnsi="Arial" w:cs="Arial"/>
          <w:color w:val="000000" w:themeColor="text1"/>
        </w:rPr>
        <w:t>nologies.</w:t>
      </w:r>
      <w:r w:rsidR="002F5EC2" w:rsidRPr="00BD292F">
        <w:rPr>
          <w:rFonts w:ascii="Arial" w:hAnsi="Arial" w:cs="Arial"/>
        </w:rPr>
        <w:t xml:space="preserve">  </w:t>
      </w:r>
      <w:r w:rsidR="003879F4" w:rsidRPr="00BD292F">
        <w:rPr>
          <w:rFonts w:ascii="Arial" w:hAnsi="Arial" w:cs="Arial"/>
        </w:rPr>
        <w:t xml:space="preserve">Similarly, </w:t>
      </w:r>
      <w:r w:rsidR="00D61874" w:rsidRPr="00BD292F">
        <w:rPr>
          <w:rFonts w:ascii="Arial" w:hAnsi="Arial" w:cs="Arial"/>
        </w:rPr>
        <w:t>while computational methods of data analysis have</w:t>
      </w:r>
      <w:r w:rsidRPr="00BD292F">
        <w:rPr>
          <w:rFonts w:ascii="Arial" w:hAnsi="Arial" w:cs="Arial"/>
        </w:rPr>
        <w:t xml:space="preserve"> matured</w:t>
      </w:r>
      <w:r w:rsidR="003F043B">
        <w:rPr>
          <w:rFonts w:ascii="Arial" w:hAnsi="Arial" w:cs="Arial"/>
        </w:rPr>
        <w:t xml:space="preserve"> and become more user friendly</w:t>
      </w:r>
      <w:r w:rsidR="00C12FA4" w:rsidRPr="00BD292F">
        <w:rPr>
          <w:rFonts w:ascii="Arial" w:hAnsi="Arial" w:cs="Arial"/>
        </w:rPr>
        <w:t>,</w:t>
      </w:r>
      <w:r w:rsidR="00D61874" w:rsidRPr="00BD292F">
        <w:rPr>
          <w:rFonts w:ascii="Arial" w:hAnsi="Arial" w:cs="Arial"/>
        </w:rPr>
        <w:t xml:space="preserve"> intensive support and </w:t>
      </w:r>
      <w:r w:rsidR="00F63D52" w:rsidRPr="00BD292F">
        <w:rPr>
          <w:rFonts w:ascii="Arial" w:hAnsi="Arial" w:cs="Arial"/>
        </w:rPr>
        <w:t xml:space="preserve">training </w:t>
      </w:r>
      <w:r w:rsidRPr="00BD292F">
        <w:rPr>
          <w:rFonts w:ascii="Arial" w:hAnsi="Arial" w:cs="Arial"/>
        </w:rPr>
        <w:t>is required to gain the expertise needed to</w:t>
      </w:r>
      <w:r w:rsidR="00F63D52" w:rsidRPr="00BD292F">
        <w:rPr>
          <w:rFonts w:ascii="Arial" w:hAnsi="Arial" w:cs="Arial"/>
        </w:rPr>
        <w:t xml:space="preserve"> </w:t>
      </w:r>
      <w:r w:rsidRPr="00BD292F">
        <w:rPr>
          <w:rFonts w:ascii="Arial" w:hAnsi="Arial" w:cs="Arial"/>
        </w:rPr>
        <w:t>understand</w:t>
      </w:r>
      <w:r w:rsidR="00D61874" w:rsidRPr="00BD292F">
        <w:rPr>
          <w:rFonts w:ascii="Arial" w:hAnsi="Arial" w:cs="Arial"/>
        </w:rPr>
        <w:t xml:space="preserve"> and </w:t>
      </w:r>
      <w:r w:rsidRPr="00BD292F">
        <w:rPr>
          <w:rFonts w:ascii="Arial" w:hAnsi="Arial" w:cs="Arial"/>
        </w:rPr>
        <w:t xml:space="preserve">implement </w:t>
      </w:r>
      <w:r w:rsidR="00F63D52" w:rsidRPr="00BD292F">
        <w:rPr>
          <w:rFonts w:ascii="Arial" w:hAnsi="Arial" w:cs="Arial"/>
        </w:rPr>
        <w:t>those tools.</w:t>
      </w:r>
      <w:r w:rsidR="00231436" w:rsidRPr="00BD292F">
        <w:rPr>
          <w:rFonts w:ascii="Arial" w:hAnsi="Arial" w:cs="Arial"/>
        </w:rPr>
        <w:t xml:space="preserve">  </w:t>
      </w:r>
      <w:r w:rsidR="00D61874" w:rsidRPr="00BD292F">
        <w:rPr>
          <w:rFonts w:ascii="Arial" w:hAnsi="Arial" w:cs="Arial"/>
        </w:rPr>
        <w:t xml:space="preserve">To address these fundamental needs for the faculty of the GEBRI </w:t>
      </w:r>
      <w:r w:rsidRPr="00BD292F">
        <w:rPr>
          <w:rFonts w:ascii="Arial" w:hAnsi="Arial" w:cs="Arial"/>
        </w:rPr>
        <w:t>and regional partners</w:t>
      </w:r>
      <w:r w:rsidR="00231436" w:rsidRPr="00BD292F">
        <w:rPr>
          <w:rFonts w:ascii="Arial" w:hAnsi="Arial" w:cs="Arial"/>
        </w:rPr>
        <w:t>,</w:t>
      </w:r>
      <w:r w:rsidRPr="00BD292F">
        <w:rPr>
          <w:rFonts w:ascii="Arial" w:hAnsi="Arial" w:cs="Arial"/>
        </w:rPr>
        <w:t xml:space="preserve"> </w:t>
      </w:r>
      <w:r w:rsidR="00D82E66">
        <w:rPr>
          <w:rFonts w:ascii="Arial" w:hAnsi="Arial" w:cs="Arial"/>
        </w:rPr>
        <w:t>this proposal focuses on the infrastructure</w:t>
      </w:r>
      <w:r w:rsidR="003F043B">
        <w:rPr>
          <w:rFonts w:ascii="Arial" w:hAnsi="Arial" w:cs="Arial"/>
        </w:rPr>
        <w:t>,</w:t>
      </w:r>
      <w:r w:rsidR="00D82E66">
        <w:rPr>
          <w:rFonts w:ascii="Arial" w:hAnsi="Arial" w:cs="Arial"/>
        </w:rPr>
        <w:t xml:space="preserve"> expertise</w:t>
      </w:r>
      <w:r w:rsidR="003F043B">
        <w:rPr>
          <w:rFonts w:ascii="Arial" w:hAnsi="Arial" w:cs="Arial"/>
        </w:rPr>
        <w:t>, and level of support</w:t>
      </w:r>
      <w:r w:rsidR="00D82E66">
        <w:rPr>
          <w:rFonts w:ascii="Arial" w:hAnsi="Arial" w:cs="Arial"/>
        </w:rPr>
        <w:t xml:space="preserve"> necessary for developing the multidisciplinary research programs</w:t>
      </w:r>
      <w:r w:rsidR="007E5A01">
        <w:rPr>
          <w:rFonts w:ascii="Arial" w:hAnsi="Arial" w:cs="Arial"/>
        </w:rPr>
        <w:t xml:space="preserve"> </w:t>
      </w:r>
      <w:r w:rsidR="003F043B">
        <w:rPr>
          <w:rFonts w:ascii="Arial" w:hAnsi="Arial" w:cs="Arial"/>
        </w:rPr>
        <w:t>envisioned by this COBRE</w:t>
      </w:r>
      <w:r w:rsidR="00D82E66">
        <w:rPr>
          <w:rFonts w:ascii="Arial" w:hAnsi="Arial" w:cs="Arial"/>
        </w:rPr>
        <w:t xml:space="preserve">. </w:t>
      </w:r>
    </w:p>
    <w:p w14:paraId="34EE2348" w14:textId="77777777" w:rsidR="004C14E7" w:rsidRDefault="004C14E7" w:rsidP="00AD5A1E">
      <w:pPr>
        <w:spacing w:after="0" w:line="360" w:lineRule="auto"/>
        <w:contextualSpacing/>
        <w:rPr>
          <w:rFonts w:ascii="Arial" w:hAnsi="Arial" w:cs="Arial"/>
        </w:rPr>
      </w:pPr>
    </w:p>
    <w:p w14:paraId="2ECC4B09" w14:textId="77777777" w:rsidR="00A06881" w:rsidRPr="00A06881" w:rsidRDefault="002746B5" w:rsidP="00AD5A1E">
      <w:pPr>
        <w:spacing w:after="0" w:line="360" w:lineRule="auto"/>
        <w:contextualSpacing/>
        <w:rPr>
          <w:rFonts w:ascii="Arial" w:hAnsi="Arial" w:cs="Arial"/>
          <w:u w:val="single"/>
        </w:rPr>
      </w:pPr>
      <w:r>
        <w:rPr>
          <w:rFonts w:ascii="Arial" w:hAnsi="Arial" w:cs="Arial"/>
          <w:u w:val="single"/>
        </w:rPr>
        <w:t>The long-</w:t>
      </w:r>
      <w:r w:rsidR="00A06881" w:rsidRPr="00A06881">
        <w:rPr>
          <w:rFonts w:ascii="Arial" w:hAnsi="Arial" w:cs="Arial"/>
          <w:u w:val="single"/>
        </w:rPr>
        <w:t xml:space="preserve">range goal </w:t>
      </w:r>
      <w:r w:rsidRPr="002746B5">
        <w:rPr>
          <w:rFonts w:ascii="Arial" w:hAnsi="Arial" w:cs="Arial"/>
        </w:rPr>
        <w:t xml:space="preserve">of the GEBRI </w:t>
      </w:r>
      <w:r w:rsidR="007E5A01">
        <w:rPr>
          <w:rFonts w:ascii="Arial" w:hAnsi="Arial" w:cs="Arial"/>
        </w:rPr>
        <w:t>G</w:t>
      </w:r>
      <w:r w:rsidRPr="002746B5">
        <w:rPr>
          <w:rFonts w:ascii="Arial" w:hAnsi="Arial" w:cs="Arial"/>
        </w:rPr>
        <w:t>enomics and Bioinform</w:t>
      </w:r>
      <w:r>
        <w:rPr>
          <w:rFonts w:ascii="Arial" w:hAnsi="Arial" w:cs="Arial"/>
        </w:rPr>
        <w:t xml:space="preserve">atics </w:t>
      </w:r>
      <w:r w:rsidRPr="002746B5">
        <w:rPr>
          <w:rFonts w:ascii="Arial" w:hAnsi="Arial" w:cs="Arial"/>
        </w:rPr>
        <w:t xml:space="preserve">Core is to establish a sustainable </w:t>
      </w:r>
      <w:r>
        <w:rPr>
          <w:rFonts w:ascii="Arial" w:hAnsi="Arial" w:cs="Arial"/>
        </w:rPr>
        <w:t>research support unit that provides the</w:t>
      </w:r>
      <w:r w:rsidR="003F043B">
        <w:rPr>
          <w:rFonts w:ascii="Arial" w:hAnsi="Arial" w:cs="Arial"/>
        </w:rPr>
        <w:t xml:space="preserve"> appropriate platforms for analysis as well as the</w:t>
      </w:r>
      <w:r>
        <w:rPr>
          <w:rFonts w:ascii="Arial" w:hAnsi="Arial" w:cs="Arial"/>
        </w:rPr>
        <w:t xml:space="preserve"> intensive support and training necessary to foster </w:t>
      </w:r>
      <w:r w:rsidR="007E5A01">
        <w:rPr>
          <w:rFonts w:ascii="Arial" w:hAnsi="Arial" w:cs="Arial"/>
        </w:rPr>
        <w:t xml:space="preserve">the development of </w:t>
      </w:r>
      <w:r>
        <w:rPr>
          <w:rFonts w:ascii="Arial" w:hAnsi="Arial" w:cs="Arial"/>
        </w:rPr>
        <w:t xml:space="preserve">multidisciplinary </w:t>
      </w:r>
      <w:r w:rsidR="007E5A01">
        <w:rPr>
          <w:rFonts w:ascii="Arial" w:hAnsi="Arial" w:cs="Arial"/>
        </w:rPr>
        <w:t>research programs.  This will require pro</w:t>
      </w:r>
      <w:r>
        <w:rPr>
          <w:rFonts w:ascii="Arial" w:hAnsi="Arial" w:cs="Arial"/>
        </w:rPr>
        <w:t xml:space="preserve">active </w:t>
      </w:r>
      <w:r w:rsidR="007E5A01">
        <w:rPr>
          <w:rFonts w:ascii="Arial" w:hAnsi="Arial" w:cs="Arial"/>
        </w:rPr>
        <w:t>management to en</w:t>
      </w:r>
      <w:r>
        <w:rPr>
          <w:rFonts w:ascii="Arial" w:hAnsi="Arial" w:cs="Arial"/>
        </w:rPr>
        <w:t xml:space="preserve">sure that the GEBRI </w:t>
      </w:r>
      <w:proofErr w:type="gramStart"/>
      <w:r w:rsidR="0093108C">
        <w:rPr>
          <w:rFonts w:ascii="Arial" w:hAnsi="Arial" w:cs="Arial"/>
        </w:rPr>
        <w:t xml:space="preserve">faculty </w:t>
      </w:r>
      <w:r w:rsidR="007E5A01">
        <w:rPr>
          <w:rFonts w:ascii="Arial" w:hAnsi="Arial" w:cs="Arial"/>
        </w:rPr>
        <w:t>are</w:t>
      </w:r>
      <w:proofErr w:type="gramEnd"/>
      <w:r>
        <w:rPr>
          <w:rFonts w:ascii="Arial" w:hAnsi="Arial" w:cs="Arial"/>
        </w:rPr>
        <w:t xml:space="preserve"> </w:t>
      </w:r>
      <w:r w:rsidR="0093108C">
        <w:rPr>
          <w:rFonts w:ascii="Arial" w:hAnsi="Arial" w:cs="Arial"/>
        </w:rPr>
        <w:t>equipped</w:t>
      </w:r>
      <w:r>
        <w:rPr>
          <w:rFonts w:ascii="Arial" w:hAnsi="Arial" w:cs="Arial"/>
        </w:rPr>
        <w:t xml:space="preserve"> to conduct their research using best practices</w:t>
      </w:r>
      <w:r w:rsidR="0093108C">
        <w:rPr>
          <w:rFonts w:ascii="Arial" w:hAnsi="Arial" w:cs="Arial"/>
        </w:rPr>
        <w:t xml:space="preserve"> </w:t>
      </w:r>
      <w:r w:rsidR="007E5A01">
        <w:rPr>
          <w:rFonts w:ascii="Arial" w:hAnsi="Arial" w:cs="Arial"/>
        </w:rPr>
        <w:t>either through</w:t>
      </w:r>
      <w:r w:rsidR="0093108C">
        <w:rPr>
          <w:rFonts w:ascii="Arial" w:hAnsi="Arial" w:cs="Arial"/>
        </w:rPr>
        <w:t xml:space="preserve"> services provided </w:t>
      </w:r>
      <w:r w:rsidR="007E5A01">
        <w:rPr>
          <w:rFonts w:ascii="Arial" w:hAnsi="Arial" w:cs="Arial"/>
        </w:rPr>
        <w:t>by the Genomics and Bioinformatics Core at</w:t>
      </w:r>
      <w:r w:rsidR="003F043B">
        <w:rPr>
          <w:rFonts w:ascii="Arial" w:hAnsi="Arial" w:cs="Arial"/>
        </w:rPr>
        <w:t xml:space="preserve"> the University of New Hampshire</w:t>
      </w:r>
      <w:r w:rsidR="007C74C3">
        <w:rPr>
          <w:rFonts w:ascii="Arial" w:hAnsi="Arial" w:cs="Arial"/>
        </w:rPr>
        <w:t xml:space="preserve"> (UNH)</w:t>
      </w:r>
      <w:r w:rsidR="007E5A01">
        <w:rPr>
          <w:rFonts w:ascii="Arial" w:hAnsi="Arial" w:cs="Arial"/>
        </w:rPr>
        <w:t xml:space="preserve"> </w:t>
      </w:r>
      <w:r w:rsidR="0093108C">
        <w:rPr>
          <w:rFonts w:ascii="Arial" w:hAnsi="Arial" w:cs="Arial"/>
        </w:rPr>
        <w:t xml:space="preserve">or </w:t>
      </w:r>
      <w:r w:rsidR="007E5A01">
        <w:rPr>
          <w:rFonts w:ascii="Arial" w:hAnsi="Arial" w:cs="Arial"/>
        </w:rPr>
        <w:t>through regional</w:t>
      </w:r>
      <w:r w:rsidR="0093108C">
        <w:rPr>
          <w:rFonts w:ascii="Arial" w:hAnsi="Arial" w:cs="Arial"/>
        </w:rPr>
        <w:t xml:space="preserve"> academic partners</w:t>
      </w:r>
      <w:r>
        <w:rPr>
          <w:rFonts w:ascii="Arial" w:hAnsi="Arial" w:cs="Arial"/>
        </w:rPr>
        <w:t>.</w:t>
      </w:r>
    </w:p>
    <w:p w14:paraId="6E6775DA" w14:textId="77777777" w:rsidR="00A06881" w:rsidRDefault="00A06881" w:rsidP="00AD5A1E">
      <w:pPr>
        <w:spacing w:after="0" w:line="360" w:lineRule="auto"/>
        <w:contextualSpacing/>
        <w:rPr>
          <w:rFonts w:ascii="Arial" w:hAnsi="Arial" w:cs="Arial"/>
        </w:rPr>
      </w:pPr>
    </w:p>
    <w:p w14:paraId="12212761" w14:textId="77777777" w:rsidR="00D82E66" w:rsidRPr="00BD292F" w:rsidRDefault="00D82E66" w:rsidP="00AD5A1E">
      <w:pPr>
        <w:spacing w:after="0" w:line="360" w:lineRule="auto"/>
        <w:contextualSpacing/>
        <w:rPr>
          <w:rFonts w:ascii="Arial" w:hAnsi="Arial" w:cs="Arial"/>
        </w:rPr>
      </w:pPr>
      <w:r>
        <w:rPr>
          <w:rFonts w:ascii="Arial" w:hAnsi="Arial" w:cs="Arial"/>
        </w:rPr>
        <w:t>The specific aims of the Genomics and Bioinformatics core are:</w:t>
      </w:r>
    </w:p>
    <w:p w14:paraId="1CF07F65" w14:textId="77777777" w:rsidR="00C37AE6" w:rsidRDefault="00D82E66" w:rsidP="00AD5A1E">
      <w:pPr>
        <w:spacing w:after="0" w:line="360" w:lineRule="auto"/>
        <w:contextualSpacing/>
        <w:rPr>
          <w:rFonts w:ascii="Arial" w:hAnsi="Arial" w:cs="Arial"/>
        </w:rPr>
      </w:pPr>
      <w:r w:rsidRPr="00D82E66">
        <w:rPr>
          <w:rFonts w:ascii="Arial" w:hAnsi="Arial" w:cs="Arial"/>
          <w:b/>
        </w:rPr>
        <w:t>(1)</w:t>
      </w:r>
      <w:r w:rsidR="00D61874" w:rsidRPr="00BD292F">
        <w:rPr>
          <w:rFonts w:ascii="Arial" w:hAnsi="Arial" w:cs="Arial"/>
        </w:rPr>
        <w:t xml:space="preserve"> </w:t>
      </w:r>
      <w:r>
        <w:rPr>
          <w:rFonts w:ascii="Arial" w:hAnsi="Arial" w:cs="Arial"/>
          <w:b/>
        </w:rPr>
        <w:t>To e</w:t>
      </w:r>
      <w:r w:rsidR="00D61874" w:rsidRPr="00BD292F">
        <w:rPr>
          <w:rFonts w:ascii="Arial" w:hAnsi="Arial" w:cs="Arial"/>
          <w:b/>
        </w:rPr>
        <w:t>stablish a shared genomics core facility that specializes in inten</w:t>
      </w:r>
      <w:r w:rsidR="004C14E7" w:rsidRPr="00BD292F">
        <w:rPr>
          <w:rFonts w:ascii="Arial" w:hAnsi="Arial" w:cs="Arial"/>
          <w:b/>
        </w:rPr>
        <w:t xml:space="preserve">sive support of </w:t>
      </w:r>
      <w:r w:rsidR="00C37AE6">
        <w:rPr>
          <w:rFonts w:ascii="Arial" w:hAnsi="Arial" w:cs="Arial"/>
          <w:b/>
        </w:rPr>
        <w:t xml:space="preserve">multidisciplinary </w:t>
      </w:r>
      <w:r w:rsidR="004C14E7" w:rsidRPr="00BD292F">
        <w:rPr>
          <w:rFonts w:ascii="Arial" w:hAnsi="Arial" w:cs="Arial"/>
          <w:b/>
        </w:rPr>
        <w:t xml:space="preserve">research groups.  </w:t>
      </w:r>
      <w:r w:rsidR="00D61874" w:rsidRPr="00BD292F">
        <w:rPr>
          <w:rFonts w:ascii="Arial" w:hAnsi="Arial" w:cs="Arial"/>
        </w:rPr>
        <w:t xml:space="preserve">This goal requires that the </w:t>
      </w:r>
      <w:r w:rsidR="004C14E7" w:rsidRPr="00BD292F">
        <w:rPr>
          <w:rFonts w:ascii="Arial" w:hAnsi="Arial" w:cs="Arial"/>
        </w:rPr>
        <w:t xml:space="preserve">shared genomics </w:t>
      </w:r>
      <w:r w:rsidR="00D61874" w:rsidRPr="00BD292F">
        <w:rPr>
          <w:rFonts w:ascii="Arial" w:hAnsi="Arial" w:cs="Arial"/>
        </w:rPr>
        <w:t>facility be staffed with sufficient support person</w:t>
      </w:r>
      <w:r w:rsidR="004C14E7" w:rsidRPr="00BD292F">
        <w:rPr>
          <w:rFonts w:ascii="Arial" w:hAnsi="Arial" w:cs="Arial"/>
        </w:rPr>
        <w:t>n</w:t>
      </w:r>
      <w:r w:rsidR="00D61874" w:rsidRPr="00BD292F">
        <w:rPr>
          <w:rFonts w:ascii="Arial" w:hAnsi="Arial" w:cs="Arial"/>
        </w:rPr>
        <w:t>el</w:t>
      </w:r>
      <w:r w:rsidR="004C14E7" w:rsidRPr="00BD292F">
        <w:rPr>
          <w:rFonts w:ascii="Arial" w:hAnsi="Arial" w:cs="Arial"/>
        </w:rPr>
        <w:t xml:space="preserve"> to she</w:t>
      </w:r>
      <w:r w:rsidR="00231436" w:rsidRPr="00BD292F">
        <w:rPr>
          <w:rFonts w:ascii="Arial" w:hAnsi="Arial" w:cs="Arial"/>
        </w:rPr>
        <w:t>ph</w:t>
      </w:r>
      <w:r w:rsidR="004C14E7" w:rsidRPr="00BD292F">
        <w:rPr>
          <w:rFonts w:ascii="Arial" w:hAnsi="Arial" w:cs="Arial"/>
        </w:rPr>
        <w:t>e</w:t>
      </w:r>
      <w:r w:rsidR="00231436" w:rsidRPr="00BD292F">
        <w:rPr>
          <w:rFonts w:ascii="Arial" w:hAnsi="Arial" w:cs="Arial"/>
        </w:rPr>
        <w:t>r</w:t>
      </w:r>
      <w:r w:rsidR="004C14E7" w:rsidRPr="00BD292F">
        <w:rPr>
          <w:rFonts w:ascii="Arial" w:hAnsi="Arial" w:cs="Arial"/>
        </w:rPr>
        <w:t>d users through new experiences.  At the same time</w:t>
      </w:r>
      <w:r w:rsidR="00B1187F">
        <w:rPr>
          <w:rFonts w:ascii="Arial" w:hAnsi="Arial" w:cs="Arial"/>
        </w:rPr>
        <w:t>,</w:t>
      </w:r>
      <w:r w:rsidR="004C14E7" w:rsidRPr="00BD292F">
        <w:rPr>
          <w:rFonts w:ascii="Arial" w:hAnsi="Arial" w:cs="Arial"/>
        </w:rPr>
        <w:t xml:space="preserve"> the core must </w:t>
      </w:r>
      <w:r w:rsidR="00D61874" w:rsidRPr="00BD292F">
        <w:rPr>
          <w:rFonts w:ascii="Arial" w:hAnsi="Arial" w:cs="Arial"/>
        </w:rPr>
        <w:t>implement state</w:t>
      </w:r>
      <w:r w:rsidR="00231436" w:rsidRPr="00BD292F">
        <w:rPr>
          <w:rFonts w:ascii="Arial" w:hAnsi="Arial" w:cs="Arial"/>
        </w:rPr>
        <w:t>-</w:t>
      </w:r>
      <w:r w:rsidR="00D61874" w:rsidRPr="00BD292F">
        <w:rPr>
          <w:rFonts w:ascii="Arial" w:hAnsi="Arial" w:cs="Arial"/>
        </w:rPr>
        <w:t>of</w:t>
      </w:r>
      <w:r w:rsidR="00231436" w:rsidRPr="00BD292F">
        <w:rPr>
          <w:rFonts w:ascii="Arial" w:hAnsi="Arial" w:cs="Arial"/>
        </w:rPr>
        <w:t>-</w:t>
      </w:r>
      <w:r w:rsidR="00D61874" w:rsidRPr="00BD292F">
        <w:rPr>
          <w:rFonts w:ascii="Arial" w:hAnsi="Arial" w:cs="Arial"/>
        </w:rPr>
        <w:t>the</w:t>
      </w:r>
      <w:r w:rsidR="00231436" w:rsidRPr="00BD292F">
        <w:rPr>
          <w:rFonts w:ascii="Arial" w:hAnsi="Arial" w:cs="Arial"/>
        </w:rPr>
        <w:t>-</w:t>
      </w:r>
      <w:r w:rsidR="00D61874" w:rsidRPr="00BD292F">
        <w:rPr>
          <w:rFonts w:ascii="Arial" w:hAnsi="Arial" w:cs="Arial"/>
        </w:rPr>
        <w:t xml:space="preserve">art technologies </w:t>
      </w:r>
      <w:r w:rsidR="004C14E7" w:rsidRPr="00BD292F">
        <w:rPr>
          <w:rFonts w:ascii="Arial" w:hAnsi="Arial" w:cs="Arial"/>
        </w:rPr>
        <w:t>and provide best practices in a field that is still advancing rapidly</w:t>
      </w:r>
      <w:r w:rsidR="00D61874" w:rsidRPr="00BD292F">
        <w:rPr>
          <w:rFonts w:ascii="Arial" w:hAnsi="Arial" w:cs="Arial"/>
        </w:rPr>
        <w:t xml:space="preserve">.  </w:t>
      </w:r>
      <w:r w:rsidR="00C37AE6">
        <w:rPr>
          <w:rFonts w:ascii="Arial" w:hAnsi="Arial" w:cs="Arial"/>
        </w:rPr>
        <w:t>This will be accomplished by c</w:t>
      </w:r>
      <w:r w:rsidR="005D61BA">
        <w:rPr>
          <w:rFonts w:ascii="Arial" w:hAnsi="Arial" w:cs="Arial"/>
        </w:rPr>
        <w:t>oupl</w:t>
      </w:r>
      <w:r w:rsidR="00C37AE6">
        <w:rPr>
          <w:rFonts w:ascii="Arial" w:hAnsi="Arial" w:cs="Arial"/>
        </w:rPr>
        <w:t>ing</w:t>
      </w:r>
      <w:r w:rsidR="00D61874" w:rsidRPr="00BD292F">
        <w:rPr>
          <w:rFonts w:ascii="Arial" w:hAnsi="Arial" w:cs="Arial"/>
        </w:rPr>
        <w:t xml:space="preserve"> activities outlined in the </w:t>
      </w:r>
      <w:r w:rsidR="00C37AE6">
        <w:rPr>
          <w:rFonts w:ascii="Arial" w:hAnsi="Arial" w:cs="Arial"/>
        </w:rPr>
        <w:t>A</w:t>
      </w:r>
      <w:r w:rsidR="00D61874" w:rsidRPr="00BD292F">
        <w:rPr>
          <w:rFonts w:ascii="Arial" w:hAnsi="Arial" w:cs="Arial"/>
        </w:rPr>
        <w:t xml:space="preserve">dministrative </w:t>
      </w:r>
      <w:r w:rsidR="00C37AE6">
        <w:rPr>
          <w:rFonts w:ascii="Arial" w:hAnsi="Arial" w:cs="Arial"/>
        </w:rPr>
        <w:t>C</w:t>
      </w:r>
      <w:r w:rsidR="00D61874" w:rsidRPr="00BD292F">
        <w:rPr>
          <w:rFonts w:ascii="Arial" w:hAnsi="Arial" w:cs="Arial"/>
        </w:rPr>
        <w:t>ore</w:t>
      </w:r>
      <w:r w:rsidR="00C37AE6">
        <w:rPr>
          <w:rFonts w:ascii="Arial" w:hAnsi="Arial" w:cs="Arial"/>
        </w:rPr>
        <w:t xml:space="preserve"> (Core A)</w:t>
      </w:r>
      <w:r w:rsidR="005D61BA">
        <w:rPr>
          <w:rFonts w:ascii="Arial" w:hAnsi="Arial" w:cs="Arial"/>
        </w:rPr>
        <w:t xml:space="preserve"> to maintain an active knowledge of the field</w:t>
      </w:r>
      <w:r w:rsidR="00C37AE6">
        <w:rPr>
          <w:rFonts w:ascii="Arial" w:hAnsi="Arial" w:cs="Arial"/>
        </w:rPr>
        <w:t>, targeted implementation of automation and single-cell genomics technologies,</w:t>
      </w:r>
      <w:r w:rsidR="005D61BA">
        <w:rPr>
          <w:rFonts w:ascii="Arial" w:hAnsi="Arial" w:cs="Arial"/>
        </w:rPr>
        <w:t xml:space="preserve"> and </w:t>
      </w:r>
      <w:r w:rsidR="00C37AE6">
        <w:rPr>
          <w:rFonts w:ascii="Arial" w:hAnsi="Arial" w:cs="Arial"/>
        </w:rPr>
        <w:t xml:space="preserve">by </w:t>
      </w:r>
      <w:r w:rsidR="004C14E7" w:rsidRPr="00BD292F">
        <w:rPr>
          <w:rFonts w:ascii="Arial" w:hAnsi="Arial" w:cs="Arial"/>
        </w:rPr>
        <w:t>leverag</w:t>
      </w:r>
      <w:r w:rsidR="00B45558">
        <w:rPr>
          <w:rFonts w:ascii="Arial" w:hAnsi="Arial" w:cs="Arial"/>
        </w:rPr>
        <w:t>ing</w:t>
      </w:r>
      <w:r w:rsidR="004C14E7" w:rsidRPr="00BD292F">
        <w:rPr>
          <w:rFonts w:ascii="Arial" w:hAnsi="Arial" w:cs="Arial"/>
        </w:rPr>
        <w:t xml:space="preserve"> regional partners to bring a greater diversity of platforms and experti</w:t>
      </w:r>
      <w:r w:rsidR="00231436" w:rsidRPr="00BD292F">
        <w:rPr>
          <w:rFonts w:ascii="Arial" w:hAnsi="Arial" w:cs="Arial"/>
        </w:rPr>
        <w:t>s</w:t>
      </w:r>
      <w:r w:rsidR="004C14E7" w:rsidRPr="00BD292F">
        <w:rPr>
          <w:rFonts w:ascii="Arial" w:hAnsi="Arial" w:cs="Arial"/>
        </w:rPr>
        <w:t>e</w:t>
      </w:r>
      <w:r w:rsidR="00C37AE6">
        <w:rPr>
          <w:rFonts w:ascii="Arial" w:hAnsi="Arial" w:cs="Arial"/>
        </w:rPr>
        <w:t xml:space="preserve"> to multidisciplinary research programs.</w:t>
      </w:r>
      <w:r w:rsidR="00B45558">
        <w:rPr>
          <w:rFonts w:ascii="Arial" w:hAnsi="Arial" w:cs="Arial"/>
        </w:rPr>
        <w:t xml:space="preserve"> </w:t>
      </w:r>
    </w:p>
    <w:p w14:paraId="51540049" w14:textId="77777777" w:rsidR="00C37AE6" w:rsidRDefault="00C37AE6" w:rsidP="00AD5A1E">
      <w:pPr>
        <w:spacing w:after="0" w:line="360" w:lineRule="auto"/>
        <w:contextualSpacing/>
        <w:rPr>
          <w:rFonts w:ascii="Arial" w:hAnsi="Arial" w:cs="Arial"/>
        </w:rPr>
      </w:pPr>
    </w:p>
    <w:p w14:paraId="1E9BCC02" w14:textId="77777777" w:rsidR="008F4537" w:rsidRPr="00BD292F" w:rsidRDefault="00D82E66" w:rsidP="00AD5A1E">
      <w:pPr>
        <w:spacing w:after="0" w:line="360" w:lineRule="auto"/>
        <w:contextualSpacing/>
        <w:rPr>
          <w:rFonts w:ascii="Arial" w:hAnsi="Arial" w:cs="Arial"/>
        </w:rPr>
      </w:pPr>
      <w:r>
        <w:rPr>
          <w:rFonts w:ascii="Arial" w:hAnsi="Arial" w:cs="Arial"/>
          <w:b/>
        </w:rPr>
        <w:t>(2) To</w:t>
      </w:r>
      <w:r>
        <w:rPr>
          <w:rFonts w:ascii="Arial" w:hAnsi="Arial" w:cs="Arial"/>
        </w:rPr>
        <w:t xml:space="preserve"> </w:t>
      </w:r>
      <w:r>
        <w:rPr>
          <w:rFonts w:ascii="Arial" w:hAnsi="Arial" w:cs="Arial"/>
          <w:b/>
        </w:rPr>
        <w:t>deliver</w:t>
      </w:r>
      <w:r w:rsidR="00D61874" w:rsidRPr="00BD292F">
        <w:rPr>
          <w:rFonts w:ascii="Arial" w:hAnsi="Arial" w:cs="Arial"/>
          <w:b/>
        </w:rPr>
        <w:t xml:space="preserve"> the computational infrastruct</w:t>
      </w:r>
      <w:r w:rsidR="001D599A" w:rsidRPr="00BD292F">
        <w:rPr>
          <w:rFonts w:ascii="Arial" w:hAnsi="Arial" w:cs="Arial"/>
          <w:b/>
        </w:rPr>
        <w:t xml:space="preserve">ure and training to ensure </w:t>
      </w:r>
      <w:r w:rsidR="00D61874" w:rsidRPr="00BD292F">
        <w:rPr>
          <w:rFonts w:ascii="Arial" w:hAnsi="Arial" w:cs="Arial"/>
          <w:b/>
        </w:rPr>
        <w:t xml:space="preserve">GEBRI faculty </w:t>
      </w:r>
      <w:r>
        <w:rPr>
          <w:rFonts w:ascii="Arial" w:hAnsi="Arial" w:cs="Arial"/>
          <w:b/>
        </w:rPr>
        <w:t xml:space="preserve">and regional partners </w:t>
      </w:r>
      <w:r w:rsidR="00964FC0" w:rsidRPr="00BD292F">
        <w:rPr>
          <w:rFonts w:ascii="Arial" w:hAnsi="Arial" w:cs="Arial"/>
          <w:b/>
        </w:rPr>
        <w:t xml:space="preserve">are </w:t>
      </w:r>
      <w:r w:rsidR="00C37AE6">
        <w:rPr>
          <w:rFonts w:ascii="Arial" w:hAnsi="Arial" w:cs="Arial"/>
          <w:b/>
        </w:rPr>
        <w:t>en</w:t>
      </w:r>
      <w:r w:rsidR="00964FC0" w:rsidRPr="00BD292F">
        <w:rPr>
          <w:rFonts w:ascii="Arial" w:hAnsi="Arial" w:cs="Arial"/>
          <w:b/>
        </w:rPr>
        <w:t>able</w:t>
      </w:r>
      <w:r w:rsidR="00C37AE6">
        <w:rPr>
          <w:rFonts w:ascii="Arial" w:hAnsi="Arial" w:cs="Arial"/>
          <w:b/>
        </w:rPr>
        <w:t>d</w:t>
      </w:r>
      <w:r w:rsidR="00964FC0" w:rsidRPr="00BD292F">
        <w:rPr>
          <w:rFonts w:ascii="Arial" w:hAnsi="Arial" w:cs="Arial"/>
          <w:b/>
        </w:rPr>
        <w:t xml:space="preserve"> to conduct </w:t>
      </w:r>
      <w:proofErr w:type="spellStart"/>
      <w:r w:rsidR="00964FC0" w:rsidRPr="00BD292F">
        <w:rPr>
          <w:rFonts w:ascii="Arial" w:hAnsi="Arial" w:cs="Arial"/>
          <w:b/>
        </w:rPr>
        <w:t>bioinformatic</w:t>
      </w:r>
      <w:proofErr w:type="spellEnd"/>
      <w:r w:rsidR="00964FC0" w:rsidRPr="00BD292F">
        <w:rPr>
          <w:rFonts w:ascii="Arial" w:hAnsi="Arial" w:cs="Arial"/>
          <w:b/>
        </w:rPr>
        <w:t xml:space="preserve"> analyses and </w:t>
      </w:r>
      <w:r w:rsidR="00D61874" w:rsidRPr="00BD292F">
        <w:rPr>
          <w:rFonts w:ascii="Arial" w:hAnsi="Arial" w:cs="Arial"/>
          <w:b/>
        </w:rPr>
        <w:t xml:space="preserve">employ the best experimental design </w:t>
      </w:r>
      <w:r w:rsidR="00384FB0" w:rsidRPr="00BD292F">
        <w:rPr>
          <w:rFonts w:ascii="Arial" w:hAnsi="Arial" w:cs="Arial"/>
          <w:b/>
        </w:rPr>
        <w:t>and computational a</w:t>
      </w:r>
      <w:r w:rsidR="00893EF3">
        <w:rPr>
          <w:rFonts w:ascii="Arial" w:hAnsi="Arial" w:cs="Arial"/>
          <w:b/>
        </w:rPr>
        <w:t>pproaches</w:t>
      </w:r>
      <w:r w:rsidR="008F4537" w:rsidRPr="00BD292F">
        <w:rPr>
          <w:rFonts w:ascii="Arial" w:hAnsi="Arial" w:cs="Arial"/>
        </w:rPr>
        <w:t xml:space="preserve">. </w:t>
      </w:r>
      <w:r w:rsidR="00893EF3">
        <w:rPr>
          <w:rFonts w:ascii="Arial" w:hAnsi="Arial" w:cs="Arial"/>
        </w:rPr>
        <w:t>A</w:t>
      </w:r>
      <w:r w:rsidR="008F4537" w:rsidRPr="00BD292F">
        <w:rPr>
          <w:rFonts w:ascii="Arial" w:hAnsi="Arial" w:cs="Arial"/>
        </w:rPr>
        <w:t>ccomplish</w:t>
      </w:r>
      <w:r w:rsidR="00893EF3">
        <w:rPr>
          <w:rFonts w:ascii="Arial" w:hAnsi="Arial" w:cs="Arial"/>
        </w:rPr>
        <w:t>ing</w:t>
      </w:r>
      <w:r w:rsidR="008F4537" w:rsidRPr="00BD292F">
        <w:rPr>
          <w:rFonts w:ascii="Arial" w:hAnsi="Arial" w:cs="Arial"/>
        </w:rPr>
        <w:t xml:space="preserve"> this goal</w:t>
      </w:r>
      <w:r w:rsidR="00893EF3">
        <w:rPr>
          <w:rFonts w:ascii="Arial" w:hAnsi="Arial" w:cs="Arial"/>
        </w:rPr>
        <w:t xml:space="preserve"> </w:t>
      </w:r>
      <w:r w:rsidR="008F4537" w:rsidRPr="00BD292F">
        <w:rPr>
          <w:rFonts w:ascii="Arial" w:hAnsi="Arial" w:cs="Arial"/>
        </w:rPr>
        <w:t>will</w:t>
      </w:r>
      <w:r w:rsidR="001D599A" w:rsidRPr="00BD292F">
        <w:rPr>
          <w:rFonts w:ascii="Arial" w:hAnsi="Arial" w:cs="Arial"/>
        </w:rPr>
        <w:t xml:space="preserve"> leverage exist</w:t>
      </w:r>
      <w:r w:rsidR="00964FC0" w:rsidRPr="00BD292F">
        <w:rPr>
          <w:rFonts w:ascii="Arial" w:hAnsi="Arial" w:cs="Arial"/>
        </w:rPr>
        <w:t>ing shared infrastructure and</w:t>
      </w:r>
      <w:r w:rsidR="008F4537" w:rsidRPr="00BD292F">
        <w:rPr>
          <w:rFonts w:ascii="Arial" w:hAnsi="Arial" w:cs="Arial"/>
        </w:rPr>
        <w:t xml:space="preserve"> the compl</w:t>
      </w:r>
      <w:r w:rsidR="00216C01">
        <w:rPr>
          <w:rFonts w:ascii="Arial" w:hAnsi="Arial" w:cs="Arial"/>
        </w:rPr>
        <w:t>e</w:t>
      </w:r>
      <w:r w:rsidR="008F4537" w:rsidRPr="00BD292F">
        <w:rPr>
          <w:rFonts w:ascii="Arial" w:hAnsi="Arial" w:cs="Arial"/>
        </w:rPr>
        <w:t xml:space="preserve">mentary activities of a partner </w:t>
      </w:r>
      <w:r w:rsidR="00B7161D">
        <w:rPr>
          <w:rFonts w:ascii="Arial" w:hAnsi="Arial" w:cs="Arial"/>
        </w:rPr>
        <w:t>COBRE</w:t>
      </w:r>
      <w:r w:rsidR="008F4537" w:rsidRPr="00BD292F">
        <w:rPr>
          <w:rFonts w:ascii="Arial" w:hAnsi="Arial" w:cs="Arial"/>
        </w:rPr>
        <w:t xml:space="preserve"> at Dartmouth</w:t>
      </w:r>
      <w:r w:rsidR="001D599A" w:rsidRPr="00BD292F">
        <w:rPr>
          <w:rFonts w:ascii="Arial" w:hAnsi="Arial" w:cs="Arial"/>
        </w:rPr>
        <w:t xml:space="preserve"> </w:t>
      </w:r>
      <w:r w:rsidR="00964FC0" w:rsidRPr="00BD292F">
        <w:rPr>
          <w:rFonts w:ascii="Arial" w:hAnsi="Arial" w:cs="Arial"/>
        </w:rPr>
        <w:t>(</w:t>
      </w:r>
      <w:r w:rsidR="001D599A" w:rsidRPr="00BD292F">
        <w:rPr>
          <w:rFonts w:ascii="Arial" w:hAnsi="Arial" w:cs="Arial"/>
        </w:rPr>
        <w:t xml:space="preserve">under the direction of </w:t>
      </w:r>
      <w:r w:rsidR="00964FC0" w:rsidRPr="00BD292F">
        <w:rPr>
          <w:rFonts w:ascii="Arial" w:hAnsi="Arial" w:cs="Arial"/>
        </w:rPr>
        <w:t xml:space="preserve">Steering committee member, </w:t>
      </w:r>
      <w:r w:rsidR="001D599A" w:rsidRPr="00BD292F">
        <w:rPr>
          <w:rFonts w:ascii="Arial" w:hAnsi="Arial" w:cs="Arial"/>
        </w:rPr>
        <w:t>Jason Moore</w:t>
      </w:r>
      <w:r w:rsidR="00964FC0" w:rsidRPr="00BD292F">
        <w:rPr>
          <w:rFonts w:ascii="Arial" w:hAnsi="Arial" w:cs="Arial"/>
        </w:rPr>
        <w:t>)</w:t>
      </w:r>
      <w:r w:rsidR="008F4537" w:rsidRPr="00BD292F">
        <w:rPr>
          <w:rFonts w:ascii="Arial" w:hAnsi="Arial" w:cs="Arial"/>
        </w:rPr>
        <w:t>.</w:t>
      </w:r>
      <w:r w:rsidR="001D599A" w:rsidRPr="00BD292F">
        <w:rPr>
          <w:rFonts w:ascii="Arial" w:hAnsi="Arial" w:cs="Arial"/>
        </w:rPr>
        <w:t xml:space="preserve">  </w:t>
      </w:r>
      <w:r w:rsidR="00893EF3">
        <w:rPr>
          <w:rFonts w:ascii="Arial" w:hAnsi="Arial" w:cs="Arial"/>
        </w:rPr>
        <w:t>T</w:t>
      </w:r>
      <w:r w:rsidR="001D599A" w:rsidRPr="00BD292F">
        <w:rPr>
          <w:rFonts w:ascii="Arial" w:hAnsi="Arial" w:cs="Arial"/>
        </w:rPr>
        <w:t>his aim specifically intend</w:t>
      </w:r>
      <w:r w:rsidR="00893EF3">
        <w:rPr>
          <w:rFonts w:ascii="Arial" w:hAnsi="Arial" w:cs="Arial"/>
        </w:rPr>
        <w:t>s</w:t>
      </w:r>
      <w:r w:rsidR="001D599A" w:rsidRPr="00BD292F">
        <w:rPr>
          <w:rFonts w:ascii="Arial" w:hAnsi="Arial" w:cs="Arial"/>
        </w:rPr>
        <w:t xml:space="preserve"> to </w:t>
      </w:r>
      <w:r w:rsidR="00964FC0" w:rsidRPr="00BD292F">
        <w:rPr>
          <w:rFonts w:ascii="Arial" w:hAnsi="Arial" w:cs="Arial"/>
        </w:rPr>
        <w:t xml:space="preserve">(1) Focus on the development of the UNH node </w:t>
      </w:r>
      <w:r w:rsidR="00893EF3">
        <w:rPr>
          <w:rFonts w:ascii="Arial" w:hAnsi="Arial" w:cs="Arial"/>
        </w:rPr>
        <w:t xml:space="preserve">of the NH Grid </w:t>
      </w:r>
      <w:r w:rsidR="00964FC0" w:rsidRPr="00BD292F">
        <w:rPr>
          <w:rFonts w:ascii="Arial" w:hAnsi="Arial" w:cs="Arial"/>
        </w:rPr>
        <w:t xml:space="preserve">with specific capacities best suited to the needs of the proposed GEBRI programs and (2) Utilize </w:t>
      </w:r>
      <w:r w:rsidR="00E20EF0">
        <w:rPr>
          <w:rFonts w:ascii="Arial" w:hAnsi="Arial" w:cs="Arial"/>
        </w:rPr>
        <w:t xml:space="preserve">the </w:t>
      </w:r>
      <w:r w:rsidR="00964FC0" w:rsidRPr="00BD292F">
        <w:rPr>
          <w:rFonts w:ascii="Arial" w:hAnsi="Arial" w:cs="Arial"/>
        </w:rPr>
        <w:lastRenderedPageBreak/>
        <w:t xml:space="preserve">expertise of the Dartmouth Computational Biology </w:t>
      </w:r>
      <w:r w:rsidR="00B7161D">
        <w:rPr>
          <w:rFonts w:ascii="Arial" w:hAnsi="Arial" w:cs="Arial"/>
        </w:rPr>
        <w:t>COBRE</w:t>
      </w:r>
      <w:r w:rsidR="00964FC0" w:rsidRPr="00BD292F">
        <w:rPr>
          <w:rFonts w:ascii="Arial" w:hAnsi="Arial" w:cs="Arial"/>
        </w:rPr>
        <w:t xml:space="preserve"> </w:t>
      </w:r>
      <w:r w:rsidR="00E20EF0">
        <w:rPr>
          <w:rFonts w:ascii="Arial" w:hAnsi="Arial" w:cs="Arial"/>
        </w:rPr>
        <w:t>(</w:t>
      </w:r>
      <w:proofErr w:type="spellStart"/>
      <w:r w:rsidR="00E20EF0">
        <w:rPr>
          <w:rFonts w:ascii="Arial" w:hAnsi="Arial" w:cs="Arial"/>
        </w:rPr>
        <w:t>iQB</w:t>
      </w:r>
      <w:r w:rsidR="00C37AE6">
        <w:rPr>
          <w:rFonts w:ascii="Arial" w:hAnsi="Arial" w:cs="Arial"/>
        </w:rPr>
        <w:t>S</w:t>
      </w:r>
      <w:proofErr w:type="spellEnd"/>
      <w:r w:rsidR="00E20EF0">
        <w:rPr>
          <w:rFonts w:ascii="Arial" w:hAnsi="Arial" w:cs="Arial"/>
        </w:rPr>
        <w:t xml:space="preserve">) </w:t>
      </w:r>
      <w:r w:rsidR="00964FC0" w:rsidRPr="00BD292F">
        <w:rPr>
          <w:rFonts w:ascii="Arial" w:hAnsi="Arial" w:cs="Arial"/>
        </w:rPr>
        <w:t xml:space="preserve">to enhance </w:t>
      </w:r>
      <w:r w:rsidR="00350438" w:rsidRPr="00BD292F">
        <w:rPr>
          <w:rFonts w:ascii="Arial" w:hAnsi="Arial" w:cs="Arial"/>
        </w:rPr>
        <w:t xml:space="preserve">collaborative </w:t>
      </w:r>
      <w:r w:rsidR="00964FC0" w:rsidRPr="00BD292F">
        <w:rPr>
          <w:rFonts w:ascii="Arial" w:hAnsi="Arial" w:cs="Arial"/>
        </w:rPr>
        <w:t xml:space="preserve">training </w:t>
      </w:r>
      <w:r w:rsidR="00350438" w:rsidRPr="00BD292F">
        <w:rPr>
          <w:rFonts w:ascii="Arial" w:hAnsi="Arial" w:cs="Arial"/>
        </w:rPr>
        <w:t xml:space="preserve">opportunities </w:t>
      </w:r>
      <w:r w:rsidR="00964FC0" w:rsidRPr="00BD292F">
        <w:rPr>
          <w:rFonts w:ascii="Arial" w:hAnsi="Arial" w:cs="Arial"/>
        </w:rPr>
        <w:t xml:space="preserve">of </w:t>
      </w:r>
      <w:r w:rsidR="00893EF3">
        <w:rPr>
          <w:rFonts w:ascii="Arial" w:hAnsi="Arial" w:cs="Arial"/>
        </w:rPr>
        <w:t>the GEBRI</w:t>
      </w:r>
      <w:r w:rsidR="00964FC0" w:rsidRPr="00BD292F">
        <w:rPr>
          <w:rFonts w:ascii="Arial" w:hAnsi="Arial" w:cs="Arial"/>
        </w:rPr>
        <w:t xml:space="preserve"> </w:t>
      </w:r>
      <w:r w:rsidR="00E20EF0">
        <w:rPr>
          <w:rFonts w:ascii="Arial" w:hAnsi="Arial" w:cs="Arial"/>
        </w:rPr>
        <w:t>f</w:t>
      </w:r>
      <w:r w:rsidR="00964FC0" w:rsidRPr="00BD292F">
        <w:rPr>
          <w:rFonts w:ascii="Arial" w:hAnsi="Arial" w:cs="Arial"/>
        </w:rPr>
        <w:t>aculty</w:t>
      </w:r>
      <w:r w:rsidR="00350438" w:rsidRPr="00BD292F">
        <w:rPr>
          <w:rFonts w:ascii="Arial" w:hAnsi="Arial" w:cs="Arial"/>
        </w:rPr>
        <w:t xml:space="preserve"> in the areas of statistical ana</w:t>
      </w:r>
      <w:r w:rsidR="00964FC0" w:rsidRPr="00BD292F">
        <w:rPr>
          <w:rFonts w:ascii="Arial" w:hAnsi="Arial" w:cs="Arial"/>
        </w:rPr>
        <w:t>lysis, data</w:t>
      </w:r>
      <w:r w:rsidR="0054596E">
        <w:rPr>
          <w:rFonts w:ascii="Arial" w:hAnsi="Arial" w:cs="Arial"/>
        </w:rPr>
        <w:t xml:space="preserve"> </w:t>
      </w:r>
      <w:r w:rsidR="00964FC0" w:rsidRPr="00BD292F">
        <w:rPr>
          <w:rFonts w:ascii="Arial" w:hAnsi="Arial" w:cs="Arial"/>
        </w:rPr>
        <w:t>mining</w:t>
      </w:r>
      <w:r w:rsidR="0054596E">
        <w:rPr>
          <w:rFonts w:ascii="Arial" w:hAnsi="Arial" w:cs="Arial"/>
        </w:rPr>
        <w:t>,</w:t>
      </w:r>
      <w:r w:rsidR="00964FC0" w:rsidRPr="00BD292F">
        <w:rPr>
          <w:rFonts w:ascii="Arial" w:hAnsi="Arial" w:cs="Arial"/>
        </w:rPr>
        <w:t xml:space="preserve"> and exploratory visualization.</w:t>
      </w:r>
    </w:p>
    <w:p w14:paraId="59EE3A3F" w14:textId="77777777" w:rsidR="00964FC0" w:rsidRPr="00BD292F" w:rsidRDefault="00964FC0" w:rsidP="00AD5A1E">
      <w:pPr>
        <w:spacing w:after="0" w:line="360" w:lineRule="auto"/>
        <w:contextualSpacing/>
        <w:rPr>
          <w:rFonts w:ascii="Arial" w:hAnsi="Arial" w:cs="Arial"/>
        </w:rPr>
      </w:pPr>
    </w:p>
    <w:p w14:paraId="233D74B4" w14:textId="77777777" w:rsidR="008F4537" w:rsidRPr="00BD292F" w:rsidRDefault="008F4537" w:rsidP="00AD5A1E">
      <w:pPr>
        <w:spacing w:after="0" w:line="360" w:lineRule="auto"/>
        <w:contextualSpacing/>
        <w:rPr>
          <w:rFonts w:ascii="Arial" w:hAnsi="Arial" w:cs="Arial"/>
        </w:rPr>
      </w:pPr>
      <w:r w:rsidRPr="00BD292F">
        <w:rPr>
          <w:rFonts w:ascii="Arial" w:hAnsi="Arial" w:cs="Arial"/>
        </w:rPr>
        <w:t>Having the capacity to support GEBRI faculty</w:t>
      </w:r>
      <w:r w:rsidR="00D82E66">
        <w:rPr>
          <w:rFonts w:ascii="Arial" w:hAnsi="Arial" w:cs="Arial"/>
        </w:rPr>
        <w:t xml:space="preserve"> and regional partners</w:t>
      </w:r>
      <w:r w:rsidRPr="00BD292F">
        <w:rPr>
          <w:rFonts w:ascii="Arial" w:hAnsi="Arial" w:cs="Arial"/>
        </w:rPr>
        <w:t xml:space="preserve"> from study design</w:t>
      </w:r>
      <w:r w:rsidR="0054596E">
        <w:rPr>
          <w:rFonts w:ascii="Arial" w:hAnsi="Arial" w:cs="Arial"/>
        </w:rPr>
        <w:t xml:space="preserve"> through data generation</w:t>
      </w:r>
      <w:r w:rsidRPr="00BD292F">
        <w:rPr>
          <w:rFonts w:ascii="Arial" w:hAnsi="Arial" w:cs="Arial"/>
        </w:rPr>
        <w:t xml:space="preserve"> and computational analysis will provide </w:t>
      </w:r>
      <w:r w:rsidR="00350438" w:rsidRPr="00BD292F">
        <w:rPr>
          <w:rFonts w:ascii="Arial" w:hAnsi="Arial" w:cs="Arial"/>
        </w:rPr>
        <w:t xml:space="preserve">the critical support infrastructure and training necessary to </w:t>
      </w:r>
      <w:r w:rsidR="00D45CB1">
        <w:rPr>
          <w:rFonts w:ascii="Arial" w:hAnsi="Arial" w:cs="Arial"/>
        </w:rPr>
        <w:t xml:space="preserve">(1) </w:t>
      </w:r>
      <w:r w:rsidR="00350438" w:rsidRPr="00BD292F">
        <w:rPr>
          <w:rFonts w:ascii="Arial" w:hAnsi="Arial" w:cs="Arial"/>
        </w:rPr>
        <w:t>adopt genomics approaches and develop</w:t>
      </w:r>
      <w:r w:rsidRPr="00BD292F">
        <w:rPr>
          <w:rFonts w:ascii="Arial" w:hAnsi="Arial" w:cs="Arial"/>
        </w:rPr>
        <w:t xml:space="preserve"> genomic infrastructures in novel systems</w:t>
      </w:r>
      <w:r w:rsidR="00D45CB1">
        <w:rPr>
          <w:rFonts w:ascii="Arial" w:hAnsi="Arial" w:cs="Arial"/>
        </w:rPr>
        <w:t xml:space="preserve"> and (2) bring the tools of genomics and bioinformatics to research groups from disparate disciplines.</w:t>
      </w:r>
      <w:r w:rsidR="00E20EF0">
        <w:rPr>
          <w:rFonts w:ascii="Arial" w:hAnsi="Arial" w:cs="Arial"/>
        </w:rPr>
        <w:t xml:space="preserve">  These expected outcomes</w:t>
      </w:r>
      <w:r w:rsidRPr="00BD292F">
        <w:rPr>
          <w:rFonts w:ascii="Arial" w:hAnsi="Arial" w:cs="Arial"/>
        </w:rPr>
        <w:t xml:space="preserve"> a</w:t>
      </w:r>
      <w:r w:rsidR="00E20EF0">
        <w:rPr>
          <w:rFonts w:ascii="Arial" w:hAnsi="Arial" w:cs="Arial"/>
        </w:rPr>
        <w:t>re</w:t>
      </w:r>
      <w:r w:rsidRPr="00BD292F">
        <w:rPr>
          <w:rFonts w:ascii="Arial" w:hAnsi="Arial" w:cs="Arial"/>
        </w:rPr>
        <w:t xml:space="preserve"> </w:t>
      </w:r>
      <w:r w:rsidR="008D289D">
        <w:rPr>
          <w:rFonts w:ascii="Arial" w:hAnsi="Arial" w:cs="Arial"/>
        </w:rPr>
        <w:t xml:space="preserve">particularly </w:t>
      </w:r>
      <w:r w:rsidR="00E20EF0">
        <w:rPr>
          <w:rFonts w:ascii="Arial" w:hAnsi="Arial" w:cs="Arial"/>
        </w:rPr>
        <w:t xml:space="preserve">critical </w:t>
      </w:r>
      <w:r w:rsidRPr="00BD292F">
        <w:rPr>
          <w:rFonts w:ascii="Arial" w:hAnsi="Arial" w:cs="Arial"/>
        </w:rPr>
        <w:t xml:space="preserve">for </w:t>
      </w:r>
      <w:r w:rsidR="008D289D">
        <w:rPr>
          <w:rFonts w:ascii="Arial" w:hAnsi="Arial" w:cs="Arial"/>
        </w:rPr>
        <w:t xml:space="preserve">the development of </w:t>
      </w:r>
      <w:r w:rsidRPr="00BD292F">
        <w:rPr>
          <w:rFonts w:ascii="Arial" w:hAnsi="Arial" w:cs="Arial"/>
        </w:rPr>
        <w:t>multidisciplinary</w:t>
      </w:r>
      <w:r w:rsidR="00350438" w:rsidRPr="00BD292F">
        <w:rPr>
          <w:rFonts w:ascii="Arial" w:hAnsi="Arial" w:cs="Arial"/>
        </w:rPr>
        <w:t xml:space="preserve"> research programs</w:t>
      </w:r>
      <w:r w:rsidR="00E20EF0">
        <w:rPr>
          <w:rFonts w:ascii="Arial" w:hAnsi="Arial" w:cs="Arial"/>
        </w:rPr>
        <w:t xml:space="preserve"> </w:t>
      </w:r>
      <w:r w:rsidR="00D45CB1">
        <w:rPr>
          <w:rFonts w:ascii="Arial" w:hAnsi="Arial" w:cs="Arial"/>
        </w:rPr>
        <w:t xml:space="preserve">as envisioned </w:t>
      </w:r>
      <w:r w:rsidR="00E20EF0">
        <w:rPr>
          <w:rFonts w:ascii="Arial" w:hAnsi="Arial" w:cs="Arial"/>
        </w:rPr>
        <w:t>GEBRI faculty</w:t>
      </w:r>
      <w:r w:rsidR="00350438" w:rsidRPr="00BD292F">
        <w:rPr>
          <w:rFonts w:ascii="Arial" w:hAnsi="Arial" w:cs="Arial"/>
        </w:rPr>
        <w:t xml:space="preserve">.  </w:t>
      </w:r>
      <w:r w:rsidRPr="00BD292F">
        <w:rPr>
          <w:rFonts w:ascii="Arial" w:hAnsi="Arial" w:cs="Arial"/>
        </w:rPr>
        <w:t xml:space="preserve"> </w:t>
      </w:r>
    </w:p>
    <w:p w14:paraId="07B2F3DD" w14:textId="77777777" w:rsidR="009B61E3" w:rsidRDefault="009B61E3" w:rsidP="00AD5A1E">
      <w:pPr>
        <w:spacing w:after="0" w:line="360" w:lineRule="auto"/>
        <w:rPr>
          <w:rFonts w:ascii="Arial" w:hAnsi="Arial" w:cs="Arial"/>
        </w:rPr>
      </w:pPr>
      <w:r>
        <w:rPr>
          <w:rFonts w:ascii="Arial" w:hAnsi="Arial" w:cs="Arial"/>
        </w:rPr>
        <w:br w:type="page"/>
      </w:r>
    </w:p>
    <w:p w14:paraId="774209EC" w14:textId="77777777" w:rsidR="003879F4" w:rsidRPr="00BD292F" w:rsidRDefault="003879F4" w:rsidP="00AD5A1E">
      <w:pPr>
        <w:spacing w:after="0" w:line="360" w:lineRule="auto"/>
        <w:contextualSpacing/>
        <w:rPr>
          <w:rFonts w:ascii="Arial" w:hAnsi="Arial" w:cs="Arial"/>
        </w:rPr>
      </w:pPr>
    </w:p>
    <w:p w14:paraId="3B839C1E" w14:textId="77777777" w:rsidR="009B61E3" w:rsidRPr="00812FF8" w:rsidRDefault="00812FF8" w:rsidP="00AD5A1E">
      <w:pPr>
        <w:spacing w:after="0" w:line="360" w:lineRule="auto"/>
        <w:contextualSpacing/>
        <w:rPr>
          <w:rFonts w:ascii="Arial" w:hAnsi="Arial" w:cs="Arial"/>
          <w:b/>
        </w:rPr>
      </w:pPr>
      <w:r w:rsidRPr="00812FF8">
        <w:rPr>
          <w:rFonts w:ascii="Arial" w:hAnsi="Arial" w:cs="Arial"/>
          <w:b/>
        </w:rPr>
        <w:t>SIGNIFICANCE (GENOMICS AND BIOINFORMATICS CORE)</w:t>
      </w:r>
    </w:p>
    <w:p w14:paraId="43090EA1" w14:textId="77777777" w:rsidR="00812FF8" w:rsidRDefault="00812FF8" w:rsidP="00AD5A1E">
      <w:pPr>
        <w:spacing w:after="0" w:line="360" w:lineRule="auto"/>
        <w:contextualSpacing/>
        <w:rPr>
          <w:rFonts w:ascii="Arial" w:hAnsi="Arial" w:cs="Arial"/>
        </w:rPr>
      </w:pPr>
    </w:p>
    <w:p w14:paraId="4D830743" w14:textId="77777777" w:rsidR="00350438" w:rsidRPr="00BD292F" w:rsidRDefault="009B61E3" w:rsidP="00AD5A1E">
      <w:pPr>
        <w:spacing w:after="0" w:line="360" w:lineRule="auto"/>
        <w:contextualSpacing/>
        <w:rPr>
          <w:rFonts w:ascii="Arial" w:hAnsi="Arial" w:cs="Arial"/>
        </w:rPr>
      </w:pPr>
      <w:r>
        <w:rPr>
          <w:rFonts w:ascii="Arial" w:hAnsi="Arial" w:cs="Arial"/>
        </w:rPr>
        <w:t>The</w:t>
      </w:r>
      <w:r w:rsidR="00350438" w:rsidRPr="00BD292F">
        <w:rPr>
          <w:rFonts w:ascii="Arial" w:hAnsi="Arial" w:cs="Arial"/>
        </w:rPr>
        <w:t xml:space="preserve"> proposed GEBRI Genomics and Bioinfo</w:t>
      </w:r>
      <w:r w:rsidR="009276C0" w:rsidRPr="00BD292F">
        <w:rPr>
          <w:rFonts w:ascii="Arial" w:hAnsi="Arial" w:cs="Arial"/>
        </w:rPr>
        <w:t>r</w:t>
      </w:r>
      <w:r w:rsidR="00350438" w:rsidRPr="00BD292F">
        <w:rPr>
          <w:rFonts w:ascii="Arial" w:hAnsi="Arial" w:cs="Arial"/>
        </w:rPr>
        <w:t>matics Core</w:t>
      </w:r>
      <w:r w:rsidR="008A413D" w:rsidRPr="00BD292F">
        <w:rPr>
          <w:rFonts w:ascii="Arial" w:hAnsi="Arial" w:cs="Arial"/>
        </w:rPr>
        <w:t xml:space="preserve"> </w:t>
      </w:r>
      <w:r w:rsidR="0054596E">
        <w:rPr>
          <w:rFonts w:ascii="Arial" w:hAnsi="Arial" w:cs="Arial"/>
        </w:rPr>
        <w:t>will</w:t>
      </w:r>
      <w:r w:rsidR="008A413D" w:rsidRPr="00BD292F">
        <w:rPr>
          <w:rFonts w:ascii="Arial" w:hAnsi="Arial" w:cs="Arial"/>
        </w:rPr>
        <w:t xml:space="preserve"> </w:t>
      </w:r>
      <w:r w:rsidR="00350438" w:rsidRPr="00BD292F">
        <w:rPr>
          <w:rFonts w:ascii="Arial" w:hAnsi="Arial" w:cs="Arial"/>
        </w:rPr>
        <w:t>impact many research p</w:t>
      </w:r>
      <w:r w:rsidR="009276C0" w:rsidRPr="00BD292F">
        <w:rPr>
          <w:rFonts w:ascii="Arial" w:hAnsi="Arial" w:cs="Arial"/>
        </w:rPr>
        <w:t xml:space="preserve">rograms in the region.  </w:t>
      </w:r>
      <w:r w:rsidR="008A413D" w:rsidRPr="00BD292F">
        <w:rPr>
          <w:rFonts w:ascii="Arial" w:hAnsi="Arial" w:cs="Arial"/>
        </w:rPr>
        <w:t xml:space="preserve">The </w:t>
      </w:r>
      <w:r w:rsidR="00EF4445">
        <w:rPr>
          <w:rFonts w:ascii="Arial" w:hAnsi="Arial" w:cs="Arial"/>
        </w:rPr>
        <w:t xml:space="preserve">neighboring IDeA state </w:t>
      </w:r>
      <w:r>
        <w:rPr>
          <w:rFonts w:ascii="Arial" w:hAnsi="Arial" w:cs="Arial"/>
        </w:rPr>
        <w:t>u</w:t>
      </w:r>
      <w:r w:rsidR="009276C0" w:rsidRPr="00BD292F">
        <w:rPr>
          <w:rFonts w:ascii="Arial" w:hAnsi="Arial" w:cs="Arial"/>
        </w:rPr>
        <w:t>niversities and r</w:t>
      </w:r>
      <w:r w:rsidR="00350438" w:rsidRPr="00BD292F">
        <w:rPr>
          <w:rFonts w:ascii="Arial" w:hAnsi="Arial" w:cs="Arial"/>
        </w:rPr>
        <w:t>esearch centers ho</w:t>
      </w:r>
      <w:r w:rsidR="009276C0" w:rsidRPr="00BD292F">
        <w:rPr>
          <w:rFonts w:ascii="Arial" w:hAnsi="Arial" w:cs="Arial"/>
        </w:rPr>
        <w:t>use many</w:t>
      </w:r>
      <w:r w:rsidR="00350438" w:rsidRPr="00BD292F">
        <w:rPr>
          <w:rFonts w:ascii="Arial" w:hAnsi="Arial" w:cs="Arial"/>
        </w:rPr>
        <w:t xml:space="preserve"> investigators </w:t>
      </w:r>
      <w:r w:rsidR="009276C0" w:rsidRPr="00BD292F">
        <w:rPr>
          <w:rFonts w:ascii="Arial" w:hAnsi="Arial" w:cs="Arial"/>
        </w:rPr>
        <w:t>in di</w:t>
      </w:r>
      <w:r w:rsidR="0054596E">
        <w:rPr>
          <w:rFonts w:ascii="Arial" w:hAnsi="Arial" w:cs="Arial"/>
        </w:rPr>
        <w:t>s</w:t>
      </w:r>
      <w:r w:rsidR="009276C0" w:rsidRPr="00BD292F">
        <w:rPr>
          <w:rFonts w:ascii="Arial" w:hAnsi="Arial" w:cs="Arial"/>
        </w:rPr>
        <w:t xml:space="preserve">ciplines that can have a significant impact on biomedical research when enabled with </w:t>
      </w:r>
      <w:r w:rsidR="00EF4445">
        <w:rPr>
          <w:rFonts w:ascii="Arial" w:hAnsi="Arial" w:cs="Arial"/>
        </w:rPr>
        <w:t xml:space="preserve">the tools of </w:t>
      </w:r>
      <w:r w:rsidR="009276C0" w:rsidRPr="00BD292F">
        <w:rPr>
          <w:rFonts w:ascii="Arial" w:hAnsi="Arial" w:cs="Arial"/>
        </w:rPr>
        <w:t>genomics and bioinformatics.  Fo</w:t>
      </w:r>
      <w:r w:rsidR="008A413D" w:rsidRPr="00BD292F">
        <w:rPr>
          <w:rFonts w:ascii="Arial" w:hAnsi="Arial" w:cs="Arial"/>
        </w:rPr>
        <w:t>r example,</w:t>
      </w:r>
      <w:r w:rsidR="009276C0" w:rsidRPr="00BD292F">
        <w:rPr>
          <w:rFonts w:ascii="Arial" w:hAnsi="Arial" w:cs="Arial"/>
        </w:rPr>
        <w:t xml:space="preserve"> studies of the human </w:t>
      </w:r>
      <w:proofErr w:type="spellStart"/>
      <w:r w:rsidR="009276C0" w:rsidRPr="00BD292F">
        <w:rPr>
          <w:rFonts w:ascii="Arial" w:hAnsi="Arial" w:cs="Arial"/>
        </w:rPr>
        <w:t>microbiome</w:t>
      </w:r>
      <w:proofErr w:type="spellEnd"/>
      <w:r w:rsidR="009276C0" w:rsidRPr="00BD292F">
        <w:rPr>
          <w:rFonts w:ascii="Arial" w:hAnsi="Arial" w:cs="Arial"/>
        </w:rPr>
        <w:t xml:space="preserve"> arose from microbial ecology enabled with genomics and bioinformatics.  The development of that multidisciplinary field is now one of the most rapidly growing and impactful areas of biomedical research. </w:t>
      </w:r>
      <w:r w:rsidR="00350438" w:rsidRPr="00BD292F">
        <w:rPr>
          <w:rFonts w:ascii="Arial" w:hAnsi="Arial" w:cs="Arial"/>
        </w:rPr>
        <w:t xml:space="preserve"> </w:t>
      </w:r>
      <w:r w:rsidR="009276C0" w:rsidRPr="00BD292F">
        <w:rPr>
          <w:rFonts w:ascii="Arial" w:hAnsi="Arial" w:cs="Arial"/>
        </w:rPr>
        <w:t xml:space="preserve">Similarly, </w:t>
      </w:r>
      <w:r w:rsidR="008A413D" w:rsidRPr="00BD292F">
        <w:rPr>
          <w:rFonts w:ascii="Arial" w:hAnsi="Arial" w:cs="Arial"/>
        </w:rPr>
        <w:t>because of its laboratory and genetic prow</w:t>
      </w:r>
      <w:r w:rsidR="0054596E">
        <w:rPr>
          <w:rFonts w:ascii="Arial" w:hAnsi="Arial" w:cs="Arial"/>
        </w:rPr>
        <w:t>ess</w:t>
      </w:r>
      <w:r w:rsidR="008A413D" w:rsidRPr="00BD292F">
        <w:rPr>
          <w:rFonts w:ascii="Arial" w:hAnsi="Arial" w:cs="Arial"/>
        </w:rPr>
        <w:t xml:space="preserve"> the </w:t>
      </w:r>
      <w:r w:rsidR="009276C0" w:rsidRPr="00BD292F">
        <w:rPr>
          <w:rFonts w:ascii="Arial" w:hAnsi="Arial" w:cs="Arial"/>
        </w:rPr>
        <w:t>model organism</w:t>
      </w:r>
      <w:r w:rsidR="0054596E">
        <w:rPr>
          <w:rFonts w:ascii="Arial" w:hAnsi="Arial" w:cs="Arial"/>
        </w:rPr>
        <w:t xml:space="preserve"> </w:t>
      </w:r>
      <w:r w:rsidR="0054596E" w:rsidRPr="0054596E">
        <w:rPr>
          <w:rFonts w:ascii="Arial" w:hAnsi="Arial" w:cs="Arial"/>
          <w:i/>
        </w:rPr>
        <w:t>Saccharomyces</w:t>
      </w:r>
      <w:r w:rsidR="009276C0" w:rsidRPr="00BD292F">
        <w:rPr>
          <w:rFonts w:ascii="Arial" w:hAnsi="Arial" w:cs="Arial"/>
        </w:rPr>
        <w:t xml:space="preserve"> (Yeast) is </w:t>
      </w:r>
      <w:r w:rsidR="00EF4445">
        <w:rPr>
          <w:rFonts w:ascii="Arial" w:hAnsi="Arial" w:cs="Arial"/>
        </w:rPr>
        <w:t xml:space="preserve">known to be </w:t>
      </w:r>
      <w:r w:rsidR="009276C0" w:rsidRPr="00BD292F">
        <w:rPr>
          <w:rFonts w:ascii="Arial" w:hAnsi="Arial" w:cs="Arial"/>
        </w:rPr>
        <w:t xml:space="preserve">the single greatest source of functional </w:t>
      </w:r>
      <w:r w:rsidR="0054596E">
        <w:rPr>
          <w:rFonts w:ascii="Arial" w:hAnsi="Arial" w:cs="Arial"/>
        </w:rPr>
        <w:t xml:space="preserve">annotation </w:t>
      </w:r>
      <w:r w:rsidR="00EF4445">
        <w:rPr>
          <w:rFonts w:ascii="Arial" w:hAnsi="Arial" w:cs="Arial"/>
        </w:rPr>
        <w:t>fo</w:t>
      </w:r>
      <w:r w:rsidR="009276C0" w:rsidRPr="00BD292F">
        <w:rPr>
          <w:rFonts w:ascii="Arial" w:hAnsi="Arial" w:cs="Arial"/>
        </w:rPr>
        <w:t>r the human</w:t>
      </w:r>
      <w:r w:rsidR="0054596E">
        <w:rPr>
          <w:rFonts w:ascii="Arial" w:hAnsi="Arial" w:cs="Arial"/>
        </w:rPr>
        <w:t xml:space="preserve"> genome</w:t>
      </w:r>
      <w:r w:rsidR="009276C0" w:rsidRPr="00BD292F">
        <w:rPr>
          <w:rFonts w:ascii="Arial" w:hAnsi="Arial" w:cs="Arial"/>
        </w:rPr>
        <w:t xml:space="preserve">.  However, the tools of genomics and bioinformatics can engage many more specialized systems with unique properties </w:t>
      </w:r>
      <w:r w:rsidR="00EF4445">
        <w:rPr>
          <w:rFonts w:ascii="Arial" w:hAnsi="Arial" w:cs="Arial"/>
        </w:rPr>
        <w:t xml:space="preserve">and insights </w:t>
      </w:r>
      <w:r w:rsidR="009276C0" w:rsidRPr="00BD292F">
        <w:rPr>
          <w:rFonts w:ascii="Arial" w:hAnsi="Arial" w:cs="Arial"/>
        </w:rPr>
        <w:t>into biomedical investigation</w:t>
      </w:r>
      <w:r w:rsidR="008A413D" w:rsidRPr="00BD292F">
        <w:rPr>
          <w:rFonts w:ascii="Arial" w:hAnsi="Arial" w:cs="Arial"/>
        </w:rPr>
        <w:t xml:space="preserve"> and bring </w:t>
      </w:r>
      <w:r w:rsidR="00EF4445">
        <w:rPr>
          <w:rFonts w:ascii="Arial" w:hAnsi="Arial" w:cs="Arial"/>
        </w:rPr>
        <w:t xml:space="preserve">those </w:t>
      </w:r>
      <w:r w:rsidR="0054596E">
        <w:rPr>
          <w:rFonts w:ascii="Arial" w:hAnsi="Arial" w:cs="Arial"/>
        </w:rPr>
        <w:t xml:space="preserve">novel </w:t>
      </w:r>
      <w:r w:rsidR="008A413D" w:rsidRPr="00BD292F">
        <w:rPr>
          <w:rFonts w:ascii="Arial" w:hAnsi="Arial" w:cs="Arial"/>
        </w:rPr>
        <w:t xml:space="preserve">systems into the </w:t>
      </w:r>
      <w:r w:rsidR="0054596E">
        <w:rPr>
          <w:rFonts w:ascii="Arial" w:hAnsi="Arial" w:cs="Arial"/>
        </w:rPr>
        <w:t xml:space="preserve">pipeline for </w:t>
      </w:r>
      <w:r w:rsidR="008A413D" w:rsidRPr="00BD292F">
        <w:rPr>
          <w:rFonts w:ascii="Arial" w:hAnsi="Arial" w:cs="Arial"/>
        </w:rPr>
        <w:t>understand</w:t>
      </w:r>
      <w:r w:rsidR="0054596E">
        <w:rPr>
          <w:rFonts w:ascii="Arial" w:hAnsi="Arial" w:cs="Arial"/>
        </w:rPr>
        <w:t>ing</w:t>
      </w:r>
      <w:r w:rsidR="008A413D" w:rsidRPr="00BD292F">
        <w:rPr>
          <w:rFonts w:ascii="Arial" w:hAnsi="Arial" w:cs="Arial"/>
        </w:rPr>
        <w:t xml:space="preserve"> functional mechanisms important to human disease.</w:t>
      </w:r>
      <w:r w:rsidR="009276C0" w:rsidRPr="00BD292F">
        <w:rPr>
          <w:rFonts w:ascii="Arial" w:hAnsi="Arial" w:cs="Arial"/>
        </w:rPr>
        <w:t xml:space="preserve"> </w:t>
      </w:r>
      <w:r w:rsidR="008A413D" w:rsidRPr="00F02657">
        <w:rPr>
          <w:rFonts w:ascii="Arial" w:hAnsi="Arial" w:cs="Arial"/>
          <w:u w:val="single"/>
        </w:rPr>
        <w:t xml:space="preserve">The infrastructure </w:t>
      </w:r>
      <w:r w:rsidR="00F02657" w:rsidRPr="00F02657">
        <w:rPr>
          <w:rFonts w:ascii="Arial" w:hAnsi="Arial" w:cs="Arial"/>
          <w:u w:val="single"/>
        </w:rPr>
        <w:t xml:space="preserve">and dedicated support </w:t>
      </w:r>
      <w:r w:rsidR="008A413D" w:rsidRPr="00F02657">
        <w:rPr>
          <w:rFonts w:ascii="Arial" w:hAnsi="Arial" w:cs="Arial"/>
          <w:u w:val="single"/>
        </w:rPr>
        <w:t xml:space="preserve">proposed in the Genomics and </w:t>
      </w:r>
      <w:r w:rsidR="0054596E" w:rsidRPr="00F02657">
        <w:rPr>
          <w:rFonts w:ascii="Arial" w:hAnsi="Arial" w:cs="Arial"/>
          <w:u w:val="single"/>
        </w:rPr>
        <w:t>B</w:t>
      </w:r>
      <w:r w:rsidR="008A413D" w:rsidRPr="00F02657">
        <w:rPr>
          <w:rFonts w:ascii="Arial" w:hAnsi="Arial" w:cs="Arial"/>
          <w:u w:val="single"/>
        </w:rPr>
        <w:t xml:space="preserve">ioinformatics </w:t>
      </w:r>
      <w:r w:rsidR="0054596E" w:rsidRPr="00F02657">
        <w:rPr>
          <w:rFonts w:ascii="Arial" w:hAnsi="Arial" w:cs="Arial"/>
          <w:u w:val="single"/>
        </w:rPr>
        <w:t>Core is explicit</w:t>
      </w:r>
      <w:r w:rsidR="008A413D" w:rsidRPr="00F02657">
        <w:rPr>
          <w:rFonts w:ascii="Arial" w:hAnsi="Arial" w:cs="Arial"/>
          <w:u w:val="single"/>
        </w:rPr>
        <w:t>ly targeted to facilitate simi</w:t>
      </w:r>
      <w:r w:rsidR="00DC772A" w:rsidRPr="00F02657">
        <w:rPr>
          <w:rFonts w:ascii="Arial" w:hAnsi="Arial" w:cs="Arial"/>
          <w:u w:val="single"/>
        </w:rPr>
        <w:t>lar</w:t>
      </w:r>
      <w:r w:rsidR="008A413D" w:rsidRPr="00F02657">
        <w:rPr>
          <w:rFonts w:ascii="Arial" w:hAnsi="Arial" w:cs="Arial"/>
          <w:u w:val="single"/>
        </w:rPr>
        <w:t xml:space="preserve"> multidisciplinary transformations of existing research programs and </w:t>
      </w:r>
      <w:r w:rsidR="00DC772A" w:rsidRPr="00F02657">
        <w:rPr>
          <w:rFonts w:ascii="Arial" w:hAnsi="Arial" w:cs="Arial"/>
          <w:u w:val="single"/>
        </w:rPr>
        <w:t xml:space="preserve">nascent model </w:t>
      </w:r>
      <w:r w:rsidR="008A413D" w:rsidRPr="00F02657">
        <w:rPr>
          <w:rFonts w:ascii="Arial" w:hAnsi="Arial" w:cs="Arial"/>
          <w:u w:val="single"/>
        </w:rPr>
        <w:t>systems</w:t>
      </w:r>
      <w:r w:rsidR="00F02657" w:rsidRPr="00F02657">
        <w:rPr>
          <w:rFonts w:ascii="Arial" w:hAnsi="Arial" w:cs="Arial"/>
          <w:u w:val="single"/>
        </w:rPr>
        <w:t xml:space="preserve"> and has the potential to significantly </w:t>
      </w:r>
      <w:commentRangeStart w:id="1"/>
      <w:r w:rsidR="00F02657" w:rsidRPr="00F02657">
        <w:rPr>
          <w:rFonts w:ascii="Arial" w:hAnsi="Arial" w:cs="Arial"/>
          <w:u w:val="single"/>
        </w:rPr>
        <w:t xml:space="preserve">impact </w:t>
      </w:r>
      <w:commentRangeEnd w:id="1"/>
      <w:r w:rsidR="004732DB">
        <w:rPr>
          <w:rStyle w:val="CommentReference"/>
        </w:rPr>
        <w:commentReference w:id="1"/>
      </w:r>
      <w:r w:rsidR="00F02657" w:rsidRPr="00F02657">
        <w:rPr>
          <w:rFonts w:ascii="Arial" w:hAnsi="Arial" w:cs="Arial"/>
          <w:u w:val="single"/>
        </w:rPr>
        <w:t>the number of NIH-funded research programs at the University of New Hampshire (UNH) and regionally</w:t>
      </w:r>
      <w:r w:rsidR="008A413D" w:rsidRPr="00F02657">
        <w:rPr>
          <w:rFonts w:ascii="Arial" w:hAnsi="Arial" w:cs="Arial"/>
          <w:u w:val="single"/>
        </w:rPr>
        <w:t>.</w:t>
      </w:r>
      <w:r w:rsidR="00F02657">
        <w:rPr>
          <w:rFonts w:ascii="Arial" w:hAnsi="Arial" w:cs="Arial"/>
        </w:rPr>
        <w:t xml:space="preserve">  A second significant impact of this proposal will stem from the implementation of automation for cost-effective high throughput sequencing and the incorporation of capacities for </w:t>
      </w:r>
      <w:commentRangeStart w:id="2"/>
      <w:r w:rsidR="00F02657">
        <w:rPr>
          <w:rFonts w:ascii="Arial" w:hAnsi="Arial" w:cs="Arial"/>
        </w:rPr>
        <w:t xml:space="preserve">implementing single-cell genomics </w:t>
      </w:r>
      <w:commentRangeEnd w:id="2"/>
      <w:r w:rsidR="004732DB">
        <w:rPr>
          <w:rStyle w:val="CommentReference"/>
        </w:rPr>
        <w:commentReference w:id="2"/>
      </w:r>
      <w:r w:rsidR="00F02657">
        <w:rPr>
          <w:rFonts w:ascii="Arial" w:hAnsi="Arial" w:cs="Arial"/>
        </w:rPr>
        <w:t xml:space="preserve">as new regional technologies.  </w:t>
      </w:r>
      <w:r w:rsidR="00F02657" w:rsidRPr="00F02657">
        <w:rPr>
          <w:rFonts w:ascii="Arial" w:hAnsi="Arial" w:cs="Arial"/>
          <w:u w:val="single"/>
        </w:rPr>
        <w:t>The implementation of these new technologies will have a significant impact on all regional genomics programs.</w:t>
      </w:r>
      <w:r w:rsidR="009276C0" w:rsidRPr="00BD292F">
        <w:rPr>
          <w:rFonts w:ascii="Arial" w:hAnsi="Arial" w:cs="Arial"/>
        </w:rPr>
        <w:t xml:space="preserve"> </w:t>
      </w:r>
    </w:p>
    <w:p w14:paraId="36BA67D6" w14:textId="77777777" w:rsidR="00812FF8" w:rsidRPr="00BD292F" w:rsidRDefault="00812FF8" w:rsidP="00AD5A1E">
      <w:pPr>
        <w:spacing w:after="0" w:line="360" w:lineRule="auto"/>
        <w:contextualSpacing/>
        <w:rPr>
          <w:rFonts w:ascii="Arial" w:hAnsi="Arial" w:cs="Arial"/>
        </w:rPr>
      </w:pPr>
    </w:p>
    <w:p w14:paraId="282E560F" w14:textId="77777777" w:rsidR="00812FF8" w:rsidRDefault="00812FF8" w:rsidP="00AD5A1E">
      <w:pPr>
        <w:spacing w:after="0" w:line="360" w:lineRule="auto"/>
        <w:contextualSpacing/>
        <w:rPr>
          <w:rFonts w:ascii="Arial" w:hAnsi="Arial" w:cs="Arial"/>
          <w:b/>
        </w:rPr>
      </w:pPr>
      <w:r w:rsidRPr="00812FF8">
        <w:rPr>
          <w:rFonts w:ascii="Arial" w:hAnsi="Arial" w:cs="Arial"/>
          <w:b/>
        </w:rPr>
        <w:t>INNOVATION (GENOMICS AND BIOINFORMATICS CORE)</w:t>
      </w:r>
      <w:r w:rsidR="008A413D" w:rsidRPr="00812FF8">
        <w:rPr>
          <w:rFonts w:ascii="Arial" w:hAnsi="Arial" w:cs="Arial"/>
          <w:b/>
        </w:rPr>
        <w:t xml:space="preserve">  </w:t>
      </w:r>
    </w:p>
    <w:p w14:paraId="14A844B6" w14:textId="77777777" w:rsidR="00812FF8" w:rsidRPr="00812FF8" w:rsidRDefault="00812FF8" w:rsidP="00AD5A1E">
      <w:pPr>
        <w:spacing w:after="0" w:line="360" w:lineRule="auto"/>
        <w:contextualSpacing/>
        <w:rPr>
          <w:rFonts w:ascii="Arial" w:hAnsi="Arial" w:cs="Arial"/>
          <w:b/>
        </w:rPr>
      </w:pPr>
    </w:p>
    <w:p w14:paraId="1660A3A1" w14:textId="77777777" w:rsidR="008A413D" w:rsidRDefault="00C769D9" w:rsidP="00AD5A1E">
      <w:pPr>
        <w:spacing w:after="0" w:line="360" w:lineRule="auto"/>
        <w:contextualSpacing/>
        <w:rPr>
          <w:rFonts w:ascii="Arial" w:hAnsi="Arial" w:cs="Arial"/>
        </w:rPr>
      </w:pPr>
      <w:r>
        <w:rPr>
          <w:rFonts w:ascii="Arial" w:hAnsi="Arial" w:cs="Arial"/>
        </w:rPr>
        <w:t>The</w:t>
      </w:r>
      <w:r w:rsidR="008A413D" w:rsidRPr="00BD292F">
        <w:rPr>
          <w:rFonts w:ascii="Arial" w:hAnsi="Arial" w:cs="Arial"/>
        </w:rPr>
        <w:t xml:space="preserve"> proposed Genomics and Bioinform</w:t>
      </w:r>
      <w:r w:rsidR="0054596E">
        <w:rPr>
          <w:rFonts w:ascii="Arial" w:hAnsi="Arial" w:cs="Arial"/>
        </w:rPr>
        <w:t>a</w:t>
      </w:r>
      <w:r w:rsidR="008A413D" w:rsidRPr="00BD292F">
        <w:rPr>
          <w:rFonts w:ascii="Arial" w:hAnsi="Arial" w:cs="Arial"/>
        </w:rPr>
        <w:t xml:space="preserve">tics </w:t>
      </w:r>
      <w:r w:rsidR="0054596E">
        <w:rPr>
          <w:rFonts w:ascii="Arial" w:hAnsi="Arial" w:cs="Arial"/>
        </w:rPr>
        <w:t>C</w:t>
      </w:r>
      <w:r w:rsidR="008A413D" w:rsidRPr="00BD292F">
        <w:rPr>
          <w:rFonts w:ascii="Arial" w:hAnsi="Arial" w:cs="Arial"/>
        </w:rPr>
        <w:t xml:space="preserve">ore </w:t>
      </w:r>
      <w:proofErr w:type="gramStart"/>
      <w:r w:rsidR="008A413D" w:rsidRPr="00BD292F">
        <w:rPr>
          <w:rFonts w:ascii="Arial" w:hAnsi="Arial" w:cs="Arial"/>
        </w:rPr>
        <w:t>is</w:t>
      </w:r>
      <w:proofErr w:type="gramEnd"/>
      <w:r w:rsidR="0054596E">
        <w:rPr>
          <w:rFonts w:ascii="Arial" w:hAnsi="Arial" w:cs="Arial"/>
        </w:rPr>
        <w:t xml:space="preserve"> innovative for t</w:t>
      </w:r>
      <w:r w:rsidR="00B34C06">
        <w:rPr>
          <w:rFonts w:ascii="Arial" w:hAnsi="Arial" w:cs="Arial"/>
        </w:rPr>
        <w:t>hree</w:t>
      </w:r>
      <w:r w:rsidR="0054596E">
        <w:rPr>
          <w:rFonts w:ascii="Arial" w:hAnsi="Arial" w:cs="Arial"/>
        </w:rPr>
        <w:t xml:space="preserve"> reasons.  F</w:t>
      </w:r>
      <w:r w:rsidR="008A413D" w:rsidRPr="00BD292F">
        <w:rPr>
          <w:rFonts w:ascii="Arial" w:hAnsi="Arial" w:cs="Arial"/>
        </w:rPr>
        <w:t>i</w:t>
      </w:r>
      <w:r w:rsidR="0054596E">
        <w:rPr>
          <w:rFonts w:ascii="Arial" w:hAnsi="Arial" w:cs="Arial"/>
        </w:rPr>
        <w:t>r</w:t>
      </w:r>
      <w:r w:rsidR="008A413D" w:rsidRPr="00BD292F">
        <w:rPr>
          <w:rFonts w:ascii="Arial" w:hAnsi="Arial" w:cs="Arial"/>
        </w:rPr>
        <w:t xml:space="preserve">st, the intention of </w:t>
      </w:r>
      <w:r>
        <w:rPr>
          <w:rFonts w:ascii="Arial" w:hAnsi="Arial" w:cs="Arial"/>
        </w:rPr>
        <w:t>the</w:t>
      </w:r>
      <w:r w:rsidR="008A413D" w:rsidRPr="00BD292F">
        <w:rPr>
          <w:rFonts w:ascii="Arial" w:hAnsi="Arial" w:cs="Arial"/>
        </w:rPr>
        <w:t xml:space="preserve"> GEBRI is to provide intensive support to research groups in </w:t>
      </w:r>
      <w:r>
        <w:rPr>
          <w:rFonts w:ascii="Arial" w:hAnsi="Arial" w:cs="Arial"/>
        </w:rPr>
        <w:t xml:space="preserve">disciplines </w:t>
      </w:r>
      <w:r w:rsidR="008A413D" w:rsidRPr="00BD292F">
        <w:rPr>
          <w:rFonts w:ascii="Arial" w:hAnsi="Arial" w:cs="Arial"/>
        </w:rPr>
        <w:t xml:space="preserve">other </w:t>
      </w:r>
      <w:r>
        <w:rPr>
          <w:rFonts w:ascii="Arial" w:hAnsi="Arial" w:cs="Arial"/>
        </w:rPr>
        <w:t>than</w:t>
      </w:r>
      <w:r w:rsidR="00F67136">
        <w:rPr>
          <w:rFonts w:ascii="Arial" w:hAnsi="Arial" w:cs="Arial"/>
        </w:rPr>
        <w:t xml:space="preserve"> molecular</w:t>
      </w:r>
      <w:r>
        <w:rPr>
          <w:rFonts w:ascii="Arial" w:hAnsi="Arial" w:cs="Arial"/>
        </w:rPr>
        <w:t xml:space="preserve"> biology (e.g. chemical engineering)</w:t>
      </w:r>
      <w:r w:rsidR="008A413D" w:rsidRPr="00BD292F">
        <w:rPr>
          <w:rFonts w:ascii="Arial" w:hAnsi="Arial" w:cs="Arial"/>
        </w:rPr>
        <w:t xml:space="preserve"> to </w:t>
      </w:r>
      <w:r w:rsidR="00F67136">
        <w:rPr>
          <w:rFonts w:ascii="Arial" w:hAnsi="Arial" w:cs="Arial"/>
        </w:rPr>
        <w:t xml:space="preserve">foster </w:t>
      </w:r>
      <w:r w:rsidR="008A413D" w:rsidRPr="00BD292F">
        <w:rPr>
          <w:rFonts w:ascii="Arial" w:hAnsi="Arial" w:cs="Arial"/>
        </w:rPr>
        <w:t xml:space="preserve">the development of genomics and </w:t>
      </w:r>
      <w:proofErr w:type="spellStart"/>
      <w:r w:rsidR="008A413D" w:rsidRPr="00BD292F">
        <w:rPr>
          <w:rFonts w:ascii="Arial" w:hAnsi="Arial" w:cs="Arial"/>
        </w:rPr>
        <w:t>bioinformatic</w:t>
      </w:r>
      <w:proofErr w:type="spellEnd"/>
      <w:r w:rsidR="008A413D" w:rsidRPr="00BD292F">
        <w:rPr>
          <w:rFonts w:ascii="Arial" w:hAnsi="Arial" w:cs="Arial"/>
        </w:rPr>
        <w:t xml:space="preserve"> approaches</w:t>
      </w:r>
      <w:r w:rsidR="00F67136">
        <w:rPr>
          <w:rFonts w:ascii="Arial" w:hAnsi="Arial" w:cs="Arial"/>
        </w:rPr>
        <w:t xml:space="preserve"> creating explicitly multidisciplinary research programs</w:t>
      </w:r>
      <w:r w:rsidR="008A413D" w:rsidRPr="00BD292F">
        <w:rPr>
          <w:rFonts w:ascii="Arial" w:hAnsi="Arial" w:cs="Arial"/>
        </w:rPr>
        <w:t xml:space="preserve">.  </w:t>
      </w:r>
      <w:r w:rsidR="00F67136">
        <w:rPr>
          <w:rFonts w:ascii="Arial" w:hAnsi="Arial" w:cs="Arial"/>
        </w:rPr>
        <w:t>Multidisciplinary knowledge and skills are critical to addressing long standing questions in biomedical research and the development of new tools for treatment.  However, achieving the benefits of multidisciplinary research requires the</w:t>
      </w:r>
      <w:r w:rsidR="008A413D" w:rsidRPr="00BD292F">
        <w:rPr>
          <w:rFonts w:ascii="Arial" w:hAnsi="Arial" w:cs="Arial"/>
        </w:rPr>
        <w:t xml:space="preserve"> support</w:t>
      </w:r>
      <w:r w:rsidR="00F67136">
        <w:rPr>
          <w:rFonts w:ascii="Arial" w:hAnsi="Arial" w:cs="Arial"/>
        </w:rPr>
        <w:t xml:space="preserve"> of infrastructure and </w:t>
      </w:r>
      <w:r w:rsidR="00B34C06">
        <w:rPr>
          <w:rFonts w:ascii="Arial" w:hAnsi="Arial" w:cs="Arial"/>
        </w:rPr>
        <w:t xml:space="preserve">personnel </w:t>
      </w:r>
      <w:r w:rsidR="008A413D" w:rsidRPr="00BD292F">
        <w:rPr>
          <w:rFonts w:ascii="Arial" w:hAnsi="Arial" w:cs="Arial"/>
        </w:rPr>
        <w:t xml:space="preserve">dedicated </w:t>
      </w:r>
      <w:r w:rsidR="00B34C06">
        <w:rPr>
          <w:rFonts w:ascii="Arial" w:hAnsi="Arial" w:cs="Arial"/>
        </w:rPr>
        <w:t>to the mission of bringing these technologies into research programs expanding into genomics and bioinformatics</w:t>
      </w:r>
      <w:r w:rsidR="008A413D" w:rsidRPr="00BD292F">
        <w:rPr>
          <w:rFonts w:ascii="Arial" w:hAnsi="Arial" w:cs="Arial"/>
        </w:rPr>
        <w:t xml:space="preserve">.  </w:t>
      </w:r>
      <w:r w:rsidR="00F67136">
        <w:rPr>
          <w:rFonts w:ascii="Arial" w:hAnsi="Arial" w:cs="Arial"/>
        </w:rPr>
        <w:t>As described here, the Genomics and Bioinformatics Core is innovative in its levels of service and support provided to th</w:t>
      </w:r>
      <w:r w:rsidR="00B34C06">
        <w:rPr>
          <w:rFonts w:ascii="Arial" w:hAnsi="Arial" w:cs="Arial"/>
        </w:rPr>
        <w:t>ose target</w:t>
      </w:r>
      <w:r w:rsidR="00F67136">
        <w:rPr>
          <w:rFonts w:ascii="Arial" w:hAnsi="Arial" w:cs="Arial"/>
        </w:rPr>
        <w:t xml:space="preserve"> user group</w:t>
      </w:r>
      <w:r w:rsidR="00B34C06">
        <w:rPr>
          <w:rFonts w:ascii="Arial" w:hAnsi="Arial" w:cs="Arial"/>
        </w:rPr>
        <w:t>s</w:t>
      </w:r>
      <w:r w:rsidR="00F67136">
        <w:rPr>
          <w:rFonts w:ascii="Arial" w:hAnsi="Arial" w:cs="Arial"/>
        </w:rPr>
        <w:t xml:space="preserve">.  </w:t>
      </w:r>
      <w:r w:rsidR="00B34C06">
        <w:rPr>
          <w:rFonts w:ascii="Arial" w:hAnsi="Arial" w:cs="Arial"/>
        </w:rPr>
        <w:t>Second, the proposed core will implement new technologies for the implementation of genomic analysis of small samples, dramatically improving the research capacities of virtually all users of this core.   Third</w:t>
      </w:r>
      <w:r w:rsidR="008A413D" w:rsidRPr="00BD292F">
        <w:rPr>
          <w:rFonts w:ascii="Arial" w:hAnsi="Arial" w:cs="Arial"/>
        </w:rPr>
        <w:t xml:space="preserve">, </w:t>
      </w:r>
      <w:r>
        <w:rPr>
          <w:rFonts w:ascii="Arial" w:hAnsi="Arial" w:cs="Arial"/>
        </w:rPr>
        <w:t>this</w:t>
      </w:r>
      <w:r w:rsidR="008A413D" w:rsidRPr="00BD292F">
        <w:rPr>
          <w:rFonts w:ascii="Arial" w:hAnsi="Arial" w:cs="Arial"/>
        </w:rPr>
        <w:t xml:space="preserve"> </w:t>
      </w:r>
      <w:r w:rsidR="00A4473B" w:rsidRPr="00BD292F">
        <w:rPr>
          <w:rFonts w:ascii="Arial" w:hAnsi="Arial" w:cs="Arial"/>
        </w:rPr>
        <w:t>Core is developed specifically to compl</w:t>
      </w:r>
      <w:r w:rsidR="0054596E">
        <w:rPr>
          <w:rFonts w:ascii="Arial" w:hAnsi="Arial" w:cs="Arial"/>
        </w:rPr>
        <w:t>e</w:t>
      </w:r>
      <w:r w:rsidR="00A4473B" w:rsidRPr="00BD292F">
        <w:rPr>
          <w:rFonts w:ascii="Arial" w:hAnsi="Arial" w:cs="Arial"/>
        </w:rPr>
        <w:t xml:space="preserve">ment activities and infrastructure </w:t>
      </w:r>
      <w:r>
        <w:rPr>
          <w:rFonts w:ascii="Arial" w:hAnsi="Arial" w:cs="Arial"/>
        </w:rPr>
        <w:t>in the</w:t>
      </w:r>
      <w:r w:rsidR="00A4473B" w:rsidRPr="00BD292F">
        <w:rPr>
          <w:rFonts w:ascii="Arial" w:hAnsi="Arial" w:cs="Arial"/>
        </w:rPr>
        <w:t xml:space="preserve"> regional partners.  This include</w:t>
      </w:r>
      <w:r w:rsidR="0054596E">
        <w:rPr>
          <w:rFonts w:ascii="Arial" w:hAnsi="Arial" w:cs="Arial"/>
        </w:rPr>
        <w:t>s</w:t>
      </w:r>
      <w:r w:rsidR="00A4473B" w:rsidRPr="00BD292F">
        <w:rPr>
          <w:rFonts w:ascii="Arial" w:hAnsi="Arial" w:cs="Arial"/>
        </w:rPr>
        <w:t xml:space="preserve"> the coordinated efforts and compl</w:t>
      </w:r>
      <w:r>
        <w:rPr>
          <w:rFonts w:ascii="Arial" w:hAnsi="Arial" w:cs="Arial"/>
        </w:rPr>
        <w:t>e</w:t>
      </w:r>
      <w:r w:rsidR="00A4473B" w:rsidRPr="00BD292F">
        <w:rPr>
          <w:rFonts w:ascii="Arial" w:hAnsi="Arial" w:cs="Arial"/>
        </w:rPr>
        <w:t xml:space="preserve">mentary genomic platforms across institutions and </w:t>
      </w:r>
      <w:r>
        <w:rPr>
          <w:rFonts w:ascii="Arial" w:hAnsi="Arial" w:cs="Arial"/>
        </w:rPr>
        <w:t>the</w:t>
      </w:r>
      <w:r w:rsidR="00A4473B" w:rsidRPr="00BD292F">
        <w:rPr>
          <w:rFonts w:ascii="Arial" w:hAnsi="Arial" w:cs="Arial"/>
        </w:rPr>
        <w:t xml:space="preserve"> regional network of computational infrastructure </w:t>
      </w:r>
      <w:r>
        <w:rPr>
          <w:rFonts w:ascii="Arial" w:hAnsi="Arial" w:cs="Arial"/>
        </w:rPr>
        <w:t>(NH Grid) up</w:t>
      </w:r>
      <w:r w:rsidR="00A4473B" w:rsidRPr="00BD292F">
        <w:rPr>
          <w:rFonts w:ascii="Arial" w:hAnsi="Arial" w:cs="Arial"/>
        </w:rPr>
        <w:t xml:space="preserve">on which </w:t>
      </w:r>
      <w:r>
        <w:rPr>
          <w:rFonts w:ascii="Arial" w:hAnsi="Arial" w:cs="Arial"/>
        </w:rPr>
        <w:t>to</w:t>
      </w:r>
      <w:r w:rsidR="00A4473B" w:rsidRPr="00BD292F">
        <w:rPr>
          <w:rFonts w:ascii="Arial" w:hAnsi="Arial" w:cs="Arial"/>
        </w:rPr>
        <w:t xml:space="preserve"> build.  These opportunities will allow more cost</w:t>
      </w:r>
      <w:r w:rsidR="0081164D">
        <w:rPr>
          <w:rFonts w:ascii="Arial" w:hAnsi="Arial" w:cs="Arial"/>
        </w:rPr>
        <w:t>-</w:t>
      </w:r>
      <w:r w:rsidR="00A4473B" w:rsidRPr="00BD292F">
        <w:rPr>
          <w:rFonts w:ascii="Arial" w:hAnsi="Arial" w:cs="Arial"/>
        </w:rPr>
        <w:t xml:space="preserve">effective data gathering on a diverse set of platforms for both genomic and computational analysis. </w:t>
      </w:r>
    </w:p>
    <w:p w14:paraId="14722318" w14:textId="77777777" w:rsidR="00F61277" w:rsidRDefault="00785200" w:rsidP="00AD5A1E">
      <w:pPr>
        <w:spacing w:after="0" w:line="360" w:lineRule="auto"/>
        <w:rPr>
          <w:rFonts w:ascii="Arial" w:hAnsi="Arial" w:cs="Arial"/>
        </w:rPr>
      </w:pPr>
      <w:r>
        <w:rPr>
          <w:rFonts w:ascii="Arial" w:hAnsi="Arial" w:cs="Arial"/>
        </w:rPr>
        <w:lastRenderedPageBreak/>
        <w:br w:type="page"/>
      </w:r>
    </w:p>
    <w:p w14:paraId="79B90DC2" w14:textId="77777777" w:rsidR="00812FF8" w:rsidRDefault="00812FF8" w:rsidP="00AD5A1E">
      <w:pPr>
        <w:spacing w:after="0" w:line="360" w:lineRule="auto"/>
        <w:contextualSpacing/>
        <w:rPr>
          <w:rFonts w:ascii="Arial" w:hAnsi="Arial" w:cs="Arial"/>
          <w:b/>
        </w:rPr>
      </w:pPr>
      <w:r w:rsidRPr="00812FF8">
        <w:rPr>
          <w:rFonts w:ascii="Arial" w:hAnsi="Arial" w:cs="Arial"/>
          <w:b/>
        </w:rPr>
        <w:lastRenderedPageBreak/>
        <w:t>APPROACH (GENOMICS AND BIOINFORMATICS CORE)</w:t>
      </w:r>
    </w:p>
    <w:p w14:paraId="4B51B49A" w14:textId="77777777" w:rsidR="00812FF8" w:rsidRPr="00812FF8" w:rsidRDefault="00812FF8" w:rsidP="00AD5A1E">
      <w:pPr>
        <w:spacing w:after="0" w:line="360" w:lineRule="auto"/>
        <w:contextualSpacing/>
        <w:rPr>
          <w:rFonts w:ascii="Arial" w:hAnsi="Arial" w:cs="Arial"/>
          <w:b/>
        </w:rPr>
      </w:pPr>
    </w:p>
    <w:p w14:paraId="188A4BCB" w14:textId="77777777" w:rsidR="00AF09C1" w:rsidRDefault="00785200" w:rsidP="00AD5A1E">
      <w:pPr>
        <w:spacing w:after="0" w:line="360" w:lineRule="auto"/>
        <w:contextualSpacing/>
        <w:rPr>
          <w:rFonts w:ascii="Arial" w:hAnsi="Arial" w:cs="Arial"/>
        </w:rPr>
      </w:pPr>
      <w:r w:rsidRPr="00812FF8">
        <w:rPr>
          <w:rFonts w:ascii="Arial" w:hAnsi="Arial" w:cs="Arial"/>
          <w:b/>
        </w:rPr>
        <w:t xml:space="preserve">AIM </w:t>
      </w:r>
      <w:r w:rsidR="00812FF8" w:rsidRPr="00812FF8">
        <w:rPr>
          <w:rFonts w:ascii="Arial" w:hAnsi="Arial" w:cs="Arial"/>
          <w:b/>
        </w:rPr>
        <w:t xml:space="preserve"> #1</w:t>
      </w:r>
      <w:r w:rsidR="00C01311">
        <w:rPr>
          <w:rFonts w:ascii="Arial" w:hAnsi="Arial" w:cs="Arial"/>
          <w:b/>
        </w:rPr>
        <w:t xml:space="preserve"> </w:t>
      </w:r>
      <w:proofErr w:type="gramStart"/>
      <w:r w:rsidR="00AF09C1">
        <w:rPr>
          <w:rFonts w:ascii="Arial" w:hAnsi="Arial" w:cs="Arial"/>
          <w:b/>
        </w:rPr>
        <w:t>To</w:t>
      </w:r>
      <w:proofErr w:type="gramEnd"/>
      <w:r w:rsidR="00AF09C1">
        <w:rPr>
          <w:rFonts w:ascii="Arial" w:hAnsi="Arial" w:cs="Arial"/>
          <w:b/>
        </w:rPr>
        <w:t xml:space="preserve"> e</w:t>
      </w:r>
      <w:r w:rsidR="00AF09C1" w:rsidRPr="00BD292F">
        <w:rPr>
          <w:rFonts w:ascii="Arial" w:hAnsi="Arial" w:cs="Arial"/>
          <w:b/>
        </w:rPr>
        <w:t xml:space="preserve">stablish a shared genomics core facility that specializes in intensive support of </w:t>
      </w:r>
      <w:r w:rsidR="00AF09C1">
        <w:rPr>
          <w:rFonts w:ascii="Arial" w:hAnsi="Arial" w:cs="Arial"/>
          <w:b/>
        </w:rPr>
        <w:t xml:space="preserve">multidisciplinary </w:t>
      </w:r>
      <w:r w:rsidR="00AF09C1" w:rsidRPr="00BD292F">
        <w:rPr>
          <w:rFonts w:ascii="Arial" w:hAnsi="Arial" w:cs="Arial"/>
          <w:b/>
        </w:rPr>
        <w:t xml:space="preserve">research groups.  </w:t>
      </w:r>
      <w:r w:rsidR="00AF09C1" w:rsidRPr="00BD292F">
        <w:rPr>
          <w:rFonts w:ascii="Arial" w:hAnsi="Arial" w:cs="Arial"/>
        </w:rPr>
        <w:t xml:space="preserve">This goal requires that the shared genomics facility be staffed with sufficient support personnel to </w:t>
      </w:r>
      <w:commentRangeStart w:id="3"/>
      <w:r w:rsidR="00AF09C1" w:rsidRPr="00BD292F">
        <w:rPr>
          <w:rFonts w:ascii="Arial" w:hAnsi="Arial" w:cs="Arial"/>
        </w:rPr>
        <w:t xml:space="preserve">shepherd </w:t>
      </w:r>
      <w:commentRangeEnd w:id="3"/>
      <w:r w:rsidR="004732DB">
        <w:rPr>
          <w:rStyle w:val="CommentReference"/>
        </w:rPr>
        <w:commentReference w:id="3"/>
      </w:r>
      <w:r w:rsidR="00AF09C1" w:rsidRPr="00BD292F">
        <w:rPr>
          <w:rFonts w:ascii="Arial" w:hAnsi="Arial" w:cs="Arial"/>
        </w:rPr>
        <w:t>users through new experiences.  At the same time</w:t>
      </w:r>
      <w:r w:rsidR="00AF09C1">
        <w:rPr>
          <w:rFonts w:ascii="Arial" w:hAnsi="Arial" w:cs="Arial"/>
        </w:rPr>
        <w:t>,</w:t>
      </w:r>
      <w:r w:rsidR="00AF09C1" w:rsidRPr="00BD292F">
        <w:rPr>
          <w:rFonts w:ascii="Arial" w:hAnsi="Arial" w:cs="Arial"/>
        </w:rPr>
        <w:t xml:space="preserve"> the core must implement state-of-the-art technologies and provide best practices in a field that is still advancing rapidly.  </w:t>
      </w:r>
      <w:r w:rsidR="00AF09C1">
        <w:rPr>
          <w:rFonts w:ascii="Arial" w:hAnsi="Arial" w:cs="Arial"/>
        </w:rPr>
        <w:t>This will be accomplished by coupling</w:t>
      </w:r>
      <w:r w:rsidR="00AF09C1" w:rsidRPr="00BD292F">
        <w:rPr>
          <w:rFonts w:ascii="Arial" w:hAnsi="Arial" w:cs="Arial"/>
        </w:rPr>
        <w:t xml:space="preserve"> activities outlined in the </w:t>
      </w:r>
      <w:r w:rsidR="00AF09C1">
        <w:rPr>
          <w:rFonts w:ascii="Arial" w:hAnsi="Arial" w:cs="Arial"/>
        </w:rPr>
        <w:t>A</w:t>
      </w:r>
      <w:r w:rsidR="00AF09C1" w:rsidRPr="00BD292F">
        <w:rPr>
          <w:rFonts w:ascii="Arial" w:hAnsi="Arial" w:cs="Arial"/>
        </w:rPr>
        <w:t xml:space="preserve">dministrative </w:t>
      </w:r>
      <w:r w:rsidR="00AF09C1">
        <w:rPr>
          <w:rFonts w:ascii="Arial" w:hAnsi="Arial" w:cs="Arial"/>
        </w:rPr>
        <w:t>C</w:t>
      </w:r>
      <w:r w:rsidR="00AF09C1" w:rsidRPr="00BD292F">
        <w:rPr>
          <w:rFonts w:ascii="Arial" w:hAnsi="Arial" w:cs="Arial"/>
        </w:rPr>
        <w:t>ore</w:t>
      </w:r>
      <w:r w:rsidR="00AF09C1">
        <w:rPr>
          <w:rFonts w:ascii="Arial" w:hAnsi="Arial" w:cs="Arial"/>
        </w:rPr>
        <w:t xml:space="preserve"> (Core A) to maintain an active knowledge of the field, targeted implementation of automation and single-cell genomics technologies, and by </w:t>
      </w:r>
      <w:r w:rsidR="00AF09C1" w:rsidRPr="00BD292F">
        <w:rPr>
          <w:rFonts w:ascii="Arial" w:hAnsi="Arial" w:cs="Arial"/>
        </w:rPr>
        <w:t>leverag</w:t>
      </w:r>
      <w:r w:rsidR="00AF09C1">
        <w:rPr>
          <w:rFonts w:ascii="Arial" w:hAnsi="Arial" w:cs="Arial"/>
        </w:rPr>
        <w:t>ing</w:t>
      </w:r>
      <w:r w:rsidR="00AF09C1" w:rsidRPr="00BD292F">
        <w:rPr>
          <w:rFonts w:ascii="Arial" w:hAnsi="Arial" w:cs="Arial"/>
        </w:rPr>
        <w:t xml:space="preserve"> regional partners to bring a greater diversity of platforms and expertise</w:t>
      </w:r>
      <w:r w:rsidR="00AF09C1">
        <w:rPr>
          <w:rFonts w:ascii="Arial" w:hAnsi="Arial" w:cs="Arial"/>
        </w:rPr>
        <w:t xml:space="preserve"> to multidisciplinary research programs. </w:t>
      </w:r>
    </w:p>
    <w:p w14:paraId="0C8A680A" w14:textId="77777777" w:rsidR="00AF09C1" w:rsidRDefault="00AF09C1" w:rsidP="00AD5A1E">
      <w:pPr>
        <w:spacing w:after="0" w:line="360" w:lineRule="auto"/>
        <w:contextualSpacing/>
        <w:rPr>
          <w:rFonts w:ascii="Arial" w:hAnsi="Arial" w:cs="Arial"/>
        </w:rPr>
      </w:pPr>
    </w:p>
    <w:p w14:paraId="34C61170" w14:textId="77777777" w:rsidR="00785200" w:rsidRDefault="00812FF8" w:rsidP="00AD5A1E">
      <w:pPr>
        <w:spacing w:after="0" w:line="360" w:lineRule="auto"/>
        <w:ind w:firstLine="720"/>
        <w:contextualSpacing/>
        <w:rPr>
          <w:rFonts w:ascii="Arial" w:hAnsi="Arial" w:cs="Arial"/>
        </w:rPr>
      </w:pPr>
      <w:r w:rsidRPr="00812FF8">
        <w:rPr>
          <w:rFonts w:ascii="Arial" w:hAnsi="Arial" w:cs="Arial"/>
          <w:b/>
          <w:i/>
        </w:rPr>
        <w:t>Introduction.</w:t>
      </w:r>
      <w:r>
        <w:rPr>
          <w:rFonts w:ascii="Arial" w:hAnsi="Arial" w:cs="Arial"/>
        </w:rPr>
        <w:t xml:space="preserve">  </w:t>
      </w:r>
      <w:r w:rsidR="00785200">
        <w:rPr>
          <w:rFonts w:ascii="Arial" w:hAnsi="Arial" w:cs="Arial"/>
        </w:rPr>
        <w:t xml:space="preserve">The Genomics and </w:t>
      </w:r>
      <w:r w:rsidR="00587D9A">
        <w:rPr>
          <w:rFonts w:ascii="Arial" w:hAnsi="Arial" w:cs="Arial"/>
        </w:rPr>
        <w:t>B</w:t>
      </w:r>
      <w:r w:rsidR="00785200">
        <w:rPr>
          <w:rFonts w:ascii="Arial" w:hAnsi="Arial" w:cs="Arial"/>
        </w:rPr>
        <w:t xml:space="preserve">ioinformatics </w:t>
      </w:r>
      <w:r w:rsidR="00587D9A">
        <w:rPr>
          <w:rFonts w:ascii="Arial" w:hAnsi="Arial" w:cs="Arial"/>
        </w:rPr>
        <w:t>C</w:t>
      </w:r>
      <w:r w:rsidR="00785200">
        <w:rPr>
          <w:rFonts w:ascii="Arial" w:hAnsi="Arial" w:cs="Arial"/>
        </w:rPr>
        <w:t>ore</w:t>
      </w:r>
      <w:r w:rsidR="004A58A3">
        <w:rPr>
          <w:rFonts w:ascii="Arial" w:hAnsi="Arial" w:cs="Arial"/>
        </w:rPr>
        <w:t xml:space="preserve"> of the GEBRI</w:t>
      </w:r>
      <w:r w:rsidR="00785200">
        <w:rPr>
          <w:rFonts w:ascii="Arial" w:hAnsi="Arial" w:cs="Arial"/>
        </w:rPr>
        <w:t xml:space="preserve"> </w:t>
      </w:r>
      <w:proofErr w:type="gramStart"/>
      <w:r w:rsidR="00785200">
        <w:rPr>
          <w:rFonts w:ascii="Arial" w:hAnsi="Arial" w:cs="Arial"/>
        </w:rPr>
        <w:t>is</w:t>
      </w:r>
      <w:proofErr w:type="gramEnd"/>
      <w:r w:rsidR="00785200">
        <w:rPr>
          <w:rFonts w:ascii="Arial" w:hAnsi="Arial" w:cs="Arial"/>
        </w:rPr>
        <w:t xml:space="preserve"> designed to bring </w:t>
      </w:r>
      <w:r w:rsidR="004A58A3">
        <w:rPr>
          <w:rFonts w:ascii="Arial" w:hAnsi="Arial" w:cs="Arial"/>
        </w:rPr>
        <w:t>the highest quality and most cost</w:t>
      </w:r>
      <w:r w:rsidR="00216C01">
        <w:rPr>
          <w:rFonts w:ascii="Arial" w:hAnsi="Arial" w:cs="Arial"/>
        </w:rPr>
        <w:t>-</w:t>
      </w:r>
      <w:r w:rsidR="004A58A3">
        <w:rPr>
          <w:rFonts w:ascii="Arial" w:hAnsi="Arial" w:cs="Arial"/>
        </w:rPr>
        <w:t xml:space="preserve">effective research infrastructure in genomics to </w:t>
      </w:r>
      <w:r w:rsidR="00C769D9">
        <w:rPr>
          <w:rFonts w:ascii="Arial" w:hAnsi="Arial" w:cs="Arial"/>
        </w:rPr>
        <w:t>the member</w:t>
      </w:r>
      <w:r w:rsidR="004A58A3">
        <w:rPr>
          <w:rFonts w:ascii="Arial" w:hAnsi="Arial" w:cs="Arial"/>
        </w:rPr>
        <w:t xml:space="preserve"> faculty.  </w:t>
      </w:r>
      <w:r w:rsidR="00587D9A">
        <w:rPr>
          <w:rFonts w:ascii="Arial" w:hAnsi="Arial" w:cs="Arial"/>
        </w:rPr>
        <w:t>Changes in DNA sequencing have driven the costs down, making access to genome/transcriptome data achievable by a greater diversity of research programs.  Consequently, genomics is no longer the purview of large genome centers</w:t>
      </w:r>
      <w:r w:rsidR="00AF09C1">
        <w:rPr>
          <w:rFonts w:ascii="Arial" w:hAnsi="Arial" w:cs="Arial"/>
        </w:rPr>
        <w:t xml:space="preserve"> and projects in genomics and bioinformatics can be most efficiently supported by local shared facilities, if appropriately managed</w:t>
      </w:r>
      <w:r w:rsidR="00587D9A">
        <w:rPr>
          <w:rFonts w:ascii="Arial" w:hAnsi="Arial" w:cs="Arial"/>
        </w:rPr>
        <w:t>.  As a result</w:t>
      </w:r>
      <w:r w:rsidR="00AF09C1">
        <w:rPr>
          <w:rFonts w:ascii="Arial" w:hAnsi="Arial" w:cs="Arial"/>
        </w:rPr>
        <w:t xml:space="preserve"> of the availability of sequencing platforms and the dramatically reduced costs</w:t>
      </w:r>
      <w:r w:rsidR="00587D9A">
        <w:rPr>
          <w:rFonts w:ascii="Arial" w:hAnsi="Arial" w:cs="Arial"/>
        </w:rPr>
        <w:t xml:space="preserve">, it is </w:t>
      </w:r>
      <w:r w:rsidR="00AF09C1">
        <w:rPr>
          <w:rFonts w:ascii="Arial" w:hAnsi="Arial" w:cs="Arial"/>
        </w:rPr>
        <w:t xml:space="preserve">now </w:t>
      </w:r>
      <w:r w:rsidR="00587D9A">
        <w:rPr>
          <w:rFonts w:ascii="Arial" w:hAnsi="Arial" w:cs="Arial"/>
        </w:rPr>
        <w:t>possible to develop high quality, genomic resources for virtually any organism</w:t>
      </w:r>
      <w:r w:rsidR="00AF09C1">
        <w:rPr>
          <w:rFonts w:ascii="Arial" w:hAnsi="Arial" w:cs="Arial"/>
        </w:rPr>
        <w:t>.  However, while this activity is becoming very common, the utility of those resources is often limited by the support for both the data generation and the necessary computational support to make these genomic resources useful</w:t>
      </w:r>
      <w:r w:rsidR="00587D9A">
        <w:rPr>
          <w:rFonts w:ascii="Arial" w:hAnsi="Arial" w:cs="Arial"/>
        </w:rPr>
        <w:t xml:space="preserve">.  </w:t>
      </w:r>
      <w:r w:rsidR="00216C01">
        <w:rPr>
          <w:rFonts w:ascii="Arial" w:hAnsi="Arial" w:cs="Arial"/>
        </w:rPr>
        <w:t xml:space="preserve">Consistent with the GEBRI </w:t>
      </w:r>
      <w:r w:rsidR="004A58A3">
        <w:rPr>
          <w:rFonts w:ascii="Arial" w:hAnsi="Arial" w:cs="Arial"/>
        </w:rPr>
        <w:t>theme</w:t>
      </w:r>
      <w:r w:rsidR="00216C01">
        <w:rPr>
          <w:rFonts w:ascii="Arial" w:hAnsi="Arial" w:cs="Arial"/>
        </w:rPr>
        <w:t xml:space="preserve"> and because</w:t>
      </w:r>
      <w:r w:rsidR="004A58A3">
        <w:rPr>
          <w:rFonts w:ascii="Arial" w:hAnsi="Arial" w:cs="Arial"/>
        </w:rPr>
        <w:t xml:space="preserve"> </w:t>
      </w:r>
      <w:r w:rsidR="00C769D9">
        <w:rPr>
          <w:rFonts w:ascii="Arial" w:hAnsi="Arial" w:cs="Arial"/>
        </w:rPr>
        <w:t>it</w:t>
      </w:r>
      <w:r w:rsidR="004A58A3">
        <w:rPr>
          <w:rFonts w:ascii="Arial" w:hAnsi="Arial" w:cs="Arial"/>
        </w:rPr>
        <w:t xml:space="preserve"> specialize</w:t>
      </w:r>
      <w:r w:rsidR="00C769D9">
        <w:rPr>
          <w:rFonts w:ascii="Arial" w:hAnsi="Arial" w:cs="Arial"/>
        </w:rPr>
        <w:t>s</w:t>
      </w:r>
      <w:r w:rsidR="004A58A3">
        <w:rPr>
          <w:rFonts w:ascii="Arial" w:hAnsi="Arial" w:cs="Arial"/>
        </w:rPr>
        <w:t xml:space="preserve"> in the support of multidisciplinary programs and intend</w:t>
      </w:r>
      <w:r w:rsidR="00C769D9">
        <w:rPr>
          <w:rFonts w:ascii="Arial" w:hAnsi="Arial" w:cs="Arial"/>
        </w:rPr>
        <w:t>s</w:t>
      </w:r>
      <w:r w:rsidR="004A58A3">
        <w:rPr>
          <w:rFonts w:ascii="Arial" w:hAnsi="Arial" w:cs="Arial"/>
        </w:rPr>
        <w:t xml:space="preserve"> to en</w:t>
      </w:r>
      <w:r w:rsidR="006F51BD">
        <w:rPr>
          <w:rFonts w:ascii="Arial" w:hAnsi="Arial" w:cs="Arial"/>
        </w:rPr>
        <w:t>gage faculty not formally trained</w:t>
      </w:r>
      <w:r w:rsidR="004A58A3">
        <w:rPr>
          <w:rFonts w:ascii="Arial" w:hAnsi="Arial" w:cs="Arial"/>
        </w:rPr>
        <w:t xml:space="preserve"> in genomics</w:t>
      </w:r>
      <w:r w:rsidR="006F51BD">
        <w:rPr>
          <w:rFonts w:ascii="Arial" w:hAnsi="Arial" w:cs="Arial"/>
        </w:rPr>
        <w:t xml:space="preserve"> and bioinformatics</w:t>
      </w:r>
      <w:r w:rsidR="00216C01">
        <w:rPr>
          <w:rFonts w:ascii="Arial" w:hAnsi="Arial" w:cs="Arial"/>
        </w:rPr>
        <w:t>,</w:t>
      </w:r>
      <w:r w:rsidR="006F51BD">
        <w:rPr>
          <w:rFonts w:ascii="Arial" w:hAnsi="Arial" w:cs="Arial"/>
        </w:rPr>
        <w:t xml:space="preserve"> </w:t>
      </w:r>
      <w:r w:rsidR="00AF09C1">
        <w:rPr>
          <w:rFonts w:ascii="Arial" w:hAnsi="Arial" w:cs="Arial"/>
        </w:rPr>
        <w:t>this core</w:t>
      </w:r>
      <w:r w:rsidR="004A58A3">
        <w:rPr>
          <w:rFonts w:ascii="Arial" w:hAnsi="Arial" w:cs="Arial"/>
        </w:rPr>
        <w:t xml:space="preserve"> mu</w:t>
      </w:r>
      <w:r w:rsidR="00AF09C1">
        <w:rPr>
          <w:rFonts w:ascii="Arial" w:hAnsi="Arial" w:cs="Arial"/>
        </w:rPr>
        <w:t>st adopt a</w:t>
      </w:r>
      <w:r w:rsidR="006F51BD">
        <w:rPr>
          <w:rFonts w:ascii="Arial" w:hAnsi="Arial" w:cs="Arial"/>
        </w:rPr>
        <w:t xml:space="preserve"> </w:t>
      </w:r>
      <w:r w:rsidR="00C769D9">
        <w:rPr>
          <w:rFonts w:ascii="Arial" w:hAnsi="Arial" w:cs="Arial"/>
        </w:rPr>
        <w:t>concentrated</w:t>
      </w:r>
      <w:r w:rsidR="006F51BD">
        <w:rPr>
          <w:rFonts w:ascii="Arial" w:hAnsi="Arial" w:cs="Arial"/>
        </w:rPr>
        <w:t xml:space="preserve"> approach</w:t>
      </w:r>
      <w:r w:rsidR="004A58A3">
        <w:rPr>
          <w:rFonts w:ascii="Arial" w:hAnsi="Arial" w:cs="Arial"/>
        </w:rPr>
        <w:t xml:space="preserve"> with a structure that allows and promotes </w:t>
      </w:r>
      <w:r w:rsidR="00C769D9">
        <w:rPr>
          <w:rFonts w:ascii="Arial" w:hAnsi="Arial" w:cs="Arial"/>
        </w:rPr>
        <w:t>ex</w:t>
      </w:r>
      <w:r w:rsidR="004A58A3">
        <w:rPr>
          <w:rFonts w:ascii="Arial" w:hAnsi="Arial" w:cs="Arial"/>
        </w:rPr>
        <w:t>tensive interaction</w:t>
      </w:r>
      <w:r w:rsidR="006F51BD">
        <w:rPr>
          <w:rFonts w:ascii="Arial" w:hAnsi="Arial" w:cs="Arial"/>
        </w:rPr>
        <w:t xml:space="preserve">s </w:t>
      </w:r>
      <w:r w:rsidR="00C769D9">
        <w:rPr>
          <w:rFonts w:ascii="Arial" w:hAnsi="Arial" w:cs="Arial"/>
        </w:rPr>
        <w:t xml:space="preserve">and training </w:t>
      </w:r>
      <w:r w:rsidR="006F51BD">
        <w:rPr>
          <w:rFonts w:ascii="Arial" w:hAnsi="Arial" w:cs="Arial"/>
        </w:rPr>
        <w:t>in all aspects</w:t>
      </w:r>
      <w:r w:rsidR="00C769D9">
        <w:rPr>
          <w:rFonts w:ascii="Arial" w:hAnsi="Arial" w:cs="Arial"/>
        </w:rPr>
        <w:t>,</w:t>
      </w:r>
      <w:r w:rsidR="006F51BD">
        <w:rPr>
          <w:rFonts w:ascii="Arial" w:hAnsi="Arial" w:cs="Arial"/>
        </w:rPr>
        <w:t xml:space="preserve"> including experimental design, technology, data </w:t>
      </w:r>
      <w:r w:rsidR="00F9745F">
        <w:rPr>
          <w:rFonts w:ascii="Arial" w:hAnsi="Arial" w:cs="Arial"/>
        </w:rPr>
        <w:t>analysis, interpretation and publication (e.g. data sharing)</w:t>
      </w:r>
      <w:r w:rsidR="004A58A3">
        <w:rPr>
          <w:rFonts w:ascii="Arial" w:hAnsi="Arial" w:cs="Arial"/>
        </w:rPr>
        <w:t>.  The aim</w:t>
      </w:r>
      <w:r w:rsidR="00F9745F">
        <w:rPr>
          <w:rFonts w:ascii="Arial" w:hAnsi="Arial" w:cs="Arial"/>
        </w:rPr>
        <w:t xml:space="preserve"> is challenging in the face of rapidly changing technologies and </w:t>
      </w:r>
      <w:r w:rsidR="00686DD2">
        <w:rPr>
          <w:rFonts w:ascii="Arial" w:hAnsi="Arial" w:cs="Arial"/>
        </w:rPr>
        <w:t>the core must be prepared to adopt</w:t>
      </w:r>
      <w:r w:rsidR="004A58A3">
        <w:rPr>
          <w:rFonts w:ascii="Arial" w:hAnsi="Arial" w:cs="Arial"/>
        </w:rPr>
        <w:t xml:space="preserve"> best practices</w:t>
      </w:r>
      <w:r w:rsidR="00F9745F">
        <w:rPr>
          <w:rFonts w:ascii="Arial" w:hAnsi="Arial" w:cs="Arial"/>
        </w:rPr>
        <w:t>, which maintain cutting</w:t>
      </w:r>
      <w:r w:rsidR="00686DD2">
        <w:rPr>
          <w:rFonts w:ascii="Arial" w:hAnsi="Arial" w:cs="Arial"/>
        </w:rPr>
        <w:t>-</w:t>
      </w:r>
      <w:r w:rsidR="00F9745F">
        <w:rPr>
          <w:rFonts w:ascii="Arial" w:hAnsi="Arial" w:cs="Arial"/>
        </w:rPr>
        <w:t>edge infrastructure and applications</w:t>
      </w:r>
      <w:r w:rsidR="004A58A3">
        <w:rPr>
          <w:rFonts w:ascii="Arial" w:hAnsi="Arial" w:cs="Arial"/>
        </w:rPr>
        <w:t xml:space="preserve">.  Critical to these goals will be envisioning </w:t>
      </w:r>
      <w:r w:rsidR="00C769D9">
        <w:rPr>
          <w:rFonts w:ascii="Arial" w:hAnsi="Arial" w:cs="Arial"/>
        </w:rPr>
        <w:t>this</w:t>
      </w:r>
      <w:r w:rsidR="004A58A3">
        <w:rPr>
          <w:rFonts w:ascii="Arial" w:hAnsi="Arial" w:cs="Arial"/>
        </w:rPr>
        <w:t xml:space="preserve"> core as a partner in regional Genomics Cores increasing the div</w:t>
      </w:r>
      <w:r w:rsidR="00F9745F">
        <w:rPr>
          <w:rFonts w:ascii="Arial" w:hAnsi="Arial" w:cs="Arial"/>
        </w:rPr>
        <w:t>ersity of platforms and expertis</w:t>
      </w:r>
      <w:r w:rsidR="004A58A3">
        <w:rPr>
          <w:rFonts w:ascii="Arial" w:hAnsi="Arial" w:cs="Arial"/>
        </w:rPr>
        <w:t xml:space="preserve">e available to </w:t>
      </w:r>
      <w:r w:rsidR="00C769D9">
        <w:rPr>
          <w:rFonts w:ascii="Arial" w:hAnsi="Arial" w:cs="Arial"/>
        </w:rPr>
        <w:t>the</w:t>
      </w:r>
      <w:r w:rsidR="004A58A3">
        <w:rPr>
          <w:rFonts w:ascii="Arial" w:hAnsi="Arial" w:cs="Arial"/>
        </w:rPr>
        <w:t xml:space="preserve"> GEBRI faculty.</w:t>
      </w:r>
    </w:p>
    <w:p w14:paraId="2D97CC4E" w14:textId="77777777" w:rsidR="00785200" w:rsidRDefault="00785200" w:rsidP="00AD5A1E">
      <w:pPr>
        <w:spacing w:after="0" w:line="360" w:lineRule="auto"/>
        <w:contextualSpacing/>
        <w:rPr>
          <w:rFonts w:ascii="Arial" w:hAnsi="Arial" w:cs="Arial"/>
        </w:rPr>
      </w:pPr>
    </w:p>
    <w:p w14:paraId="3385A547" w14:textId="77777777" w:rsidR="007973E5" w:rsidRDefault="00785200" w:rsidP="00AD5A1E">
      <w:pPr>
        <w:spacing w:after="0" w:line="360" w:lineRule="auto"/>
        <w:ind w:firstLine="720"/>
        <w:contextualSpacing/>
        <w:rPr>
          <w:rFonts w:ascii="Arial" w:hAnsi="Arial" w:cs="Arial"/>
        </w:rPr>
      </w:pPr>
      <w:proofErr w:type="gramStart"/>
      <w:r w:rsidRPr="00812FF8">
        <w:rPr>
          <w:rFonts w:ascii="Arial" w:hAnsi="Arial" w:cs="Arial"/>
          <w:b/>
          <w:i/>
        </w:rPr>
        <w:t xml:space="preserve">Justification and </w:t>
      </w:r>
      <w:r w:rsidR="00812FF8">
        <w:rPr>
          <w:rFonts w:ascii="Arial" w:hAnsi="Arial" w:cs="Arial"/>
          <w:b/>
          <w:i/>
        </w:rPr>
        <w:t>F</w:t>
      </w:r>
      <w:r w:rsidRPr="00812FF8">
        <w:rPr>
          <w:rFonts w:ascii="Arial" w:hAnsi="Arial" w:cs="Arial"/>
          <w:b/>
          <w:i/>
        </w:rPr>
        <w:t>easibility</w:t>
      </w:r>
      <w:r w:rsidR="00812FF8">
        <w:rPr>
          <w:rFonts w:ascii="Arial" w:hAnsi="Arial" w:cs="Arial"/>
          <w:b/>
          <w:i/>
        </w:rPr>
        <w:t>.</w:t>
      </w:r>
      <w:proofErr w:type="gramEnd"/>
      <w:r w:rsidR="00812FF8">
        <w:rPr>
          <w:rFonts w:ascii="Arial" w:hAnsi="Arial" w:cs="Arial"/>
          <w:b/>
          <w:i/>
        </w:rPr>
        <w:t xml:space="preserve">  </w:t>
      </w:r>
      <w:r w:rsidR="00F9745F">
        <w:rPr>
          <w:rFonts w:ascii="Arial" w:hAnsi="Arial" w:cs="Arial"/>
        </w:rPr>
        <w:t>T</w:t>
      </w:r>
      <w:r w:rsidR="00D559AC">
        <w:rPr>
          <w:rFonts w:ascii="Arial" w:hAnsi="Arial" w:cs="Arial"/>
        </w:rPr>
        <w:t xml:space="preserve">he existing </w:t>
      </w:r>
      <w:r w:rsidR="00F9745F">
        <w:rPr>
          <w:rFonts w:ascii="Arial" w:hAnsi="Arial" w:cs="Arial"/>
        </w:rPr>
        <w:t xml:space="preserve">genomics </w:t>
      </w:r>
      <w:r w:rsidR="00D559AC">
        <w:rPr>
          <w:rFonts w:ascii="Arial" w:hAnsi="Arial" w:cs="Arial"/>
        </w:rPr>
        <w:t xml:space="preserve">core facility at </w:t>
      </w:r>
      <w:r w:rsidR="004E4B81">
        <w:rPr>
          <w:rFonts w:ascii="Arial" w:hAnsi="Arial" w:cs="Arial"/>
        </w:rPr>
        <w:t xml:space="preserve">the </w:t>
      </w:r>
      <w:r w:rsidR="00D559AC">
        <w:rPr>
          <w:rFonts w:ascii="Arial" w:hAnsi="Arial" w:cs="Arial"/>
        </w:rPr>
        <w:t xml:space="preserve">UNH </w:t>
      </w:r>
      <w:r w:rsidR="00F9745F">
        <w:rPr>
          <w:rFonts w:ascii="Arial" w:hAnsi="Arial" w:cs="Arial"/>
        </w:rPr>
        <w:t>Hubbard Center for Genome Studies</w:t>
      </w:r>
      <w:r w:rsidR="00587D9A">
        <w:rPr>
          <w:rFonts w:ascii="Arial" w:hAnsi="Arial" w:cs="Arial"/>
        </w:rPr>
        <w:t xml:space="preserve"> (HCGS)</w:t>
      </w:r>
      <w:r w:rsidR="00F9745F">
        <w:rPr>
          <w:rFonts w:ascii="Arial" w:hAnsi="Arial" w:cs="Arial"/>
        </w:rPr>
        <w:t xml:space="preserve"> </w:t>
      </w:r>
      <w:r w:rsidR="00D559AC">
        <w:rPr>
          <w:rFonts w:ascii="Arial" w:hAnsi="Arial" w:cs="Arial"/>
        </w:rPr>
        <w:t xml:space="preserve">has a history of supporting the developing genomic resources for novel systems and engaging new faculty in genomics and bioinformatics.  </w:t>
      </w:r>
      <w:r w:rsidR="00F9745F">
        <w:rPr>
          <w:rFonts w:ascii="Arial" w:hAnsi="Arial" w:cs="Arial"/>
        </w:rPr>
        <w:t>These have included the development of the NIH model microcrusta</w:t>
      </w:r>
      <w:r w:rsidR="00216C01">
        <w:rPr>
          <w:rFonts w:ascii="Arial" w:hAnsi="Arial" w:cs="Arial"/>
        </w:rPr>
        <w:t>cea</w:t>
      </w:r>
      <w:r w:rsidR="00F9745F">
        <w:rPr>
          <w:rFonts w:ascii="Arial" w:hAnsi="Arial" w:cs="Arial"/>
        </w:rPr>
        <w:t>n (</w:t>
      </w:r>
      <w:r w:rsidR="00F9745F" w:rsidRPr="00216C01">
        <w:rPr>
          <w:rFonts w:ascii="Arial" w:hAnsi="Arial" w:cs="Arial"/>
          <w:i/>
        </w:rPr>
        <w:t>Daphnia</w:t>
      </w:r>
      <w:r w:rsidR="00F9745F">
        <w:rPr>
          <w:rFonts w:ascii="Arial" w:hAnsi="Arial" w:cs="Arial"/>
        </w:rPr>
        <w:t>) as an important system for understanding the mechanisms of reaction to environmental stressors</w:t>
      </w:r>
      <w:r w:rsidR="00C34B21">
        <w:rPr>
          <w:rFonts w:ascii="Arial" w:hAnsi="Arial" w:cs="Arial"/>
        </w:rPr>
        <w:t xml:space="preserve"> (</w:t>
      </w:r>
      <w:r w:rsidR="00041EA8" w:rsidRPr="00041EA8">
        <w:rPr>
          <w:rFonts w:ascii="Arial" w:hAnsi="Arial" w:cs="Arial"/>
          <w:color w:val="000000" w:themeColor="text1"/>
        </w:rPr>
        <w:t>Colbourne et al. 2011</w:t>
      </w:r>
      <w:r w:rsidR="00C34B21">
        <w:rPr>
          <w:rFonts w:ascii="Arial" w:hAnsi="Arial" w:cs="Arial"/>
        </w:rPr>
        <w:t>)</w:t>
      </w:r>
      <w:r w:rsidR="00216C01">
        <w:rPr>
          <w:rFonts w:ascii="Arial" w:hAnsi="Arial" w:cs="Arial"/>
        </w:rPr>
        <w:t>,</w:t>
      </w:r>
      <w:r w:rsidR="00F9745F">
        <w:rPr>
          <w:rFonts w:ascii="Arial" w:hAnsi="Arial" w:cs="Arial"/>
        </w:rPr>
        <w:t xml:space="preserve"> </w:t>
      </w:r>
      <w:r w:rsidR="00E25465">
        <w:rPr>
          <w:rFonts w:ascii="Arial" w:hAnsi="Arial" w:cs="Arial"/>
        </w:rPr>
        <w:t>the development of the Little Skate genome project with regional partners (</w:t>
      </w:r>
      <w:r w:rsidR="00E25465" w:rsidRPr="004E4B81">
        <w:rPr>
          <w:rFonts w:ascii="Arial" w:hAnsi="Arial" w:cs="Arial"/>
          <w:color w:val="FF0000"/>
        </w:rPr>
        <w:t>Refs</w:t>
      </w:r>
      <w:r w:rsidR="00E25465">
        <w:rPr>
          <w:rFonts w:ascii="Arial" w:hAnsi="Arial" w:cs="Arial"/>
        </w:rPr>
        <w:t xml:space="preserve">) </w:t>
      </w:r>
      <w:r w:rsidR="00F9745F">
        <w:rPr>
          <w:rFonts w:ascii="Arial" w:hAnsi="Arial" w:cs="Arial"/>
        </w:rPr>
        <w:t xml:space="preserve">and the establishment of new genomic infrastructure for the study of </w:t>
      </w:r>
      <w:r w:rsidR="00216C01">
        <w:rPr>
          <w:rFonts w:ascii="Arial" w:hAnsi="Arial" w:cs="Arial"/>
        </w:rPr>
        <w:t>ci</w:t>
      </w:r>
      <w:r w:rsidR="00F9745F">
        <w:rPr>
          <w:rFonts w:ascii="Arial" w:hAnsi="Arial" w:cs="Arial"/>
        </w:rPr>
        <w:t xml:space="preserve">rcadian </w:t>
      </w:r>
      <w:r w:rsidR="007973E5">
        <w:rPr>
          <w:rFonts w:ascii="Arial" w:hAnsi="Arial" w:cs="Arial"/>
        </w:rPr>
        <w:t xml:space="preserve">rhythms </w:t>
      </w:r>
      <w:r w:rsidR="00F9745F">
        <w:rPr>
          <w:rFonts w:ascii="Arial" w:hAnsi="Arial" w:cs="Arial"/>
        </w:rPr>
        <w:t xml:space="preserve">in novel species undertaken by </w:t>
      </w:r>
      <w:r w:rsidR="004E4B81">
        <w:rPr>
          <w:rFonts w:ascii="Arial" w:hAnsi="Arial" w:cs="Arial"/>
        </w:rPr>
        <w:t>primarily undergraduate institutions (PUI)</w:t>
      </w:r>
      <w:r w:rsidR="00F9745F">
        <w:rPr>
          <w:rFonts w:ascii="Arial" w:hAnsi="Arial" w:cs="Arial"/>
        </w:rPr>
        <w:t xml:space="preserve"> faculty </w:t>
      </w:r>
      <w:r w:rsidR="007973E5">
        <w:rPr>
          <w:rFonts w:ascii="Arial" w:hAnsi="Arial" w:cs="Arial"/>
        </w:rPr>
        <w:t xml:space="preserve">(Chabot, Newcomb and Watson) </w:t>
      </w:r>
      <w:r w:rsidR="00F9745F">
        <w:rPr>
          <w:rFonts w:ascii="Arial" w:hAnsi="Arial" w:cs="Arial"/>
        </w:rPr>
        <w:t xml:space="preserve">supported in the New Hampshire INBRE program. </w:t>
      </w:r>
      <w:r w:rsidR="00D559AC">
        <w:rPr>
          <w:rFonts w:ascii="Arial" w:hAnsi="Arial" w:cs="Arial"/>
        </w:rPr>
        <w:t xml:space="preserve">However, </w:t>
      </w:r>
      <w:r w:rsidR="00C34B21">
        <w:rPr>
          <w:rFonts w:ascii="Arial" w:hAnsi="Arial" w:cs="Arial"/>
        </w:rPr>
        <w:t>the</w:t>
      </w:r>
      <w:r w:rsidR="00D559AC">
        <w:rPr>
          <w:rFonts w:ascii="Arial" w:hAnsi="Arial" w:cs="Arial"/>
        </w:rPr>
        <w:t xml:space="preserve"> capacity to support additional training as desc</w:t>
      </w:r>
      <w:r w:rsidR="003F00B6">
        <w:rPr>
          <w:rFonts w:ascii="Arial" w:hAnsi="Arial" w:cs="Arial"/>
        </w:rPr>
        <w:t>ribed for</w:t>
      </w:r>
      <w:r w:rsidR="00587398">
        <w:rPr>
          <w:rFonts w:ascii="Arial" w:hAnsi="Arial" w:cs="Arial"/>
        </w:rPr>
        <w:t xml:space="preserve"> this center is challen</w:t>
      </w:r>
      <w:r w:rsidR="00D559AC">
        <w:rPr>
          <w:rFonts w:ascii="Arial" w:hAnsi="Arial" w:cs="Arial"/>
        </w:rPr>
        <w:t>ge</w:t>
      </w:r>
      <w:r w:rsidR="00216C01">
        <w:rPr>
          <w:rFonts w:ascii="Arial" w:hAnsi="Arial" w:cs="Arial"/>
        </w:rPr>
        <w:t>d</w:t>
      </w:r>
      <w:r w:rsidR="00D559AC">
        <w:rPr>
          <w:rFonts w:ascii="Arial" w:hAnsi="Arial" w:cs="Arial"/>
        </w:rPr>
        <w:t xml:space="preserve"> by the inten</w:t>
      </w:r>
      <w:r w:rsidR="003F00B6">
        <w:rPr>
          <w:rFonts w:ascii="Arial" w:hAnsi="Arial" w:cs="Arial"/>
        </w:rPr>
        <w:t>sity of the interactions</w:t>
      </w:r>
      <w:r w:rsidR="00E25465">
        <w:rPr>
          <w:rFonts w:ascii="Arial" w:hAnsi="Arial" w:cs="Arial"/>
        </w:rPr>
        <w:t xml:space="preserve"> necessary to support this </w:t>
      </w:r>
      <w:r w:rsidR="00E25465">
        <w:rPr>
          <w:rFonts w:ascii="Arial" w:hAnsi="Arial" w:cs="Arial"/>
        </w:rPr>
        <w:lastRenderedPageBreak/>
        <w:t>user group</w:t>
      </w:r>
      <w:r w:rsidR="003F00B6">
        <w:rPr>
          <w:rFonts w:ascii="Arial" w:hAnsi="Arial" w:cs="Arial"/>
        </w:rPr>
        <w:t xml:space="preserve"> which </w:t>
      </w:r>
      <w:r w:rsidR="00D559AC">
        <w:rPr>
          <w:rFonts w:ascii="Arial" w:hAnsi="Arial" w:cs="Arial"/>
        </w:rPr>
        <w:t>require significant</w:t>
      </w:r>
      <w:r w:rsidR="003F00B6">
        <w:rPr>
          <w:rFonts w:ascii="Arial" w:hAnsi="Arial" w:cs="Arial"/>
        </w:rPr>
        <w:t>ly more time than simply running a shared core for data generation.</w:t>
      </w:r>
      <w:r w:rsidR="00D559AC">
        <w:rPr>
          <w:rFonts w:ascii="Arial" w:hAnsi="Arial" w:cs="Arial"/>
        </w:rPr>
        <w:t xml:space="preserve"> </w:t>
      </w:r>
      <w:r w:rsidR="003F00B6">
        <w:rPr>
          <w:rFonts w:ascii="Arial" w:hAnsi="Arial" w:cs="Arial"/>
        </w:rPr>
        <w:t xml:space="preserve"> </w:t>
      </w:r>
      <w:r w:rsidR="007973E5">
        <w:rPr>
          <w:rFonts w:ascii="Arial" w:hAnsi="Arial" w:cs="Arial"/>
        </w:rPr>
        <w:t>Our target cohort of facult</w:t>
      </w:r>
      <w:r w:rsidR="004E4B81">
        <w:rPr>
          <w:rFonts w:ascii="Arial" w:hAnsi="Arial" w:cs="Arial"/>
        </w:rPr>
        <w:t>y</w:t>
      </w:r>
      <w:r w:rsidR="007973E5">
        <w:rPr>
          <w:rFonts w:ascii="Arial" w:hAnsi="Arial" w:cs="Arial"/>
        </w:rPr>
        <w:t xml:space="preserve"> bring</w:t>
      </w:r>
      <w:r w:rsidR="004E4B81">
        <w:rPr>
          <w:rFonts w:ascii="Arial" w:hAnsi="Arial" w:cs="Arial"/>
        </w:rPr>
        <w:t>s</w:t>
      </w:r>
      <w:r w:rsidR="007973E5">
        <w:rPr>
          <w:rFonts w:ascii="Arial" w:hAnsi="Arial" w:cs="Arial"/>
        </w:rPr>
        <w:t xml:space="preserve"> significant disciplinary expertise. When that is combined with genomics and bioinformatics it unlocks new opportunities to address fundamental</w:t>
      </w:r>
      <w:r w:rsidR="004E4B81">
        <w:rPr>
          <w:rFonts w:ascii="Arial" w:hAnsi="Arial" w:cs="Arial"/>
        </w:rPr>
        <w:t xml:space="preserve">, </w:t>
      </w:r>
      <w:proofErr w:type="spellStart"/>
      <w:r w:rsidR="004E4B81">
        <w:rPr>
          <w:rFonts w:ascii="Arial" w:hAnsi="Arial" w:cs="Arial"/>
        </w:rPr>
        <w:t>biomedica</w:t>
      </w:r>
      <w:r w:rsidR="007973E5">
        <w:rPr>
          <w:rFonts w:ascii="Arial" w:hAnsi="Arial" w:cs="Arial"/>
        </w:rPr>
        <w:t>l</w:t>
      </w:r>
      <w:r w:rsidR="004E4B81">
        <w:rPr>
          <w:rFonts w:ascii="Arial" w:hAnsi="Arial" w:cs="Arial"/>
        </w:rPr>
        <w:t>l</w:t>
      </w:r>
      <w:r w:rsidR="007973E5">
        <w:rPr>
          <w:rFonts w:ascii="Arial" w:hAnsi="Arial" w:cs="Arial"/>
        </w:rPr>
        <w:t>y</w:t>
      </w:r>
      <w:proofErr w:type="spellEnd"/>
      <w:r w:rsidR="007973E5">
        <w:rPr>
          <w:rFonts w:ascii="Arial" w:hAnsi="Arial" w:cs="Arial"/>
        </w:rPr>
        <w:t xml:space="preserve"> important questions.  However, </w:t>
      </w:r>
      <w:r w:rsidR="004E4B81">
        <w:rPr>
          <w:rFonts w:ascii="Arial" w:hAnsi="Arial" w:cs="Arial"/>
          <w:u w:val="single"/>
        </w:rPr>
        <w:t>the key is to enable</w:t>
      </w:r>
      <w:r w:rsidR="007973E5" w:rsidRPr="007973E5">
        <w:rPr>
          <w:rFonts w:ascii="Arial" w:hAnsi="Arial" w:cs="Arial"/>
          <w:u w:val="single"/>
        </w:rPr>
        <w:t xml:space="preserve"> faculty to adopt</w:t>
      </w:r>
      <w:bookmarkStart w:id="4" w:name="_GoBack"/>
      <w:bookmarkEnd w:id="4"/>
      <w:del w:id="5" w:author="Matthew MacManes" w:date="2014-02-22T13:50:00Z">
        <w:r w:rsidR="007973E5" w:rsidRPr="007973E5" w:rsidDel="004732DB">
          <w:rPr>
            <w:rFonts w:ascii="Arial" w:hAnsi="Arial" w:cs="Arial"/>
            <w:u w:val="single"/>
          </w:rPr>
          <w:delText xml:space="preserve"> </w:delText>
        </w:r>
      </w:del>
      <w:r w:rsidR="007973E5" w:rsidRPr="007973E5">
        <w:rPr>
          <w:rFonts w:ascii="Arial" w:hAnsi="Arial" w:cs="Arial"/>
          <w:u w:val="single"/>
        </w:rPr>
        <w:t xml:space="preserve"> genomics and bioinformatics and achieve a multidisciplinary approach</w:t>
      </w:r>
      <w:r w:rsidR="007973E5">
        <w:rPr>
          <w:rFonts w:ascii="Arial" w:hAnsi="Arial" w:cs="Arial"/>
        </w:rPr>
        <w:t xml:space="preserve"> to their scientific question.</w:t>
      </w:r>
    </w:p>
    <w:p w14:paraId="29225F93" w14:textId="77777777" w:rsidR="004417C6" w:rsidRDefault="007973E5" w:rsidP="00AD5A1E">
      <w:pPr>
        <w:spacing w:after="0" w:line="360" w:lineRule="auto"/>
        <w:ind w:firstLine="720"/>
        <w:contextualSpacing/>
        <w:rPr>
          <w:rFonts w:ascii="Arial" w:hAnsi="Arial" w:cs="Arial"/>
        </w:rPr>
      </w:pPr>
      <w:r>
        <w:rPr>
          <w:rFonts w:ascii="Arial" w:hAnsi="Arial" w:cs="Arial"/>
        </w:rPr>
        <w:t>A second major challenge to providing support for Genomics</w:t>
      </w:r>
      <w:r w:rsidR="003F00B6">
        <w:rPr>
          <w:rFonts w:ascii="Arial" w:hAnsi="Arial" w:cs="Arial"/>
        </w:rPr>
        <w:t xml:space="preserve"> </w:t>
      </w:r>
      <w:r>
        <w:rPr>
          <w:rFonts w:ascii="Arial" w:hAnsi="Arial" w:cs="Arial"/>
        </w:rPr>
        <w:t>is that the technology</w:t>
      </w:r>
      <w:r w:rsidR="00D559AC">
        <w:rPr>
          <w:rFonts w:ascii="Arial" w:hAnsi="Arial" w:cs="Arial"/>
        </w:rPr>
        <w:t xml:space="preserve"> continues to change at a rapid pace. </w:t>
      </w:r>
      <w:r w:rsidR="00587398">
        <w:rPr>
          <w:rFonts w:ascii="Arial" w:hAnsi="Arial" w:cs="Arial"/>
        </w:rPr>
        <w:t xml:space="preserve"> </w:t>
      </w:r>
      <w:r w:rsidR="00C34B21">
        <w:rPr>
          <w:rFonts w:ascii="Arial" w:hAnsi="Arial" w:cs="Arial"/>
        </w:rPr>
        <w:t xml:space="preserve">The HCGS </w:t>
      </w:r>
      <w:r w:rsidR="00587398">
        <w:rPr>
          <w:rFonts w:ascii="Arial" w:hAnsi="Arial" w:cs="Arial"/>
        </w:rPr>
        <w:t>currently operate</w:t>
      </w:r>
      <w:r w:rsidR="00C34B21">
        <w:rPr>
          <w:rFonts w:ascii="Arial" w:hAnsi="Arial" w:cs="Arial"/>
        </w:rPr>
        <w:t>s</w:t>
      </w:r>
      <w:r w:rsidR="00587398">
        <w:rPr>
          <w:rFonts w:ascii="Arial" w:hAnsi="Arial" w:cs="Arial"/>
        </w:rPr>
        <w:t xml:space="preserve"> traditional sequencing and genotyping </w:t>
      </w:r>
      <w:r w:rsidR="003F00B6">
        <w:rPr>
          <w:rFonts w:ascii="Arial" w:hAnsi="Arial" w:cs="Arial"/>
        </w:rPr>
        <w:t xml:space="preserve">(ABI capillary sequencing) </w:t>
      </w:r>
      <w:r w:rsidR="00587398">
        <w:rPr>
          <w:rFonts w:ascii="Arial" w:hAnsi="Arial" w:cs="Arial"/>
        </w:rPr>
        <w:t xml:space="preserve">and </w:t>
      </w:r>
      <w:r w:rsidR="00C34B21">
        <w:rPr>
          <w:rFonts w:ascii="Arial" w:hAnsi="Arial" w:cs="Arial"/>
        </w:rPr>
        <w:t xml:space="preserve">high throughput </w:t>
      </w:r>
      <w:r w:rsidR="003F00B6">
        <w:rPr>
          <w:rFonts w:ascii="Arial" w:hAnsi="Arial" w:cs="Arial"/>
        </w:rPr>
        <w:t xml:space="preserve">sequencing on the </w:t>
      </w:r>
      <w:r w:rsidR="00216C01">
        <w:rPr>
          <w:rFonts w:ascii="Arial" w:hAnsi="Arial" w:cs="Arial"/>
        </w:rPr>
        <w:t>Illumina HiSeq 2500</w:t>
      </w:r>
      <w:r w:rsidR="00041EA8">
        <w:rPr>
          <w:rFonts w:ascii="Arial" w:hAnsi="Arial" w:cs="Arial"/>
        </w:rPr>
        <w:t xml:space="preserve"> platform</w:t>
      </w:r>
      <w:r w:rsidR="00216C01">
        <w:rPr>
          <w:rFonts w:ascii="Arial" w:hAnsi="Arial" w:cs="Arial"/>
        </w:rPr>
        <w:t>, w</w:t>
      </w:r>
      <w:r w:rsidR="00587398">
        <w:rPr>
          <w:rFonts w:ascii="Arial" w:hAnsi="Arial" w:cs="Arial"/>
        </w:rPr>
        <w:t>ith all traditional peripheral library generation technologies</w:t>
      </w:r>
      <w:r w:rsidR="003F00B6">
        <w:rPr>
          <w:rFonts w:ascii="Arial" w:hAnsi="Arial" w:cs="Arial"/>
        </w:rPr>
        <w:t xml:space="preserve"> in place</w:t>
      </w:r>
      <w:r w:rsidR="00587398">
        <w:rPr>
          <w:rFonts w:ascii="Arial" w:hAnsi="Arial" w:cs="Arial"/>
        </w:rPr>
        <w:t xml:space="preserve">. </w:t>
      </w:r>
      <w:r w:rsidR="00B81F86">
        <w:rPr>
          <w:rFonts w:ascii="Arial" w:hAnsi="Arial" w:cs="Arial"/>
        </w:rPr>
        <w:t xml:space="preserve">Under the direction of PI Thomas the HCGS has maintained an active genomics core facility since opening in 2001.  </w:t>
      </w:r>
      <w:r w:rsidR="004417C6">
        <w:rPr>
          <w:rFonts w:ascii="Arial" w:hAnsi="Arial" w:cs="Arial"/>
        </w:rPr>
        <w:t>Over that time</w:t>
      </w:r>
      <w:r w:rsidR="004E4B81">
        <w:rPr>
          <w:rFonts w:ascii="Arial" w:hAnsi="Arial" w:cs="Arial"/>
        </w:rPr>
        <w:t>,</w:t>
      </w:r>
      <w:r w:rsidR="004417C6">
        <w:rPr>
          <w:rFonts w:ascii="Arial" w:hAnsi="Arial" w:cs="Arial"/>
        </w:rPr>
        <w:t xml:space="preserve"> </w:t>
      </w:r>
      <w:r w:rsidR="004E4B81">
        <w:rPr>
          <w:rFonts w:ascii="Arial" w:hAnsi="Arial" w:cs="Arial"/>
        </w:rPr>
        <w:t>the HCGS</w:t>
      </w:r>
      <w:r w:rsidR="004417C6">
        <w:rPr>
          <w:rFonts w:ascii="Arial" w:hAnsi="Arial" w:cs="Arial"/>
        </w:rPr>
        <w:t xml:space="preserve"> maintained access for users to state</w:t>
      </w:r>
      <w:r w:rsidR="004E4B81">
        <w:rPr>
          <w:rFonts w:ascii="Arial" w:hAnsi="Arial" w:cs="Arial"/>
        </w:rPr>
        <w:t>-</w:t>
      </w:r>
      <w:r w:rsidR="004417C6">
        <w:rPr>
          <w:rFonts w:ascii="Arial" w:hAnsi="Arial" w:cs="Arial"/>
        </w:rPr>
        <w:t>of</w:t>
      </w:r>
      <w:r w:rsidR="004E4B81">
        <w:rPr>
          <w:rFonts w:ascii="Arial" w:hAnsi="Arial" w:cs="Arial"/>
        </w:rPr>
        <w:t>-</w:t>
      </w:r>
      <w:r w:rsidR="004417C6">
        <w:rPr>
          <w:rFonts w:ascii="Arial" w:hAnsi="Arial" w:cs="Arial"/>
        </w:rPr>
        <w:t>the</w:t>
      </w:r>
      <w:r w:rsidR="004E4B81">
        <w:rPr>
          <w:rFonts w:ascii="Arial" w:hAnsi="Arial" w:cs="Arial"/>
        </w:rPr>
        <w:t>-</w:t>
      </w:r>
      <w:r w:rsidR="004417C6">
        <w:rPr>
          <w:rFonts w:ascii="Arial" w:hAnsi="Arial" w:cs="Arial"/>
        </w:rPr>
        <w:t xml:space="preserve">art instrumentation through the major changes in DNA sequencing. </w:t>
      </w:r>
      <w:r w:rsidR="00B81F86">
        <w:rPr>
          <w:rFonts w:ascii="Arial" w:hAnsi="Arial" w:cs="Arial"/>
        </w:rPr>
        <w:t xml:space="preserve">This included early adoption of </w:t>
      </w:r>
      <w:r w:rsidR="004417C6">
        <w:rPr>
          <w:rFonts w:ascii="Arial" w:hAnsi="Arial" w:cs="Arial"/>
        </w:rPr>
        <w:t>Next Generation</w:t>
      </w:r>
      <w:r w:rsidR="00B81F86">
        <w:rPr>
          <w:rFonts w:ascii="Arial" w:hAnsi="Arial" w:cs="Arial"/>
        </w:rPr>
        <w:t xml:space="preserve"> sequencing platform (</w:t>
      </w:r>
      <w:r w:rsidR="00B81F86" w:rsidRPr="004E4B81">
        <w:rPr>
          <w:rFonts w:ascii="Arial" w:hAnsi="Arial" w:cs="Arial"/>
          <w:color w:val="FF0000"/>
        </w:rPr>
        <w:t>Refs</w:t>
      </w:r>
      <w:r w:rsidR="004E4B81">
        <w:rPr>
          <w:rFonts w:ascii="Arial" w:hAnsi="Arial" w:cs="Arial"/>
          <w:color w:val="FF0000"/>
        </w:rPr>
        <w:t>—from Kelley’s cv</w:t>
      </w:r>
      <w:r w:rsidR="00B81F86">
        <w:rPr>
          <w:rFonts w:ascii="Arial" w:hAnsi="Arial" w:cs="Arial"/>
        </w:rPr>
        <w:t xml:space="preserve">).  </w:t>
      </w:r>
      <w:r w:rsidR="00587398">
        <w:rPr>
          <w:rFonts w:ascii="Arial" w:hAnsi="Arial" w:cs="Arial"/>
        </w:rPr>
        <w:t xml:space="preserve"> </w:t>
      </w:r>
      <w:r w:rsidR="00D559AC">
        <w:rPr>
          <w:rFonts w:ascii="Arial" w:hAnsi="Arial" w:cs="Arial"/>
        </w:rPr>
        <w:t xml:space="preserve">While </w:t>
      </w:r>
      <w:r w:rsidR="00C34B21">
        <w:rPr>
          <w:rFonts w:ascii="Arial" w:hAnsi="Arial" w:cs="Arial"/>
        </w:rPr>
        <w:t>the HCGS</w:t>
      </w:r>
      <w:r w:rsidR="00D559AC">
        <w:rPr>
          <w:rFonts w:ascii="Arial" w:hAnsi="Arial" w:cs="Arial"/>
        </w:rPr>
        <w:t xml:space="preserve"> </w:t>
      </w:r>
      <w:r w:rsidR="00B81F86">
        <w:rPr>
          <w:rFonts w:ascii="Arial" w:hAnsi="Arial" w:cs="Arial"/>
        </w:rPr>
        <w:t xml:space="preserve">currently </w:t>
      </w:r>
      <w:r w:rsidR="00C34B21">
        <w:rPr>
          <w:rFonts w:ascii="Arial" w:hAnsi="Arial" w:cs="Arial"/>
        </w:rPr>
        <w:t>has</w:t>
      </w:r>
      <w:r w:rsidR="00D559AC">
        <w:rPr>
          <w:rFonts w:ascii="Arial" w:hAnsi="Arial" w:cs="Arial"/>
        </w:rPr>
        <w:t xml:space="preserve"> excellent sequencing instrumentation</w:t>
      </w:r>
      <w:r w:rsidR="00216C01">
        <w:rPr>
          <w:rFonts w:ascii="Arial" w:hAnsi="Arial" w:cs="Arial"/>
        </w:rPr>
        <w:t>,</w:t>
      </w:r>
      <w:r w:rsidR="00D559AC">
        <w:rPr>
          <w:rFonts w:ascii="Arial" w:hAnsi="Arial" w:cs="Arial"/>
        </w:rPr>
        <w:t xml:space="preserve"> advances in tech</w:t>
      </w:r>
      <w:r w:rsidR="003F00B6">
        <w:rPr>
          <w:rFonts w:ascii="Arial" w:hAnsi="Arial" w:cs="Arial"/>
        </w:rPr>
        <w:t>nology</w:t>
      </w:r>
      <w:r w:rsidR="00D559AC">
        <w:rPr>
          <w:rFonts w:ascii="Arial" w:hAnsi="Arial" w:cs="Arial"/>
        </w:rPr>
        <w:t xml:space="preserve"> </w:t>
      </w:r>
      <w:r w:rsidR="003F00B6">
        <w:rPr>
          <w:rFonts w:ascii="Arial" w:hAnsi="Arial" w:cs="Arial"/>
        </w:rPr>
        <w:t>(specifically microfluidi</w:t>
      </w:r>
      <w:r w:rsidR="00216C01">
        <w:rPr>
          <w:rFonts w:ascii="Arial" w:hAnsi="Arial" w:cs="Arial"/>
        </w:rPr>
        <w:t>c</w:t>
      </w:r>
      <w:r w:rsidR="003F00B6">
        <w:rPr>
          <w:rFonts w:ascii="Arial" w:hAnsi="Arial" w:cs="Arial"/>
        </w:rPr>
        <w:t xml:space="preserve"> library preparation) are dramatically reducing sample preparation </w:t>
      </w:r>
      <w:r w:rsidR="00C34B21">
        <w:rPr>
          <w:rFonts w:ascii="Arial" w:hAnsi="Arial" w:cs="Arial"/>
        </w:rPr>
        <w:t xml:space="preserve">efforts </w:t>
      </w:r>
      <w:r w:rsidR="003F00B6">
        <w:rPr>
          <w:rFonts w:ascii="Arial" w:hAnsi="Arial" w:cs="Arial"/>
        </w:rPr>
        <w:t>and costs</w:t>
      </w:r>
      <w:r w:rsidR="004417C6">
        <w:rPr>
          <w:rFonts w:ascii="Arial" w:hAnsi="Arial" w:cs="Arial"/>
        </w:rPr>
        <w:t xml:space="preserve"> while at the same time increasing consistency in quality across samples and reducing the necessary amount of input material further expanding the types of samples that can be subjected to sequencing based assays</w:t>
      </w:r>
      <w:r w:rsidR="003F00B6">
        <w:rPr>
          <w:rFonts w:ascii="Arial" w:hAnsi="Arial" w:cs="Arial"/>
        </w:rPr>
        <w:t xml:space="preserve">.  </w:t>
      </w:r>
    </w:p>
    <w:p w14:paraId="26B94885" w14:textId="77777777" w:rsidR="00082EC0" w:rsidRDefault="004417C6" w:rsidP="00AD5A1E">
      <w:pPr>
        <w:spacing w:after="0" w:line="360" w:lineRule="auto"/>
        <w:ind w:firstLine="720"/>
        <w:contextualSpacing/>
        <w:rPr>
          <w:rFonts w:ascii="Arial" w:hAnsi="Arial" w:cs="Arial"/>
        </w:rPr>
      </w:pPr>
      <w:r>
        <w:rPr>
          <w:rFonts w:ascii="Arial" w:hAnsi="Arial" w:cs="Arial"/>
        </w:rPr>
        <w:t xml:space="preserve">In addition to </w:t>
      </w:r>
      <w:r w:rsidR="004E4B81">
        <w:rPr>
          <w:rFonts w:ascii="Arial" w:hAnsi="Arial" w:cs="Arial"/>
        </w:rPr>
        <w:t xml:space="preserve">the </w:t>
      </w:r>
      <w:r>
        <w:rPr>
          <w:rFonts w:ascii="Arial" w:hAnsi="Arial" w:cs="Arial"/>
        </w:rPr>
        <w:t>automation</w:t>
      </w:r>
      <w:r w:rsidR="004E4B81">
        <w:rPr>
          <w:rFonts w:ascii="Arial" w:hAnsi="Arial" w:cs="Arial"/>
        </w:rPr>
        <w:t xml:space="preserve"> described above,</w:t>
      </w:r>
      <w:r>
        <w:rPr>
          <w:rFonts w:ascii="Arial" w:hAnsi="Arial" w:cs="Arial"/>
        </w:rPr>
        <w:t xml:space="preserve"> </w:t>
      </w:r>
      <w:r w:rsidR="00C34B21">
        <w:rPr>
          <w:rFonts w:ascii="Arial" w:hAnsi="Arial" w:cs="Arial"/>
        </w:rPr>
        <w:t>a</w:t>
      </w:r>
      <w:r>
        <w:rPr>
          <w:rFonts w:ascii="Arial" w:hAnsi="Arial" w:cs="Arial"/>
        </w:rPr>
        <w:t>mong the most important recent advances in genomics</w:t>
      </w:r>
      <w:r w:rsidR="003F00B6">
        <w:rPr>
          <w:rFonts w:ascii="Arial" w:hAnsi="Arial" w:cs="Arial"/>
        </w:rPr>
        <w:t xml:space="preserve"> are the</w:t>
      </w:r>
      <w:r w:rsidR="00D559AC">
        <w:rPr>
          <w:rFonts w:ascii="Arial" w:hAnsi="Arial" w:cs="Arial"/>
        </w:rPr>
        <w:t xml:space="preserve"> new developments in the use of ext</w:t>
      </w:r>
      <w:r>
        <w:rPr>
          <w:rFonts w:ascii="Arial" w:hAnsi="Arial" w:cs="Arial"/>
        </w:rPr>
        <w:t xml:space="preserve">remely small sample quantities, so called single-cell genomics </w:t>
      </w:r>
      <w:r w:rsidR="004E4B81">
        <w:rPr>
          <w:rFonts w:ascii="Arial" w:hAnsi="Arial" w:cs="Arial"/>
        </w:rPr>
        <w:t>(</w:t>
      </w:r>
      <w:proofErr w:type="spellStart"/>
      <w:r>
        <w:rPr>
          <w:rFonts w:ascii="Arial" w:hAnsi="Arial" w:cs="Arial"/>
        </w:rPr>
        <w:t>Blainey</w:t>
      </w:r>
      <w:proofErr w:type="spellEnd"/>
      <w:r>
        <w:rPr>
          <w:rFonts w:ascii="Arial" w:hAnsi="Arial" w:cs="Arial"/>
        </w:rPr>
        <w:t>, 2013</w:t>
      </w:r>
      <w:r w:rsidR="004E4B81">
        <w:rPr>
          <w:rFonts w:ascii="Arial" w:hAnsi="Arial" w:cs="Arial"/>
        </w:rPr>
        <w:t>; Shapiro et al, 2013</w:t>
      </w:r>
      <w:r>
        <w:rPr>
          <w:rFonts w:ascii="Arial" w:hAnsi="Arial" w:cs="Arial"/>
        </w:rPr>
        <w:t>).  The ability to sequence genomic DNA or RNA from a sm</w:t>
      </w:r>
      <w:r w:rsidR="00B137D9">
        <w:rPr>
          <w:rFonts w:ascii="Arial" w:hAnsi="Arial" w:cs="Arial"/>
        </w:rPr>
        <w:t>all number of cells</w:t>
      </w:r>
      <w:r w:rsidR="00D559AC">
        <w:rPr>
          <w:rFonts w:ascii="Arial" w:hAnsi="Arial" w:cs="Arial"/>
        </w:rPr>
        <w:t xml:space="preserve"> can fundamentally change the approaches taken </w:t>
      </w:r>
      <w:r w:rsidR="00B137D9">
        <w:rPr>
          <w:rFonts w:ascii="Arial" w:hAnsi="Arial" w:cs="Arial"/>
        </w:rPr>
        <w:t>to a</w:t>
      </w:r>
      <w:r w:rsidR="004E4B81">
        <w:rPr>
          <w:rFonts w:ascii="Arial" w:hAnsi="Arial" w:cs="Arial"/>
        </w:rPr>
        <w:t>ssay</w:t>
      </w:r>
      <w:r w:rsidR="00B137D9">
        <w:rPr>
          <w:rFonts w:ascii="Arial" w:hAnsi="Arial" w:cs="Arial"/>
        </w:rPr>
        <w:t xml:space="preserve"> both genotypes and patterns of expression.  By reducing the course population</w:t>
      </w:r>
      <w:r w:rsidR="004E4B81">
        <w:rPr>
          <w:rFonts w:ascii="Arial" w:hAnsi="Arial" w:cs="Arial"/>
        </w:rPr>
        <w:t>-</w:t>
      </w:r>
      <w:r w:rsidR="00B137D9">
        <w:rPr>
          <w:rFonts w:ascii="Arial" w:hAnsi="Arial" w:cs="Arial"/>
        </w:rPr>
        <w:t xml:space="preserve">based approach to genomics </w:t>
      </w:r>
      <w:r w:rsidR="004E4B81">
        <w:rPr>
          <w:rFonts w:ascii="Arial" w:hAnsi="Arial" w:cs="Arial"/>
        </w:rPr>
        <w:t>looking at</w:t>
      </w:r>
      <w:r w:rsidR="00B137D9">
        <w:rPr>
          <w:rFonts w:ascii="Arial" w:hAnsi="Arial" w:cs="Arial"/>
        </w:rPr>
        <w:t xml:space="preserve"> signals shared across the entire population</w:t>
      </w:r>
      <w:r w:rsidR="004E4B81">
        <w:rPr>
          <w:rFonts w:ascii="Arial" w:hAnsi="Arial" w:cs="Arial"/>
        </w:rPr>
        <w:t>,</w:t>
      </w:r>
      <w:r w:rsidR="00B137D9">
        <w:rPr>
          <w:rFonts w:ascii="Arial" w:hAnsi="Arial" w:cs="Arial"/>
        </w:rPr>
        <w:t xml:space="preserve"> the ability to reduce that population size to a single cell eliminates the loss of signal in the noise of neighboring cells, allow</w:t>
      </w:r>
      <w:r w:rsidR="004E4B81">
        <w:rPr>
          <w:rFonts w:ascii="Arial" w:hAnsi="Arial" w:cs="Arial"/>
        </w:rPr>
        <w:t>ing</w:t>
      </w:r>
      <w:r w:rsidR="00B137D9">
        <w:rPr>
          <w:rFonts w:ascii="Arial" w:hAnsi="Arial" w:cs="Arial"/>
        </w:rPr>
        <w:t xml:space="preserve"> true cell linage relationships to be derived and supplants the use of marker</w:t>
      </w:r>
      <w:r w:rsidR="004E4B81">
        <w:rPr>
          <w:rFonts w:ascii="Arial" w:hAnsi="Arial" w:cs="Arial"/>
        </w:rPr>
        <w:t>-</w:t>
      </w:r>
      <w:r w:rsidR="00B137D9">
        <w:rPr>
          <w:rFonts w:ascii="Arial" w:hAnsi="Arial" w:cs="Arial"/>
        </w:rPr>
        <w:t xml:space="preserve">based definitions of cell types.  </w:t>
      </w:r>
      <w:r w:rsidR="001D3074">
        <w:rPr>
          <w:rFonts w:ascii="Arial" w:hAnsi="Arial" w:cs="Arial"/>
        </w:rPr>
        <w:t xml:space="preserve"> </w:t>
      </w:r>
      <w:r w:rsidR="00D559AC">
        <w:rPr>
          <w:rFonts w:ascii="Arial" w:hAnsi="Arial" w:cs="Arial"/>
        </w:rPr>
        <w:t>Finally, maintaining both st</w:t>
      </w:r>
      <w:r w:rsidR="00082EC0">
        <w:rPr>
          <w:rFonts w:ascii="Arial" w:hAnsi="Arial" w:cs="Arial"/>
        </w:rPr>
        <w:t>ate</w:t>
      </w:r>
      <w:r w:rsidR="003B39E6">
        <w:rPr>
          <w:rFonts w:ascii="Arial" w:hAnsi="Arial" w:cs="Arial"/>
        </w:rPr>
        <w:t>-</w:t>
      </w:r>
      <w:r w:rsidR="00082EC0">
        <w:rPr>
          <w:rFonts w:ascii="Arial" w:hAnsi="Arial" w:cs="Arial"/>
        </w:rPr>
        <w:t>of</w:t>
      </w:r>
      <w:r w:rsidR="003B39E6">
        <w:rPr>
          <w:rFonts w:ascii="Arial" w:hAnsi="Arial" w:cs="Arial"/>
        </w:rPr>
        <w:t>-</w:t>
      </w:r>
      <w:r w:rsidR="00082EC0">
        <w:rPr>
          <w:rFonts w:ascii="Arial" w:hAnsi="Arial" w:cs="Arial"/>
        </w:rPr>
        <w:t>the</w:t>
      </w:r>
      <w:r w:rsidR="003B39E6">
        <w:rPr>
          <w:rFonts w:ascii="Arial" w:hAnsi="Arial" w:cs="Arial"/>
        </w:rPr>
        <w:t>-</w:t>
      </w:r>
      <w:r w:rsidR="00E25465">
        <w:rPr>
          <w:rFonts w:ascii="Arial" w:hAnsi="Arial" w:cs="Arial"/>
        </w:rPr>
        <w:t>art and</w:t>
      </w:r>
      <w:r w:rsidR="003F00B6">
        <w:rPr>
          <w:rFonts w:ascii="Arial" w:hAnsi="Arial" w:cs="Arial"/>
        </w:rPr>
        <w:t xml:space="preserve"> appropriate </w:t>
      </w:r>
      <w:r w:rsidR="00082EC0">
        <w:rPr>
          <w:rFonts w:ascii="Arial" w:hAnsi="Arial" w:cs="Arial"/>
        </w:rPr>
        <w:t>plat</w:t>
      </w:r>
      <w:r w:rsidR="00D559AC">
        <w:rPr>
          <w:rFonts w:ascii="Arial" w:hAnsi="Arial" w:cs="Arial"/>
        </w:rPr>
        <w:t xml:space="preserve">forms </w:t>
      </w:r>
      <w:r w:rsidR="003F00B6">
        <w:rPr>
          <w:rFonts w:ascii="Arial" w:hAnsi="Arial" w:cs="Arial"/>
        </w:rPr>
        <w:t xml:space="preserve">for diverse applications </w:t>
      </w:r>
      <w:r w:rsidR="00D559AC">
        <w:rPr>
          <w:rFonts w:ascii="Arial" w:hAnsi="Arial" w:cs="Arial"/>
        </w:rPr>
        <w:t>is imp</w:t>
      </w:r>
      <w:r w:rsidR="001D3074">
        <w:rPr>
          <w:rFonts w:ascii="Arial" w:hAnsi="Arial" w:cs="Arial"/>
        </w:rPr>
        <w:t>ractical within a single core</w:t>
      </w:r>
      <w:r w:rsidR="00082EC0">
        <w:rPr>
          <w:rFonts w:ascii="Arial" w:hAnsi="Arial" w:cs="Arial"/>
        </w:rPr>
        <w:t xml:space="preserve"> and </w:t>
      </w:r>
      <w:r w:rsidR="00C34B21">
        <w:rPr>
          <w:rFonts w:ascii="Arial" w:hAnsi="Arial" w:cs="Arial"/>
        </w:rPr>
        <w:t>requires working</w:t>
      </w:r>
      <w:r w:rsidR="00082EC0">
        <w:rPr>
          <w:rFonts w:ascii="Arial" w:hAnsi="Arial" w:cs="Arial"/>
        </w:rPr>
        <w:t xml:space="preserve"> closely with </w:t>
      </w:r>
      <w:r w:rsidR="00C34B21">
        <w:rPr>
          <w:rFonts w:ascii="Arial" w:hAnsi="Arial" w:cs="Arial"/>
        </w:rPr>
        <w:t>the</w:t>
      </w:r>
      <w:r w:rsidR="00082EC0">
        <w:rPr>
          <w:rFonts w:ascii="Arial" w:hAnsi="Arial" w:cs="Arial"/>
        </w:rPr>
        <w:t xml:space="preserve"> partner institutions to provide infrastructure and expertise.</w:t>
      </w:r>
    </w:p>
    <w:p w14:paraId="2D1FE00C" w14:textId="77777777" w:rsidR="004A58A3" w:rsidRDefault="0081014C" w:rsidP="00AD5A1E">
      <w:pPr>
        <w:spacing w:after="0" w:line="360" w:lineRule="auto"/>
        <w:ind w:firstLine="720"/>
        <w:contextualSpacing/>
        <w:rPr>
          <w:rFonts w:ascii="Arial" w:hAnsi="Arial" w:cs="Arial"/>
        </w:rPr>
      </w:pPr>
      <w:r>
        <w:rPr>
          <w:rFonts w:ascii="Arial" w:hAnsi="Arial" w:cs="Arial"/>
        </w:rPr>
        <w:t xml:space="preserve">The existing </w:t>
      </w:r>
      <w:r w:rsidR="001D3074">
        <w:rPr>
          <w:rFonts w:ascii="Arial" w:hAnsi="Arial" w:cs="Arial"/>
        </w:rPr>
        <w:t xml:space="preserve">genomics and bioinformatics core </w:t>
      </w:r>
      <w:r>
        <w:rPr>
          <w:rFonts w:ascii="Arial" w:hAnsi="Arial" w:cs="Arial"/>
        </w:rPr>
        <w:t>facility</w:t>
      </w:r>
      <w:r w:rsidR="001D3074">
        <w:rPr>
          <w:rFonts w:ascii="Arial" w:hAnsi="Arial" w:cs="Arial"/>
        </w:rPr>
        <w:t xml:space="preserve"> at UNH, the HCGS,</w:t>
      </w:r>
      <w:r>
        <w:rPr>
          <w:rFonts w:ascii="Arial" w:hAnsi="Arial" w:cs="Arial"/>
        </w:rPr>
        <w:t xml:space="preserve"> is directed by PI Thomas who has over 20 years of experience directing shared DNA sequencing facilities.  PI Thomas has also been instrumental is the theme</w:t>
      </w:r>
      <w:r w:rsidR="00C34B21">
        <w:rPr>
          <w:rFonts w:ascii="Arial" w:hAnsi="Arial" w:cs="Arial"/>
        </w:rPr>
        <w:t xml:space="preserve">-specific application </w:t>
      </w:r>
      <w:r>
        <w:rPr>
          <w:rFonts w:ascii="Arial" w:hAnsi="Arial" w:cs="Arial"/>
        </w:rPr>
        <w:t>of new sequencing technologies to his ongoing NIH</w:t>
      </w:r>
      <w:r w:rsidR="00C34B21">
        <w:rPr>
          <w:rFonts w:ascii="Arial" w:hAnsi="Arial" w:cs="Arial"/>
        </w:rPr>
        <w:t>-</w:t>
      </w:r>
      <w:r>
        <w:rPr>
          <w:rFonts w:ascii="Arial" w:hAnsi="Arial" w:cs="Arial"/>
        </w:rPr>
        <w:t>funded research programs focused on elucidating rates and patterns of mutation and more recently</w:t>
      </w:r>
      <w:r w:rsidR="00C34B21">
        <w:rPr>
          <w:rFonts w:ascii="Arial" w:hAnsi="Arial" w:cs="Arial"/>
        </w:rPr>
        <w:t xml:space="preserve">, </w:t>
      </w:r>
      <w:r w:rsidR="001D3074">
        <w:rPr>
          <w:rFonts w:ascii="Arial" w:hAnsi="Arial" w:cs="Arial"/>
        </w:rPr>
        <w:t xml:space="preserve">has </w:t>
      </w:r>
      <w:r w:rsidR="00B137D9">
        <w:rPr>
          <w:rFonts w:ascii="Arial" w:hAnsi="Arial" w:cs="Arial"/>
        </w:rPr>
        <w:t xml:space="preserve">developed </w:t>
      </w:r>
      <w:r>
        <w:rPr>
          <w:rFonts w:ascii="Arial" w:hAnsi="Arial" w:cs="Arial"/>
        </w:rPr>
        <w:t>novel approach</w:t>
      </w:r>
      <w:r w:rsidR="00B137D9">
        <w:rPr>
          <w:rFonts w:ascii="Arial" w:hAnsi="Arial" w:cs="Arial"/>
        </w:rPr>
        <w:t>es</w:t>
      </w:r>
      <w:r>
        <w:rPr>
          <w:rFonts w:ascii="Arial" w:hAnsi="Arial" w:cs="Arial"/>
        </w:rPr>
        <w:t xml:space="preserve"> for the analysis of error rates in transcription </w:t>
      </w:r>
      <w:r w:rsidRPr="003903DA">
        <w:rPr>
          <w:rFonts w:ascii="Arial" w:hAnsi="Arial" w:cs="Arial"/>
          <w:color w:val="000000" w:themeColor="text1"/>
        </w:rPr>
        <w:t>(</w:t>
      </w:r>
      <w:r w:rsidR="00041EA8" w:rsidRPr="003903DA">
        <w:rPr>
          <w:rFonts w:ascii="Arial" w:hAnsi="Arial" w:cs="Arial"/>
          <w:color w:val="000000" w:themeColor="text1"/>
        </w:rPr>
        <w:t>Gout et al. 2013</w:t>
      </w:r>
      <w:r w:rsidRPr="003903DA">
        <w:rPr>
          <w:rFonts w:ascii="Arial" w:hAnsi="Arial" w:cs="Arial"/>
          <w:color w:val="000000" w:themeColor="text1"/>
        </w:rPr>
        <w:t>)</w:t>
      </w:r>
      <w:r>
        <w:rPr>
          <w:rFonts w:ascii="Arial" w:hAnsi="Arial" w:cs="Arial"/>
        </w:rPr>
        <w:t xml:space="preserve">.  The </w:t>
      </w:r>
      <w:r w:rsidR="00B137D9">
        <w:rPr>
          <w:rFonts w:ascii="Arial" w:hAnsi="Arial" w:cs="Arial"/>
        </w:rPr>
        <w:t xml:space="preserve">HCGS </w:t>
      </w:r>
      <w:r>
        <w:rPr>
          <w:rFonts w:ascii="Arial" w:hAnsi="Arial" w:cs="Arial"/>
        </w:rPr>
        <w:t xml:space="preserve">facility is managed by Krystalynne Morris </w:t>
      </w:r>
      <w:r w:rsidR="00C34B21">
        <w:rPr>
          <w:rFonts w:ascii="Arial" w:hAnsi="Arial" w:cs="Arial"/>
        </w:rPr>
        <w:t>(</w:t>
      </w:r>
      <w:r>
        <w:rPr>
          <w:rFonts w:ascii="Arial" w:hAnsi="Arial" w:cs="Arial"/>
        </w:rPr>
        <w:t>B</w:t>
      </w:r>
      <w:r w:rsidR="00C34B21">
        <w:rPr>
          <w:rFonts w:ascii="Arial" w:hAnsi="Arial" w:cs="Arial"/>
        </w:rPr>
        <w:t>A,</w:t>
      </w:r>
      <w:r>
        <w:rPr>
          <w:rFonts w:ascii="Arial" w:hAnsi="Arial" w:cs="Arial"/>
        </w:rPr>
        <w:t xml:space="preserve"> MBA</w:t>
      </w:r>
      <w:r w:rsidR="00C34B21">
        <w:rPr>
          <w:rFonts w:ascii="Arial" w:hAnsi="Arial" w:cs="Arial"/>
        </w:rPr>
        <w:t>)</w:t>
      </w:r>
      <w:r>
        <w:rPr>
          <w:rFonts w:ascii="Arial" w:hAnsi="Arial" w:cs="Arial"/>
        </w:rPr>
        <w:t xml:space="preserve"> who oversees all operations</w:t>
      </w:r>
      <w:r w:rsidR="00B04FC4">
        <w:rPr>
          <w:rFonts w:ascii="Arial" w:hAnsi="Arial" w:cs="Arial"/>
        </w:rPr>
        <w:t>.  Ms</w:t>
      </w:r>
      <w:r w:rsidR="003903DA">
        <w:rPr>
          <w:rFonts w:ascii="Arial" w:hAnsi="Arial" w:cs="Arial"/>
        </w:rPr>
        <w:t>.</w:t>
      </w:r>
      <w:r w:rsidR="00B04FC4">
        <w:rPr>
          <w:rFonts w:ascii="Arial" w:hAnsi="Arial" w:cs="Arial"/>
        </w:rPr>
        <w:t xml:space="preserve"> Morris has over 15 years of experience managing a shared genomics facility</w:t>
      </w:r>
      <w:r>
        <w:rPr>
          <w:rFonts w:ascii="Arial" w:hAnsi="Arial" w:cs="Arial"/>
        </w:rPr>
        <w:t>.  Bioinform</w:t>
      </w:r>
      <w:r w:rsidR="00C34B21">
        <w:rPr>
          <w:rFonts w:ascii="Arial" w:hAnsi="Arial" w:cs="Arial"/>
        </w:rPr>
        <w:t>a</w:t>
      </w:r>
      <w:r>
        <w:rPr>
          <w:rFonts w:ascii="Arial" w:hAnsi="Arial" w:cs="Arial"/>
        </w:rPr>
        <w:t xml:space="preserve">tics support is coordinated and overseen by Feseha </w:t>
      </w:r>
      <w:r w:rsidR="00C34B21">
        <w:rPr>
          <w:rFonts w:ascii="Arial" w:hAnsi="Arial" w:cs="Arial"/>
        </w:rPr>
        <w:t>Abebe-Akele (</w:t>
      </w:r>
      <w:r>
        <w:rPr>
          <w:rFonts w:ascii="Arial" w:hAnsi="Arial" w:cs="Arial"/>
        </w:rPr>
        <w:t>Ph.D.</w:t>
      </w:r>
      <w:r w:rsidR="00C34B21">
        <w:rPr>
          <w:rFonts w:ascii="Arial" w:hAnsi="Arial" w:cs="Arial"/>
        </w:rPr>
        <w:t>)</w:t>
      </w:r>
      <w:r>
        <w:rPr>
          <w:rFonts w:ascii="Arial" w:hAnsi="Arial" w:cs="Arial"/>
        </w:rPr>
        <w:t xml:space="preserve"> and </w:t>
      </w:r>
      <w:r w:rsidR="00C34B21">
        <w:rPr>
          <w:rFonts w:ascii="Arial" w:hAnsi="Arial" w:cs="Arial"/>
        </w:rPr>
        <w:t xml:space="preserve">bioinformatics staff </w:t>
      </w:r>
      <w:r w:rsidR="00B04FC4">
        <w:rPr>
          <w:rFonts w:ascii="Arial" w:hAnsi="Arial" w:cs="Arial"/>
        </w:rPr>
        <w:t xml:space="preserve">focused on </w:t>
      </w:r>
      <w:r w:rsidR="00C34B21">
        <w:rPr>
          <w:rFonts w:ascii="Arial" w:hAnsi="Arial" w:cs="Arial"/>
        </w:rPr>
        <w:t xml:space="preserve">activities of the NH </w:t>
      </w:r>
      <w:r w:rsidR="00B04FC4">
        <w:rPr>
          <w:rFonts w:ascii="Arial" w:hAnsi="Arial" w:cs="Arial"/>
        </w:rPr>
        <w:t xml:space="preserve">INBRE </w:t>
      </w:r>
      <w:r w:rsidR="00C34B21">
        <w:rPr>
          <w:rFonts w:ascii="Arial" w:hAnsi="Arial" w:cs="Arial"/>
        </w:rPr>
        <w:t xml:space="preserve">bioinformatics core, </w:t>
      </w:r>
      <w:r w:rsidR="00B04FC4">
        <w:rPr>
          <w:rFonts w:ascii="Arial" w:hAnsi="Arial" w:cs="Arial"/>
        </w:rPr>
        <w:t>support</w:t>
      </w:r>
      <w:r w:rsidR="00C34B21">
        <w:rPr>
          <w:rFonts w:ascii="Arial" w:hAnsi="Arial" w:cs="Arial"/>
        </w:rPr>
        <w:t>ing multiple PUI</w:t>
      </w:r>
      <w:r w:rsidR="001D3074">
        <w:rPr>
          <w:rFonts w:ascii="Arial" w:hAnsi="Arial" w:cs="Arial"/>
        </w:rPr>
        <w:t>s</w:t>
      </w:r>
      <w:r w:rsidR="00C34B21">
        <w:rPr>
          <w:rFonts w:ascii="Arial" w:hAnsi="Arial" w:cs="Arial"/>
        </w:rPr>
        <w:t xml:space="preserve"> in the state of NH</w:t>
      </w:r>
      <w:r w:rsidR="00B04FC4">
        <w:rPr>
          <w:rFonts w:ascii="Arial" w:hAnsi="Arial" w:cs="Arial"/>
        </w:rPr>
        <w:t>.</w:t>
      </w:r>
    </w:p>
    <w:p w14:paraId="3AE2FC02" w14:textId="77777777" w:rsidR="00942EBE" w:rsidRDefault="00406278" w:rsidP="00AD5A1E">
      <w:pPr>
        <w:spacing w:after="0" w:line="360" w:lineRule="auto"/>
        <w:contextualSpacing/>
        <w:jc w:val="center"/>
        <w:rPr>
          <w:rFonts w:ascii="Arial" w:hAnsi="Arial" w:cs="Arial"/>
          <w:color w:val="FF0000"/>
        </w:rPr>
      </w:pPr>
      <w:r w:rsidRPr="00406278">
        <w:rPr>
          <w:rFonts w:ascii="Arial" w:hAnsi="Arial" w:cs="Arial"/>
          <w:noProof/>
          <w:color w:val="FF0000"/>
        </w:rPr>
        <w:lastRenderedPageBreak/>
        <w:drawing>
          <wp:inline distT="0" distB="0" distL="0" distR="0" wp14:anchorId="3F0473EE" wp14:editId="28E03A71">
            <wp:extent cx="5309215" cy="3238500"/>
            <wp:effectExtent l="0" t="0" r="6350" b="0"/>
            <wp:docPr id="6"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rotWithShape="1">
                    <a:blip r:embed="rId7">
                      <a:extLst>
                        <a:ext uri="{28A0092B-C50C-407E-A947-70E740481C1C}">
                          <a14:useLocalDpi xmlns:a14="http://schemas.microsoft.com/office/drawing/2010/main" val="0"/>
                        </a:ext>
                      </a:extLst>
                    </a:blip>
                    <a:srcRect l="1244" t="2526" r="1903" b="53165"/>
                    <a:stretch/>
                  </pic:blipFill>
                  <pic:spPr>
                    <a:xfrm>
                      <a:off x="0" y="0"/>
                      <a:ext cx="5311223" cy="3239725"/>
                    </a:xfrm>
                    <a:prstGeom prst="rect">
                      <a:avLst/>
                    </a:prstGeom>
                  </pic:spPr>
                </pic:pic>
              </a:graphicData>
            </a:graphic>
          </wp:inline>
        </w:drawing>
      </w:r>
    </w:p>
    <w:p w14:paraId="30EAB5CA" w14:textId="77777777" w:rsidR="0077255B" w:rsidRPr="00406278" w:rsidRDefault="00D26F3C" w:rsidP="00AD5A1E">
      <w:pPr>
        <w:spacing w:after="0" w:line="360" w:lineRule="auto"/>
        <w:contextualSpacing/>
        <w:rPr>
          <w:rFonts w:ascii="Arial" w:hAnsi="Arial" w:cs="Arial"/>
        </w:rPr>
      </w:pPr>
      <w:r w:rsidRPr="00406278">
        <w:rPr>
          <w:rFonts w:ascii="Arial" w:hAnsi="Arial" w:cs="Arial"/>
        </w:rPr>
        <w:t>Figure 1. The organizational chart for the proposed Genomics and Bioinformatics Core.  Academic partners include the Institute for Quantitative Biomedical Sciences (</w:t>
      </w:r>
      <w:proofErr w:type="spellStart"/>
      <w:r w:rsidRPr="00406278">
        <w:rPr>
          <w:rFonts w:ascii="Arial" w:hAnsi="Arial" w:cs="Arial"/>
        </w:rPr>
        <w:t>iQBS</w:t>
      </w:r>
      <w:proofErr w:type="spellEnd"/>
      <w:r w:rsidRPr="00406278">
        <w:rPr>
          <w:rFonts w:ascii="Arial" w:hAnsi="Arial" w:cs="Arial"/>
        </w:rPr>
        <w:t xml:space="preserve">) at Dartmouth College, the Center for Bioinformatics &amp; Computational Biology (CBCB) at the University of Delaware, the Vermont Genetics Network (VGN) at the University of Vermont, the Delaware Biotechnology Institute (DBI) at the University of Delaware, the </w:t>
      </w:r>
      <w:r w:rsidR="00406278" w:rsidRPr="00406278">
        <w:rPr>
          <w:rFonts w:ascii="Arial" w:hAnsi="Arial" w:cs="Arial"/>
        </w:rPr>
        <w:t xml:space="preserve">Advanced Genome Technologies Core </w:t>
      </w:r>
      <w:r w:rsidRPr="00406278">
        <w:rPr>
          <w:rFonts w:ascii="Arial" w:hAnsi="Arial" w:cs="Arial"/>
        </w:rPr>
        <w:t>(A</w:t>
      </w:r>
      <w:r w:rsidR="00406278" w:rsidRPr="00406278">
        <w:rPr>
          <w:rFonts w:ascii="Arial" w:hAnsi="Arial" w:cs="Arial"/>
        </w:rPr>
        <w:t>GTC</w:t>
      </w:r>
      <w:r w:rsidRPr="00406278">
        <w:rPr>
          <w:rFonts w:ascii="Arial" w:hAnsi="Arial" w:cs="Arial"/>
        </w:rPr>
        <w:t>)</w:t>
      </w:r>
      <w:r w:rsidR="00406278" w:rsidRPr="00406278">
        <w:rPr>
          <w:rFonts w:ascii="Arial" w:hAnsi="Arial" w:cs="Arial"/>
        </w:rPr>
        <w:t xml:space="preserve"> at the University of Vermont and the Dartmouth Genomics Shared Resource (Genomics) at Dartmouth College.</w:t>
      </w:r>
    </w:p>
    <w:p w14:paraId="374CD0CA" w14:textId="77777777" w:rsidR="0077255B" w:rsidRPr="00003CA9" w:rsidRDefault="0077255B" w:rsidP="00AD5A1E">
      <w:pPr>
        <w:spacing w:after="0" w:line="360" w:lineRule="auto"/>
        <w:contextualSpacing/>
        <w:rPr>
          <w:rFonts w:ascii="Arial" w:hAnsi="Arial" w:cs="Arial"/>
          <w:color w:val="FF0000"/>
        </w:rPr>
      </w:pPr>
    </w:p>
    <w:p w14:paraId="18F29706" w14:textId="77777777" w:rsidR="00785200" w:rsidRPr="003438C8" w:rsidRDefault="00785200" w:rsidP="00AD5A1E">
      <w:pPr>
        <w:spacing w:after="0" w:line="360" w:lineRule="auto"/>
        <w:ind w:firstLine="720"/>
        <w:contextualSpacing/>
        <w:rPr>
          <w:rFonts w:ascii="Arial" w:hAnsi="Arial" w:cs="Arial"/>
          <w:b/>
          <w:i/>
        </w:rPr>
      </w:pPr>
      <w:r w:rsidRPr="00812FF8">
        <w:rPr>
          <w:rFonts w:ascii="Arial" w:hAnsi="Arial" w:cs="Arial"/>
          <w:b/>
          <w:i/>
        </w:rPr>
        <w:t>Design</w:t>
      </w:r>
      <w:r w:rsidR="00812FF8" w:rsidRPr="00812FF8">
        <w:rPr>
          <w:rFonts w:ascii="Arial" w:hAnsi="Arial" w:cs="Arial"/>
          <w:b/>
          <w:i/>
        </w:rPr>
        <w:t>.</w:t>
      </w:r>
      <w:r w:rsidR="001D3074">
        <w:rPr>
          <w:rFonts w:ascii="Arial" w:hAnsi="Arial" w:cs="Arial"/>
          <w:b/>
          <w:i/>
        </w:rPr>
        <w:t xml:space="preserve"> </w:t>
      </w:r>
      <w:r w:rsidR="003438C8">
        <w:rPr>
          <w:rFonts w:ascii="Arial" w:hAnsi="Arial" w:cs="Arial"/>
          <w:b/>
          <w:i/>
        </w:rPr>
        <w:t xml:space="preserve"> </w:t>
      </w:r>
      <w:r w:rsidR="001D3074">
        <w:rPr>
          <w:rFonts w:ascii="Arial" w:hAnsi="Arial" w:cs="Arial"/>
        </w:rPr>
        <w:t>To accomplish the goals of AIM 1, there are two specific sub-aims.</w:t>
      </w:r>
    </w:p>
    <w:p w14:paraId="2D987927" w14:textId="77777777" w:rsidR="001D3074" w:rsidRPr="00812FF8" w:rsidRDefault="001D3074" w:rsidP="00AD5A1E">
      <w:pPr>
        <w:spacing w:after="0" w:line="360" w:lineRule="auto"/>
        <w:ind w:firstLine="720"/>
        <w:contextualSpacing/>
        <w:rPr>
          <w:rFonts w:ascii="Arial" w:hAnsi="Arial" w:cs="Arial"/>
          <w:b/>
          <w:i/>
        </w:rPr>
      </w:pPr>
    </w:p>
    <w:p w14:paraId="4D6C9AF1" w14:textId="77777777" w:rsidR="00082EC0" w:rsidRPr="001D3074" w:rsidRDefault="001D3074" w:rsidP="00AD5A1E">
      <w:pPr>
        <w:spacing w:after="0" w:line="360" w:lineRule="auto"/>
        <w:contextualSpacing/>
        <w:rPr>
          <w:rFonts w:ascii="Arial" w:hAnsi="Arial" w:cs="Arial"/>
          <w:b/>
        </w:rPr>
      </w:pPr>
      <w:r>
        <w:rPr>
          <w:rFonts w:ascii="Arial" w:hAnsi="Arial" w:cs="Arial"/>
          <w:b/>
        </w:rPr>
        <w:t>AIM #1a</w:t>
      </w:r>
      <w:r w:rsidR="003F00B6">
        <w:rPr>
          <w:rFonts w:ascii="Arial" w:hAnsi="Arial" w:cs="Arial"/>
        </w:rPr>
        <w:t xml:space="preserve"> </w:t>
      </w:r>
      <w:proofErr w:type="gramStart"/>
      <w:r w:rsidR="003438C8" w:rsidRPr="003438C8">
        <w:rPr>
          <w:rFonts w:ascii="Arial" w:hAnsi="Arial" w:cs="Arial"/>
          <w:b/>
        </w:rPr>
        <w:t>To</w:t>
      </w:r>
      <w:proofErr w:type="gramEnd"/>
      <w:r w:rsidR="003438C8" w:rsidRPr="003438C8">
        <w:rPr>
          <w:rFonts w:ascii="Arial" w:hAnsi="Arial" w:cs="Arial"/>
          <w:b/>
        </w:rPr>
        <w:t xml:space="preserve"> expand the capacity of the genomics and bioinformatics core to support the GEBRI faculty.</w:t>
      </w:r>
      <w:r w:rsidR="003438C8">
        <w:rPr>
          <w:rFonts w:ascii="Arial" w:hAnsi="Arial" w:cs="Arial"/>
          <w:b/>
        </w:rPr>
        <w:t xml:space="preserve">  </w:t>
      </w:r>
      <w:r w:rsidR="00942EBE" w:rsidRPr="003438C8">
        <w:rPr>
          <w:rFonts w:ascii="Arial" w:hAnsi="Arial" w:cs="Arial"/>
        </w:rPr>
        <w:t>T</w:t>
      </w:r>
      <w:r w:rsidR="00082EC0" w:rsidRPr="003438C8">
        <w:rPr>
          <w:rFonts w:ascii="Arial" w:hAnsi="Arial" w:cs="Arial"/>
        </w:rPr>
        <w:t>o facilitate intensive support</w:t>
      </w:r>
      <w:r w:rsidR="003B39E6" w:rsidRPr="003438C8">
        <w:rPr>
          <w:rFonts w:ascii="Arial" w:hAnsi="Arial" w:cs="Arial"/>
        </w:rPr>
        <w:t>,</w:t>
      </w:r>
      <w:r w:rsidR="00082EC0" w:rsidRPr="003438C8">
        <w:rPr>
          <w:rFonts w:ascii="Arial" w:hAnsi="Arial" w:cs="Arial"/>
        </w:rPr>
        <w:t xml:space="preserve"> the capacity of </w:t>
      </w:r>
      <w:r w:rsidR="00942EBE" w:rsidRPr="003438C8">
        <w:rPr>
          <w:rFonts w:ascii="Arial" w:hAnsi="Arial" w:cs="Arial"/>
        </w:rPr>
        <w:t xml:space="preserve">the </w:t>
      </w:r>
      <w:r w:rsidR="00082EC0" w:rsidRPr="003438C8">
        <w:rPr>
          <w:rFonts w:ascii="Arial" w:hAnsi="Arial" w:cs="Arial"/>
        </w:rPr>
        <w:t xml:space="preserve">genomics core </w:t>
      </w:r>
      <w:r w:rsidR="00942EBE" w:rsidRPr="003438C8">
        <w:rPr>
          <w:rFonts w:ascii="Arial" w:hAnsi="Arial" w:cs="Arial"/>
        </w:rPr>
        <w:t xml:space="preserve">will be expanded </w:t>
      </w:r>
      <w:r w:rsidR="00082EC0" w:rsidRPr="003438C8">
        <w:rPr>
          <w:rFonts w:ascii="Arial" w:hAnsi="Arial" w:cs="Arial"/>
        </w:rPr>
        <w:t xml:space="preserve">by hiring </w:t>
      </w:r>
      <w:r w:rsidR="00587398" w:rsidRPr="003438C8">
        <w:rPr>
          <w:rFonts w:ascii="Arial" w:hAnsi="Arial" w:cs="Arial"/>
        </w:rPr>
        <w:t>an additional full</w:t>
      </w:r>
      <w:r w:rsidR="00942EBE" w:rsidRPr="003438C8">
        <w:rPr>
          <w:rFonts w:ascii="Arial" w:hAnsi="Arial" w:cs="Arial"/>
        </w:rPr>
        <w:t>-</w:t>
      </w:r>
      <w:r w:rsidR="00587398" w:rsidRPr="003438C8">
        <w:rPr>
          <w:rFonts w:ascii="Arial" w:hAnsi="Arial" w:cs="Arial"/>
        </w:rPr>
        <w:t>time technician with specific duties to implement sample prep</w:t>
      </w:r>
      <w:r w:rsidR="00942EBE" w:rsidRPr="003438C8">
        <w:rPr>
          <w:rFonts w:ascii="Arial" w:hAnsi="Arial" w:cs="Arial"/>
        </w:rPr>
        <w:t>aration</w:t>
      </w:r>
      <w:r w:rsidR="00587398" w:rsidRPr="003438C8">
        <w:rPr>
          <w:rFonts w:ascii="Arial" w:hAnsi="Arial" w:cs="Arial"/>
        </w:rPr>
        <w:t xml:space="preserve"> and automation </w:t>
      </w:r>
      <w:r w:rsidR="00942EBE" w:rsidRPr="003438C8">
        <w:rPr>
          <w:rFonts w:ascii="Arial" w:hAnsi="Arial" w:cs="Arial"/>
        </w:rPr>
        <w:t>with</w:t>
      </w:r>
      <w:r w:rsidR="00587398" w:rsidRPr="003438C8">
        <w:rPr>
          <w:rFonts w:ascii="Arial" w:hAnsi="Arial" w:cs="Arial"/>
        </w:rPr>
        <w:t xml:space="preserve">in </w:t>
      </w:r>
      <w:r w:rsidR="003B39E6" w:rsidRPr="003438C8">
        <w:rPr>
          <w:rFonts w:ascii="Arial" w:hAnsi="Arial" w:cs="Arial"/>
        </w:rPr>
        <w:t>the core.</w:t>
      </w:r>
      <w:r w:rsidR="003B39E6">
        <w:rPr>
          <w:rFonts w:ascii="Arial" w:hAnsi="Arial" w:cs="Arial"/>
        </w:rPr>
        <w:t xml:space="preserve">  Currently</w:t>
      </w:r>
      <w:r w:rsidR="00942EBE">
        <w:rPr>
          <w:rFonts w:ascii="Arial" w:hAnsi="Arial" w:cs="Arial"/>
        </w:rPr>
        <w:t>,</w:t>
      </w:r>
      <w:r w:rsidR="003B39E6">
        <w:rPr>
          <w:rFonts w:ascii="Arial" w:hAnsi="Arial" w:cs="Arial"/>
        </w:rPr>
        <w:t xml:space="preserve"> the bottle</w:t>
      </w:r>
      <w:r w:rsidR="00587398">
        <w:rPr>
          <w:rFonts w:ascii="Arial" w:hAnsi="Arial" w:cs="Arial"/>
        </w:rPr>
        <w:t xml:space="preserve">neck </w:t>
      </w:r>
      <w:r w:rsidR="003F00B6">
        <w:rPr>
          <w:rFonts w:ascii="Arial" w:hAnsi="Arial" w:cs="Arial"/>
        </w:rPr>
        <w:t xml:space="preserve">in </w:t>
      </w:r>
      <w:r w:rsidR="00942EBE">
        <w:rPr>
          <w:rFonts w:ascii="Arial" w:hAnsi="Arial" w:cs="Arial"/>
        </w:rPr>
        <w:t>the</w:t>
      </w:r>
      <w:r w:rsidR="003F00B6">
        <w:rPr>
          <w:rFonts w:ascii="Arial" w:hAnsi="Arial" w:cs="Arial"/>
        </w:rPr>
        <w:t xml:space="preserve"> </w:t>
      </w:r>
      <w:r w:rsidR="00942EBE">
        <w:rPr>
          <w:rFonts w:ascii="Arial" w:hAnsi="Arial" w:cs="Arial"/>
        </w:rPr>
        <w:t xml:space="preserve">existing </w:t>
      </w:r>
      <w:r w:rsidR="003F00B6">
        <w:rPr>
          <w:rFonts w:ascii="Arial" w:hAnsi="Arial" w:cs="Arial"/>
        </w:rPr>
        <w:t xml:space="preserve">facility stems from </w:t>
      </w:r>
      <w:r w:rsidR="00942EBE">
        <w:rPr>
          <w:rFonts w:ascii="Arial" w:hAnsi="Arial" w:cs="Arial"/>
        </w:rPr>
        <w:t xml:space="preserve">researchers’ </w:t>
      </w:r>
      <w:r w:rsidR="00587398">
        <w:rPr>
          <w:rFonts w:ascii="Arial" w:hAnsi="Arial" w:cs="Arial"/>
        </w:rPr>
        <w:t>need</w:t>
      </w:r>
      <w:r w:rsidR="00942EBE">
        <w:rPr>
          <w:rFonts w:ascii="Arial" w:hAnsi="Arial" w:cs="Arial"/>
        </w:rPr>
        <w:t>s for extensive support</w:t>
      </w:r>
      <w:r w:rsidR="00587398">
        <w:rPr>
          <w:rFonts w:ascii="Arial" w:hAnsi="Arial" w:cs="Arial"/>
        </w:rPr>
        <w:t xml:space="preserve"> </w:t>
      </w:r>
      <w:r w:rsidR="00942EBE">
        <w:rPr>
          <w:rFonts w:ascii="Arial" w:hAnsi="Arial" w:cs="Arial"/>
        </w:rPr>
        <w:t>in</w:t>
      </w:r>
      <w:r w:rsidR="00587398">
        <w:rPr>
          <w:rFonts w:ascii="Arial" w:hAnsi="Arial" w:cs="Arial"/>
        </w:rPr>
        <w:t xml:space="preserve"> sample prep</w:t>
      </w:r>
      <w:r w:rsidR="003B39E6">
        <w:rPr>
          <w:rFonts w:ascii="Arial" w:hAnsi="Arial" w:cs="Arial"/>
        </w:rPr>
        <w:t>aration</w:t>
      </w:r>
      <w:r w:rsidR="00587398">
        <w:rPr>
          <w:rFonts w:ascii="Arial" w:hAnsi="Arial" w:cs="Arial"/>
        </w:rPr>
        <w:t xml:space="preserve"> and library construction.  Th</w:t>
      </w:r>
      <w:r w:rsidR="00942EBE">
        <w:rPr>
          <w:rFonts w:ascii="Arial" w:hAnsi="Arial" w:cs="Arial"/>
        </w:rPr>
        <w:t>is level of support is</w:t>
      </w:r>
      <w:r w:rsidR="00587398">
        <w:rPr>
          <w:rFonts w:ascii="Arial" w:hAnsi="Arial" w:cs="Arial"/>
        </w:rPr>
        <w:t xml:space="preserve"> critical for the generation of high quality data and </w:t>
      </w:r>
      <w:r w:rsidR="00942EBE">
        <w:rPr>
          <w:rFonts w:ascii="Arial" w:hAnsi="Arial" w:cs="Arial"/>
        </w:rPr>
        <w:t>the</w:t>
      </w:r>
      <w:r w:rsidR="00587398">
        <w:rPr>
          <w:rFonts w:ascii="Arial" w:hAnsi="Arial" w:cs="Arial"/>
        </w:rPr>
        <w:t xml:space="preserve"> technologies </w:t>
      </w:r>
      <w:r w:rsidR="00942EBE">
        <w:rPr>
          <w:rFonts w:ascii="Arial" w:hAnsi="Arial" w:cs="Arial"/>
        </w:rPr>
        <w:t xml:space="preserve">involved do not </w:t>
      </w:r>
      <w:r w:rsidR="00587398">
        <w:rPr>
          <w:rFonts w:ascii="Arial" w:hAnsi="Arial" w:cs="Arial"/>
        </w:rPr>
        <w:t>need to be housed in individual research labs not generally engaged in molecular biology.  The additional staff will free up time for more consultation</w:t>
      </w:r>
      <w:r w:rsidR="003438C8">
        <w:rPr>
          <w:rFonts w:ascii="Arial" w:hAnsi="Arial" w:cs="Arial"/>
        </w:rPr>
        <w:t xml:space="preserve"> by the sequencing core manager</w:t>
      </w:r>
      <w:r w:rsidR="00587398">
        <w:rPr>
          <w:rFonts w:ascii="Arial" w:hAnsi="Arial" w:cs="Arial"/>
        </w:rPr>
        <w:t xml:space="preserve"> and training of GEBRI fa</w:t>
      </w:r>
      <w:r w:rsidR="003F00B6">
        <w:rPr>
          <w:rFonts w:ascii="Arial" w:hAnsi="Arial" w:cs="Arial"/>
        </w:rPr>
        <w:t>culty in experimental design through</w:t>
      </w:r>
      <w:r w:rsidR="00587398">
        <w:rPr>
          <w:rFonts w:ascii="Arial" w:hAnsi="Arial" w:cs="Arial"/>
        </w:rPr>
        <w:t xml:space="preserve"> data analysis</w:t>
      </w:r>
      <w:r w:rsidR="003F00B6">
        <w:rPr>
          <w:rFonts w:ascii="Arial" w:hAnsi="Arial" w:cs="Arial"/>
        </w:rPr>
        <w:t xml:space="preserve"> and publication support necessary to achieve independ</w:t>
      </w:r>
      <w:r w:rsidR="003B39E6">
        <w:rPr>
          <w:rFonts w:ascii="Arial" w:hAnsi="Arial" w:cs="Arial"/>
        </w:rPr>
        <w:t>en</w:t>
      </w:r>
      <w:r w:rsidR="003F00B6">
        <w:rPr>
          <w:rFonts w:ascii="Arial" w:hAnsi="Arial" w:cs="Arial"/>
        </w:rPr>
        <w:t>t research capabilities</w:t>
      </w:r>
      <w:r w:rsidR="00587398">
        <w:rPr>
          <w:rFonts w:ascii="Arial" w:hAnsi="Arial" w:cs="Arial"/>
        </w:rPr>
        <w:t>.</w:t>
      </w:r>
      <w:r w:rsidR="003438C8">
        <w:rPr>
          <w:rFonts w:ascii="Arial" w:hAnsi="Arial" w:cs="Arial"/>
        </w:rPr>
        <w:t xml:space="preserve">  The sequencing core manager will be able to devote 25% FTE effort specifically to this activity.</w:t>
      </w:r>
    </w:p>
    <w:p w14:paraId="5A80FE38" w14:textId="77777777" w:rsidR="0018163C" w:rsidRDefault="001D3074" w:rsidP="00AD5A1E">
      <w:pPr>
        <w:spacing w:after="0" w:line="360" w:lineRule="auto"/>
        <w:contextualSpacing/>
        <w:rPr>
          <w:rFonts w:ascii="Arial" w:hAnsi="Arial" w:cs="Arial"/>
        </w:rPr>
      </w:pPr>
      <w:r w:rsidRPr="001D3074">
        <w:rPr>
          <w:rFonts w:ascii="Arial" w:hAnsi="Arial" w:cs="Arial"/>
          <w:b/>
        </w:rPr>
        <w:t>AIM #</w:t>
      </w:r>
      <w:proofErr w:type="gramStart"/>
      <w:r w:rsidRPr="001D3074">
        <w:rPr>
          <w:rFonts w:ascii="Arial" w:hAnsi="Arial" w:cs="Arial"/>
          <w:b/>
        </w:rPr>
        <w:t>1b</w:t>
      </w:r>
      <w:r w:rsidR="003438C8">
        <w:rPr>
          <w:rFonts w:ascii="Arial" w:hAnsi="Arial" w:cs="Arial"/>
          <w:b/>
        </w:rPr>
        <w:t xml:space="preserve"> </w:t>
      </w:r>
      <w:r w:rsidR="003F00B6">
        <w:rPr>
          <w:rFonts w:ascii="Arial" w:hAnsi="Arial" w:cs="Arial"/>
        </w:rPr>
        <w:t xml:space="preserve"> </w:t>
      </w:r>
      <w:r w:rsidR="003438C8" w:rsidRPr="003438C8">
        <w:rPr>
          <w:rFonts w:ascii="Arial" w:hAnsi="Arial" w:cs="Arial"/>
          <w:b/>
        </w:rPr>
        <w:t>To</w:t>
      </w:r>
      <w:proofErr w:type="gramEnd"/>
      <w:r w:rsidR="003438C8" w:rsidRPr="003438C8">
        <w:rPr>
          <w:rFonts w:ascii="Arial" w:hAnsi="Arial" w:cs="Arial"/>
          <w:b/>
        </w:rPr>
        <w:t xml:space="preserve"> implement new technologies in the genomics and bioinformatics core. </w:t>
      </w:r>
      <w:r w:rsidR="003438C8">
        <w:rPr>
          <w:rFonts w:ascii="Arial" w:hAnsi="Arial" w:cs="Arial"/>
        </w:rPr>
        <w:t xml:space="preserve"> </w:t>
      </w:r>
      <w:r w:rsidR="00942EBE">
        <w:rPr>
          <w:rFonts w:ascii="Arial" w:hAnsi="Arial" w:cs="Arial"/>
        </w:rPr>
        <w:t>O</w:t>
      </w:r>
      <w:r w:rsidR="003F00B6">
        <w:rPr>
          <w:rFonts w:ascii="Arial" w:hAnsi="Arial" w:cs="Arial"/>
        </w:rPr>
        <w:t>ngoing c</w:t>
      </w:r>
      <w:r w:rsidR="00587398">
        <w:rPr>
          <w:rFonts w:ascii="Arial" w:hAnsi="Arial" w:cs="Arial"/>
        </w:rPr>
        <w:t xml:space="preserve">hanges in </w:t>
      </w:r>
      <w:r w:rsidR="003F00B6">
        <w:rPr>
          <w:rFonts w:ascii="Arial" w:hAnsi="Arial" w:cs="Arial"/>
        </w:rPr>
        <w:t>sequencing strate</w:t>
      </w:r>
      <w:r w:rsidR="00587398">
        <w:rPr>
          <w:rFonts w:ascii="Arial" w:hAnsi="Arial" w:cs="Arial"/>
        </w:rPr>
        <w:t xml:space="preserve">gies </w:t>
      </w:r>
      <w:r w:rsidR="003F00B6">
        <w:rPr>
          <w:rFonts w:ascii="Arial" w:hAnsi="Arial" w:cs="Arial"/>
        </w:rPr>
        <w:t>require const</w:t>
      </w:r>
      <w:r w:rsidR="00587398">
        <w:rPr>
          <w:rFonts w:ascii="Arial" w:hAnsi="Arial" w:cs="Arial"/>
        </w:rPr>
        <w:t>ant upgrading of facilities. At this time</w:t>
      </w:r>
      <w:r w:rsidR="003F00B6">
        <w:rPr>
          <w:rFonts w:ascii="Arial" w:hAnsi="Arial" w:cs="Arial"/>
        </w:rPr>
        <w:t>,</w:t>
      </w:r>
      <w:r w:rsidR="00587398">
        <w:rPr>
          <w:rFonts w:ascii="Arial" w:hAnsi="Arial" w:cs="Arial"/>
        </w:rPr>
        <w:t xml:space="preserve"> to maintain the ability to provide meaningful</w:t>
      </w:r>
      <w:r w:rsidR="00942EBE">
        <w:rPr>
          <w:rFonts w:ascii="Arial" w:hAnsi="Arial" w:cs="Arial"/>
        </w:rPr>
        <w:t>, cost-effective</w:t>
      </w:r>
      <w:r w:rsidR="00587398">
        <w:rPr>
          <w:rFonts w:ascii="Arial" w:hAnsi="Arial" w:cs="Arial"/>
        </w:rPr>
        <w:t xml:space="preserve"> support</w:t>
      </w:r>
      <w:r w:rsidR="003B39E6">
        <w:rPr>
          <w:rFonts w:ascii="Arial" w:hAnsi="Arial" w:cs="Arial"/>
        </w:rPr>
        <w:t>,</w:t>
      </w:r>
      <w:r w:rsidR="00587398">
        <w:rPr>
          <w:rFonts w:ascii="Arial" w:hAnsi="Arial" w:cs="Arial"/>
        </w:rPr>
        <w:t xml:space="preserve"> </w:t>
      </w:r>
      <w:r w:rsidR="00942EBE">
        <w:rPr>
          <w:rFonts w:ascii="Arial" w:hAnsi="Arial" w:cs="Arial"/>
        </w:rPr>
        <w:t xml:space="preserve">the Genomics and Bioinformatics </w:t>
      </w:r>
      <w:r w:rsidR="0018163C">
        <w:rPr>
          <w:rFonts w:ascii="Arial" w:hAnsi="Arial" w:cs="Arial"/>
        </w:rPr>
        <w:t>C</w:t>
      </w:r>
      <w:r w:rsidR="00942EBE">
        <w:rPr>
          <w:rFonts w:ascii="Arial" w:hAnsi="Arial" w:cs="Arial"/>
        </w:rPr>
        <w:t>ore</w:t>
      </w:r>
      <w:r w:rsidR="00587398">
        <w:rPr>
          <w:rFonts w:ascii="Arial" w:hAnsi="Arial" w:cs="Arial"/>
        </w:rPr>
        <w:t xml:space="preserve"> m</w:t>
      </w:r>
      <w:r w:rsidR="00152779">
        <w:rPr>
          <w:rFonts w:ascii="Arial" w:hAnsi="Arial" w:cs="Arial"/>
        </w:rPr>
        <w:t>ust incorporate both automation</w:t>
      </w:r>
      <w:r w:rsidR="003F00B6">
        <w:rPr>
          <w:rFonts w:ascii="Arial" w:hAnsi="Arial" w:cs="Arial"/>
        </w:rPr>
        <w:t xml:space="preserve"> </w:t>
      </w:r>
      <w:r w:rsidR="00587398">
        <w:rPr>
          <w:rFonts w:ascii="Arial" w:hAnsi="Arial" w:cs="Arial"/>
        </w:rPr>
        <w:t>and the capacity to generate sequences from ve</w:t>
      </w:r>
      <w:r w:rsidR="00B52628">
        <w:rPr>
          <w:rFonts w:ascii="Arial" w:hAnsi="Arial" w:cs="Arial"/>
        </w:rPr>
        <w:t>ry small samples</w:t>
      </w:r>
      <w:r w:rsidR="00942EBE">
        <w:rPr>
          <w:rFonts w:ascii="Arial" w:hAnsi="Arial" w:cs="Arial"/>
        </w:rPr>
        <w:t>,</w:t>
      </w:r>
      <w:r w:rsidR="003F00B6">
        <w:rPr>
          <w:rFonts w:ascii="Arial" w:hAnsi="Arial" w:cs="Arial"/>
        </w:rPr>
        <w:t xml:space="preserve"> including single</w:t>
      </w:r>
      <w:r w:rsidR="003B39E6">
        <w:rPr>
          <w:rFonts w:ascii="Arial" w:hAnsi="Arial" w:cs="Arial"/>
        </w:rPr>
        <w:t>-</w:t>
      </w:r>
      <w:r w:rsidR="003F00B6">
        <w:rPr>
          <w:rFonts w:ascii="Arial" w:hAnsi="Arial" w:cs="Arial"/>
        </w:rPr>
        <w:t>cell sorting</w:t>
      </w:r>
      <w:r w:rsidR="003438C8">
        <w:rPr>
          <w:rFonts w:ascii="Arial" w:hAnsi="Arial" w:cs="Arial"/>
        </w:rPr>
        <w:t xml:space="preserve"> into the core facility</w:t>
      </w:r>
      <w:r w:rsidR="00B52628">
        <w:rPr>
          <w:rFonts w:ascii="Arial" w:hAnsi="Arial" w:cs="Arial"/>
        </w:rPr>
        <w:t>.  Automation, s</w:t>
      </w:r>
      <w:r w:rsidR="00587398">
        <w:rPr>
          <w:rFonts w:ascii="Arial" w:hAnsi="Arial" w:cs="Arial"/>
        </w:rPr>
        <w:t xml:space="preserve">pecifically new microfluidic approaches to </w:t>
      </w:r>
      <w:r w:rsidR="003B39E6">
        <w:rPr>
          <w:rFonts w:ascii="Arial" w:hAnsi="Arial" w:cs="Arial"/>
        </w:rPr>
        <w:t>library construction</w:t>
      </w:r>
      <w:r w:rsidR="00942EBE">
        <w:rPr>
          <w:rFonts w:ascii="Arial" w:hAnsi="Arial" w:cs="Arial"/>
        </w:rPr>
        <w:t>,</w:t>
      </w:r>
      <w:r w:rsidR="003B39E6">
        <w:rPr>
          <w:rFonts w:ascii="Arial" w:hAnsi="Arial" w:cs="Arial"/>
        </w:rPr>
        <w:t xml:space="preserve"> significan</w:t>
      </w:r>
      <w:r w:rsidR="00587398">
        <w:rPr>
          <w:rFonts w:ascii="Arial" w:hAnsi="Arial" w:cs="Arial"/>
        </w:rPr>
        <w:t>t</w:t>
      </w:r>
      <w:r w:rsidR="003B39E6">
        <w:rPr>
          <w:rFonts w:ascii="Arial" w:hAnsi="Arial" w:cs="Arial"/>
        </w:rPr>
        <w:t>l</w:t>
      </w:r>
      <w:r w:rsidR="00B52628">
        <w:rPr>
          <w:rFonts w:ascii="Arial" w:hAnsi="Arial" w:cs="Arial"/>
        </w:rPr>
        <w:t>y</w:t>
      </w:r>
      <w:r w:rsidR="00587398">
        <w:rPr>
          <w:rFonts w:ascii="Arial" w:hAnsi="Arial" w:cs="Arial"/>
        </w:rPr>
        <w:t xml:space="preserve"> reduce </w:t>
      </w:r>
      <w:r w:rsidR="003B39E6">
        <w:rPr>
          <w:rFonts w:ascii="Arial" w:hAnsi="Arial" w:cs="Arial"/>
        </w:rPr>
        <w:t xml:space="preserve">both </w:t>
      </w:r>
      <w:r w:rsidR="00587398">
        <w:rPr>
          <w:rFonts w:ascii="Arial" w:hAnsi="Arial" w:cs="Arial"/>
        </w:rPr>
        <w:lastRenderedPageBreak/>
        <w:t xml:space="preserve">costs and </w:t>
      </w:r>
      <w:r w:rsidR="00B52628">
        <w:rPr>
          <w:rFonts w:ascii="Arial" w:hAnsi="Arial" w:cs="Arial"/>
        </w:rPr>
        <w:t xml:space="preserve">technician time. </w:t>
      </w:r>
      <w:r w:rsidR="0018163C">
        <w:rPr>
          <w:rFonts w:ascii="Arial" w:hAnsi="Arial" w:cs="Arial"/>
        </w:rPr>
        <w:t xml:space="preserve"> Current processes in the HCGS incorporate automation only for highly multiplexed samples.  Such experimental designs are becoming more prevalent as population genomics and increased replication within experiments are becoming the normal standard, increasing the demand for highly multiplexed sequencing library preparation.  For the past year, previous automation has been done in a partnership with Indiana University.  However, while the HCGS continues that relationship, the automation at Indiana University does not include microfluidics, which is the key to dramatic cost reductions.  To bring these technological advances and cost reductions to the GEBRI faculty, the Genomics and Bioinformatics Core will incorporate a platform for microfluidic automation with the capacity to generate 384 libraries in parallel (e.g. </w:t>
      </w:r>
      <w:proofErr w:type="spellStart"/>
      <w:r w:rsidR="0018163C">
        <w:rPr>
          <w:rFonts w:ascii="Arial" w:hAnsi="Arial" w:cs="Arial"/>
        </w:rPr>
        <w:t>CLiC</w:t>
      </w:r>
      <w:proofErr w:type="spellEnd"/>
      <w:r w:rsidR="0018163C">
        <w:rPr>
          <w:rFonts w:ascii="Arial" w:hAnsi="Arial" w:cs="Arial"/>
        </w:rPr>
        <w:t xml:space="preserve"> genomics)</w:t>
      </w:r>
    </w:p>
    <w:p w14:paraId="21A58F0D" w14:textId="77777777" w:rsidR="00587398" w:rsidRPr="00EE055F" w:rsidRDefault="00152779" w:rsidP="00AD5A1E">
      <w:pPr>
        <w:spacing w:after="0" w:line="360" w:lineRule="auto"/>
        <w:ind w:firstLine="720"/>
        <w:contextualSpacing/>
        <w:rPr>
          <w:rFonts w:ascii="Arial" w:hAnsi="Arial" w:cs="Arial"/>
        </w:rPr>
      </w:pPr>
      <w:r>
        <w:rPr>
          <w:rFonts w:ascii="Arial" w:hAnsi="Arial" w:cs="Arial"/>
        </w:rPr>
        <w:t>T</w:t>
      </w:r>
      <w:r w:rsidR="00B52628">
        <w:rPr>
          <w:rFonts w:ascii="Arial" w:hAnsi="Arial" w:cs="Arial"/>
        </w:rPr>
        <w:t>he ability to generate high quality sequence</w:t>
      </w:r>
      <w:r>
        <w:rPr>
          <w:rFonts w:ascii="Arial" w:hAnsi="Arial" w:cs="Arial"/>
        </w:rPr>
        <w:t xml:space="preserve"> libraries from small samples is possible using</w:t>
      </w:r>
      <w:r w:rsidR="00B52628">
        <w:rPr>
          <w:rFonts w:ascii="Arial" w:hAnsi="Arial" w:cs="Arial"/>
        </w:rPr>
        <w:t xml:space="preserve"> new automation </w:t>
      </w:r>
      <w:r>
        <w:rPr>
          <w:rFonts w:ascii="Arial" w:hAnsi="Arial" w:cs="Arial"/>
        </w:rPr>
        <w:t xml:space="preserve">methods </w:t>
      </w:r>
      <w:r w:rsidR="00B52628">
        <w:rPr>
          <w:rFonts w:ascii="Arial" w:hAnsi="Arial" w:cs="Arial"/>
        </w:rPr>
        <w:t xml:space="preserve">and by the incorporation of cell sorting technology into the core.  The use of small samples dramatically impacts </w:t>
      </w:r>
      <w:r w:rsidR="00942EBE">
        <w:rPr>
          <w:rFonts w:ascii="Arial" w:hAnsi="Arial" w:cs="Arial"/>
        </w:rPr>
        <w:t>GEBRI</w:t>
      </w:r>
      <w:r w:rsidR="00B52628">
        <w:rPr>
          <w:rFonts w:ascii="Arial" w:hAnsi="Arial" w:cs="Arial"/>
        </w:rPr>
        <w:t xml:space="preserve"> </w:t>
      </w:r>
      <w:r w:rsidR="00942EBE">
        <w:rPr>
          <w:rFonts w:ascii="Arial" w:hAnsi="Arial" w:cs="Arial"/>
        </w:rPr>
        <w:t>faculty</w:t>
      </w:r>
      <w:r w:rsidR="00B52628">
        <w:rPr>
          <w:rFonts w:ascii="Arial" w:hAnsi="Arial" w:cs="Arial"/>
        </w:rPr>
        <w:t xml:space="preserve"> because many novel systems </w:t>
      </w:r>
      <w:r>
        <w:rPr>
          <w:rFonts w:ascii="Arial" w:hAnsi="Arial" w:cs="Arial"/>
        </w:rPr>
        <w:t>are single-</w:t>
      </w:r>
      <w:r w:rsidR="00B52628">
        <w:rPr>
          <w:rFonts w:ascii="Arial" w:hAnsi="Arial" w:cs="Arial"/>
        </w:rPr>
        <w:t>celled and many biological function</w:t>
      </w:r>
      <w:r w:rsidR="003B39E6">
        <w:rPr>
          <w:rFonts w:ascii="Arial" w:hAnsi="Arial" w:cs="Arial"/>
        </w:rPr>
        <w:t>s</w:t>
      </w:r>
      <w:r w:rsidR="00B52628">
        <w:rPr>
          <w:rFonts w:ascii="Arial" w:hAnsi="Arial" w:cs="Arial"/>
        </w:rPr>
        <w:t xml:space="preserve"> are restricted to small numbers of cells.  Genomic analysis on populations of cells</w:t>
      </w:r>
      <w:r w:rsidR="003B39E6">
        <w:rPr>
          <w:rFonts w:ascii="Arial" w:hAnsi="Arial" w:cs="Arial"/>
        </w:rPr>
        <w:t>,</w:t>
      </w:r>
      <w:r w:rsidR="00B52628">
        <w:rPr>
          <w:rFonts w:ascii="Arial" w:hAnsi="Arial" w:cs="Arial"/>
        </w:rPr>
        <w:t xml:space="preserve"> as is the </w:t>
      </w:r>
      <w:r>
        <w:rPr>
          <w:rFonts w:ascii="Arial" w:hAnsi="Arial" w:cs="Arial"/>
        </w:rPr>
        <w:t xml:space="preserve">previous </w:t>
      </w:r>
      <w:r w:rsidR="00B52628">
        <w:rPr>
          <w:rFonts w:ascii="Arial" w:hAnsi="Arial" w:cs="Arial"/>
        </w:rPr>
        <w:t>standard</w:t>
      </w:r>
      <w:r w:rsidR="003B39E6">
        <w:rPr>
          <w:rFonts w:ascii="Arial" w:hAnsi="Arial" w:cs="Arial"/>
        </w:rPr>
        <w:t>,</w:t>
      </w:r>
      <w:r w:rsidR="00B52628">
        <w:rPr>
          <w:rFonts w:ascii="Arial" w:hAnsi="Arial" w:cs="Arial"/>
        </w:rPr>
        <w:t xml:space="preserve"> inherently limits the detection of signal among the criti</w:t>
      </w:r>
      <w:r>
        <w:rPr>
          <w:rFonts w:ascii="Arial" w:hAnsi="Arial" w:cs="Arial"/>
        </w:rPr>
        <w:t xml:space="preserve">cal cell </w:t>
      </w:r>
      <w:r w:rsidR="00942EBE">
        <w:rPr>
          <w:rFonts w:ascii="Arial" w:hAnsi="Arial" w:cs="Arial"/>
        </w:rPr>
        <w:t>sub</w:t>
      </w:r>
      <w:r>
        <w:rPr>
          <w:rFonts w:ascii="Arial" w:hAnsi="Arial" w:cs="Arial"/>
        </w:rPr>
        <w:t xml:space="preserve">populations.  These </w:t>
      </w:r>
      <w:r w:rsidR="00942EBE">
        <w:rPr>
          <w:rFonts w:ascii="Arial" w:hAnsi="Arial" w:cs="Arial"/>
        </w:rPr>
        <w:t xml:space="preserve">improvements in infrastructure </w:t>
      </w:r>
      <w:r>
        <w:rPr>
          <w:rFonts w:ascii="Arial" w:hAnsi="Arial" w:cs="Arial"/>
        </w:rPr>
        <w:t xml:space="preserve">will immediately impact </w:t>
      </w:r>
      <w:r w:rsidR="0016180B">
        <w:rPr>
          <w:rFonts w:ascii="Arial" w:hAnsi="Arial" w:cs="Arial"/>
        </w:rPr>
        <w:t xml:space="preserve">the GEBRI faculty and </w:t>
      </w:r>
      <w:r>
        <w:rPr>
          <w:rFonts w:ascii="Arial" w:hAnsi="Arial" w:cs="Arial"/>
        </w:rPr>
        <w:t xml:space="preserve">regional </w:t>
      </w:r>
      <w:r w:rsidR="00942EBE">
        <w:rPr>
          <w:rFonts w:ascii="Arial" w:hAnsi="Arial" w:cs="Arial"/>
        </w:rPr>
        <w:t>partners</w:t>
      </w:r>
      <w:r>
        <w:rPr>
          <w:rFonts w:ascii="Arial" w:hAnsi="Arial" w:cs="Arial"/>
        </w:rPr>
        <w:t>.</w:t>
      </w:r>
      <w:r w:rsidR="008327AE">
        <w:rPr>
          <w:rFonts w:ascii="Arial" w:hAnsi="Arial" w:cs="Arial"/>
        </w:rPr>
        <w:t xml:space="preserve">  The Genomics and Bioinformatics Core will implement this goal by establishing cell-sorting instrument that has broad capabilities (</w:t>
      </w:r>
      <w:proofErr w:type="spellStart"/>
      <w:r w:rsidR="008327AE">
        <w:rPr>
          <w:rFonts w:ascii="Arial" w:hAnsi="Arial" w:cs="Arial"/>
        </w:rPr>
        <w:t>FACSJazz</w:t>
      </w:r>
      <w:proofErr w:type="spellEnd"/>
      <w:r w:rsidR="008327AE">
        <w:rPr>
          <w:rFonts w:ascii="Arial" w:hAnsi="Arial" w:cs="Arial"/>
        </w:rPr>
        <w:t>) to provide high quality support for the broadest array of user applications including both eukaryotic and prokaryotic systems.</w:t>
      </w:r>
      <w:r>
        <w:rPr>
          <w:rFonts w:ascii="Arial" w:hAnsi="Arial" w:cs="Arial"/>
        </w:rPr>
        <w:t xml:space="preserve"> </w:t>
      </w:r>
    </w:p>
    <w:p w14:paraId="676D9DFE" w14:textId="77777777" w:rsidR="00785200" w:rsidRDefault="008C24FF" w:rsidP="00AD5A1E">
      <w:pPr>
        <w:spacing w:after="0" w:line="360" w:lineRule="auto"/>
        <w:ind w:firstLine="720"/>
        <w:contextualSpacing/>
        <w:rPr>
          <w:rFonts w:ascii="Arial" w:hAnsi="Arial" w:cs="Arial"/>
        </w:rPr>
      </w:pPr>
      <w:r>
        <w:rPr>
          <w:rFonts w:ascii="Arial" w:hAnsi="Arial" w:cs="Arial"/>
        </w:rPr>
        <w:t>While the additional technical sup</w:t>
      </w:r>
      <w:r w:rsidR="00152779">
        <w:rPr>
          <w:rFonts w:ascii="Arial" w:hAnsi="Arial" w:cs="Arial"/>
        </w:rPr>
        <w:t>port, automation</w:t>
      </w:r>
      <w:r w:rsidR="003438C8">
        <w:rPr>
          <w:rFonts w:ascii="Arial" w:hAnsi="Arial" w:cs="Arial"/>
        </w:rPr>
        <w:t>,</w:t>
      </w:r>
      <w:r w:rsidR="00152779">
        <w:rPr>
          <w:rFonts w:ascii="Arial" w:hAnsi="Arial" w:cs="Arial"/>
        </w:rPr>
        <w:t xml:space="preserve"> and support for</w:t>
      </w:r>
      <w:r>
        <w:rPr>
          <w:rFonts w:ascii="Arial" w:hAnsi="Arial" w:cs="Arial"/>
        </w:rPr>
        <w:t xml:space="preserve"> small samples will be critical </w:t>
      </w:r>
      <w:r w:rsidR="00942EBE">
        <w:rPr>
          <w:rFonts w:ascii="Arial" w:hAnsi="Arial" w:cs="Arial"/>
        </w:rPr>
        <w:t xml:space="preserve">infrastructure </w:t>
      </w:r>
      <w:r>
        <w:rPr>
          <w:rFonts w:ascii="Arial" w:hAnsi="Arial" w:cs="Arial"/>
        </w:rPr>
        <w:t xml:space="preserve">for </w:t>
      </w:r>
      <w:r w:rsidR="00942EBE">
        <w:rPr>
          <w:rFonts w:ascii="Arial" w:hAnsi="Arial" w:cs="Arial"/>
        </w:rPr>
        <w:t xml:space="preserve">GEBRI </w:t>
      </w:r>
      <w:r>
        <w:rPr>
          <w:rFonts w:ascii="Arial" w:hAnsi="Arial" w:cs="Arial"/>
        </w:rPr>
        <w:t xml:space="preserve">faculty and </w:t>
      </w:r>
      <w:r w:rsidR="00942EBE">
        <w:rPr>
          <w:rFonts w:ascii="Arial" w:hAnsi="Arial" w:cs="Arial"/>
        </w:rPr>
        <w:t xml:space="preserve">regionally, it is </w:t>
      </w:r>
      <w:r>
        <w:rPr>
          <w:rFonts w:ascii="Arial" w:hAnsi="Arial" w:cs="Arial"/>
        </w:rPr>
        <w:t>recognize</w:t>
      </w:r>
      <w:r w:rsidR="00942EBE">
        <w:rPr>
          <w:rFonts w:ascii="Arial" w:hAnsi="Arial" w:cs="Arial"/>
        </w:rPr>
        <w:t>d</w:t>
      </w:r>
      <w:r>
        <w:rPr>
          <w:rFonts w:ascii="Arial" w:hAnsi="Arial" w:cs="Arial"/>
        </w:rPr>
        <w:t xml:space="preserve"> that </w:t>
      </w:r>
      <w:r w:rsidR="00942EBE">
        <w:rPr>
          <w:rFonts w:ascii="Arial" w:hAnsi="Arial" w:cs="Arial"/>
        </w:rPr>
        <w:t>GEBRI</w:t>
      </w:r>
      <w:r>
        <w:rPr>
          <w:rFonts w:ascii="Arial" w:hAnsi="Arial" w:cs="Arial"/>
        </w:rPr>
        <w:t xml:space="preserve"> faculty will best be served by coordinating efforts among regional cores.  For the last 5 years th</w:t>
      </w:r>
      <w:r w:rsidR="003B39E6">
        <w:rPr>
          <w:rFonts w:ascii="Arial" w:hAnsi="Arial" w:cs="Arial"/>
        </w:rPr>
        <w:t>e</w:t>
      </w:r>
      <w:r>
        <w:rPr>
          <w:rFonts w:ascii="Arial" w:hAnsi="Arial" w:cs="Arial"/>
        </w:rPr>
        <w:t xml:space="preserve"> </w:t>
      </w:r>
      <w:r w:rsidR="003B39E6">
        <w:rPr>
          <w:rFonts w:ascii="Arial" w:hAnsi="Arial" w:cs="Arial"/>
        </w:rPr>
        <w:t>C</w:t>
      </w:r>
      <w:r>
        <w:rPr>
          <w:rFonts w:ascii="Arial" w:hAnsi="Arial" w:cs="Arial"/>
        </w:rPr>
        <w:t xml:space="preserve">ore </w:t>
      </w:r>
      <w:r w:rsidR="003B39E6">
        <w:rPr>
          <w:rFonts w:ascii="Arial" w:hAnsi="Arial" w:cs="Arial"/>
        </w:rPr>
        <w:t>D</w:t>
      </w:r>
      <w:r>
        <w:rPr>
          <w:rFonts w:ascii="Arial" w:hAnsi="Arial" w:cs="Arial"/>
        </w:rPr>
        <w:t xml:space="preserve">irectors </w:t>
      </w:r>
      <w:r w:rsidR="00152779">
        <w:rPr>
          <w:rFonts w:ascii="Arial" w:hAnsi="Arial" w:cs="Arial"/>
        </w:rPr>
        <w:t xml:space="preserve">from </w:t>
      </w:r>
      <w:r w:rsidR="00942EBE">
        <w:rPr>
          <w:rFonts w:ascii="Arial" w:hAnsi="Arial" w:cs="Arial"/>
        </w:rPr>
        <w:t>this</w:t>
      </w:r>
      <w:r w:rsidR="00152779">
        <w:rPr>
          <w:rFonts w:ascii="Arial" w:hAnsi="Arial" w:cs="Arial"/>
        </w:rPr>
        <w:t xml:space="preserve"> region </w:t>
      </w:r>
      <w:r w:rsidR="003B39E6">
        <w:rPr>
          <w:rFonts w:ascii="Arial" w:hAnsi="Arial" w:cs="Arial"/>
        </w:rPr>
        <w:t>have m</w:t>
      </w:r>
      <w:r>
        <w:rPr>
          <w:rFonts w:ascii="Arial" w:hAnsi="Arial" w:cs="Arial"/>
        </w:rPr>
        <w:t>et annual</w:t>
      </w:r>
      <w:r w:rsidR="003B39E6">
        <w:rPr>
          <w:rFonts w:ascii="Arial" w:hAnsi="Arial" w:cs="Arial"/>
        </w:rPr>
        <w:t>l</w:t>
      </w:r>
      <w:r>
        <w:rPr>
          <w:rFonts w:ascii="Arial" w:hAnsi="Arial" w:cs="Arial"/>
        </w:rPr>
        <w:t xml:space="preserve">y </w:t>
      </w:r>
      <w:r w:rsidR="000628B5">
        <w:rPr>
          <w:rFonts w:ascii="Arial" w:hAnsi="Arial" w:cs="Arial"/>
        </w:rPr>
        <w:t xml:space="preserve">in the context of the local core facility meetings. </w:t>
      </w:r>
      <w:r w:rsidR="00152779">
        <w:rPr>
          <w:rFonts w:ascii="Arial" w:hAnsi="Arial" w:cs="Arial"/>
        </w:rPr>
        <w:t xml:space="preserve"> </w:t>
      </w:r>
      <w:r w:rsidR="00152779" w:rsidRPr="00152779">
        <w:rPr>
          <w:rFonts w:ascii="Arial" w:hAnsi="Arial" w:cs="Arial"/>
        </w:rPr>
        <w:t xml:space="preserve">The North East Regional Life Sciences Core Directors (NERLSCD) </w:t>
      </w:r>
      <w:r w:rsidR="00EE055F">
        <w:rPr>
          <w:rFonts w:ascii="Arial" w:hAnsi="Arial" w:cs="Arial"/>
        </w:rPr>
        <w:t xml:space="preserve">meeting </w:t>
      </w:r>
      <w:r w:rsidR="00152779" w:rsidRPr="00152779">
        <w:rPr>
          <w:rFonts w:ascii="Arial" w:hAnsi="Arial" w:cs="Arial"/>
        </w:rPr>
        <w:t xml:space="preserve">has been an outstanding opportunity for the IDeA state cores to meet and strategize the advancement of </w:t>
      </w:r>
      <w:r w:rsidR="003B49B5">
        <w:rPr>
          <w:rFonts w:ascii="Arial" w:hAnsi="Arial" w:cs="Arial"/>
        </w:rPr>
        <w:t>these</w:t>
      </w:r>
      <w:r w:rsidR="00152779" w:rsidRPr="00152779">
        <w:rPr>
          <w:rFonts w:ascii="Arial" w:hAnsi="Arial" w:cs="Arial"/>
        </w:rPr>
        <w:t xml:space="preserve"> facilities and to discuss the challenges of implementing shared research resources</w:t>
      </w:r>
      <w:r w:rsidRPr="00152779">
        <w:rPr>
          <w:rFonts w:ascii="Arial" w:hAnsi="Arial" w:cs="Arial"/>
        </w:rPr>
        <w:t>.  Among</w:t>
      </w:r>
      <w:r>
        <w:rPr>
          <w:rFonts w:ascii="Arial" w:hAnsi="Arial" w:cs="Arial"/>
        </w:rPr>
        <w:t xml:space="preserve"> the critical </w:t>
      </w:r>
      <w:r w:rsidR="000628B5">
        <w:rPr>
          <w:rFonts w:ascii="Arial" w:hAnsi="Arial" w:cs="Arial"/>
        </w:rPr>
        <w:t>outcomes of this collaboration among facilities is the sharing of</w:t>
      </w:r>
      <w:r>
        <w:rPr>
          <w:rFonts w:ascii="Arial" w:hAnsi="Arial" w:cs="Arial"/>
        </w:rPr>
        <w:t xml:space="preserve"> the unique sequencing platforms available a</w:t>
      </w:r>
      <w:r w:rsidR="000628B5">
        <w:rPr>
          <w:rFonts w:ascii="Arial" w:hAnsi="Arial" w:cs="Arial"/>
        </w:rPr>
        <w:t>mong</w:t>
      </w:r>
      <w:r w:rsidR="00BC5187">
        <w:rPr>
          <w:rFonts w:ascii="Arial" w:hAnsi="Arial" w:cs="Arial"/>
        </w:rPr>
        <w:t xml:space="preserve"> </w:t>
      </w:r>
      <w:r w:rsidR="003B49B5">
        <w:rPr>
          <w:rFonts w:ascii="Arial" w:hAnsi="Arial" w:cs="Arial"/>
        </w:rPr>
        <w:t>academic</w:t>
      </w:r>
      <w:r w:rsidR="00BC5187">
        <w:rPr>
          <w:rFonts w:ascii="Arial" w:hAnsi="Arial" w:cs="Arial"/>
        </w:rPr>
        <w:t xml:space="preserve"> partners</w:t>
      </w:r>
      <w:r w:rsidR="00003CA9">
        <w:rPr>
          <w:rFonts w:ascii="Arial" w:hAnsi="Arial" w:cs="Arial"/>
        </w:rPr>
        <w:t xml:space="preserve"> (Figure 1)</w:t>
      </w:r>
      <w:r w:rsidR="00BC5187">
        <w:rPr>
          <w:rFonts w:ascii="Arial" w:hAnsi="Arial" w:cs="Arial"/>
        </w:rPr>
        <w:t>.  I</w:t>
      </w:r>
      <w:r w:rsidR="00BC5187" w:rsidRPr="00BC5187">
        <w:rPr>
          <w:rFonts w:ascii="Arial" w:hAnsi="Arial" w:cs="Arial"/>
        </w:rPr>
        <w:t>n New Hampshire</w:t>
      </w:r>
      <w:r w:rsidR="003B49B5">
        <w:rPr>
          <w:rFonts w:ascii="Arial" w:hAnsi="Arial" w:cs="Arial"/>
        </w:rPr>
        <w:t>,</w:t>
      </w:r>
      <w:r w:rsidR="00BC5187" w:rsidRPr="00BC5187">
        <w:rPr>
          <w:rFonts w:ascii="Arial" w:hAnsi="Arial" w:cs="Arial"/>
        </w:rPr>
        <w:t xml:space="preserve"> </w:t>
      </w:r>
      <w:r w:rsidR="00BC5187">
        <w:rPr>
          <w:rFonts w:ascii="Arial" w:hAnsi="Arial" w:cs="Arial"/>
        </w:rPr>
        <w:t xml:space="preserve">there are </w:t>
      </w:r>
      <w:r w:rsidR="00BC5187" w:rsidRPr="00BC5187">
        <w:rPr>
          <w:rFonts w:ascii="Arial" w:hAnsi="Arial" w:cs="Arial"/>
        </w:rPr>
        <w:t>extensive shared resources housed in the Norris Cotton Cancer Center Geisel School of Medicine at Dartmouth</w:t>
      </w:r>
      <w:r w:rsidR="00003CA9">
        <w:rPr>
          <w:rFonts w:ascii="Arial" w:hAnsi="Arial" w:cs="Arial"/>
        </w:rPr>
        <w:t>.</w:t>
      </w:r>
      <w:r w:rsidR="00BC5187" w:rsidRPr="00BC5187">
        <w:rPr>
          <w:rFonts w:ascii="Arial" w:hAnsi="Arial" w:cs="Arial"/>
        </w:rPr>
        <w:t xml:space="preserve"> These are coordinated by </w:t>
      </w:r>
      <w:r w:rsidR="00003CA9">
        <w:rPr>
          <w:rFonts w:ascii="Arial" w:hAnsi="Arial" w:cs="Arial"/>
        </w:rPr>
        <w:t>academic</w:t>
      </w:r>
      <w:r w:rsidR="00BC5187" w:rsidRPr="00BC5187">
        <w:rPr>
          <w:rFonts w:ascii="Arial" w:hAnsi="Arial" w:cs="Arial"/>
        </w:rPr>
        <w:t xml:space="preserve"> partner Stephen Bobin and include I</w:t>
      </w:r>
      <w:r w:rsidR="003B39E6">
        <w:rPr>
          <w:rFonts w:ascii="Arial" w:hAnsi="Arial" w:cs="Arial"/>
        </w:rPr>
        <w:t>on</w:t>
      </w:r>
      <w:r w:rsidR="00BC5187" w:rsidRPr="00BC5187">
        <w:rPr>
          <w:rFonts w:ascii="Arial" w:hAnsi="Arial" w:cs="Arial"/>
        </w:rPr>
        <w:t xml:space="preserve"> </w:t>
      </w:r>
      <w:r w:rsidR="003B39E6">
        <w:rPr>
          <w:rFonts w:ascii="Arial" w:hAnsi="Arial" w:cs="Arial"/>
        </w:rPr>
        <w:t>T</w:t>
      </w:r>
      <w:r w:rsidR="00BC5187" w:rsidRPr="00BC5187">
        <w:rPr>
          <w:rFonts w:ascii="Arial" w:hAnsi="Arial" w:cs="Arial"/>
        </w:rPr>
        <w:t>orrent Proton and Personnel Genome Machines in their Genomics core directed by Craig Tomlinson.</w:t>
      </w:r>
      <w:r w:rsidR="00BC5187">
        <w:t xml:space="preserve"> </w:t>
      </w:r>
      <w:r>
        <w:rPr>
          <w:rFonts w:ascii="Arial" w:hAnsi="Arial" w:cs="Arial"/>
        </w:rPr>
        <w:t xml:space="preserve"> </w:t>
      </w:r>
      <w:r w:rsidR="00BC5187">
        <w:rPr>
          <w:rFonts w:ascii="Arial" w:hAnsi="Arial" w:cs="Arial"/>
        </w:rPr>
        <w:t xml:space="preserve"> </w:t>
      </w:r>
      <w:r w:rsidR="00003CA9">
        <w:rPr>
          <w:rFonts w:ascii="Arial" w:hAnsi="Arial" w:cs="Arial"/>
        </w:rPr>
        <w:t>The HCGS has</w:t>
      </w:r>
      <w:r w:rsidR="00BC5187">
        <w:rPr>
          <w:rFonts w:ascii="Arial" w:hAnsi="Arial" w:cs="Arial"/>
        </w:rPr>
        <w:t xml:space="preserve"> a long standing collaboration with the Center for Bioinformatics and Computational Biology at the University of Delaware directed by Cathy Wu.</w:t>
      </w:r>
      <w:r w:rsidR="00E17603">
        <w:rPr>
          <w:rFonts w:ascii="Arial" w:hAnsi="Arial" w:cs="Arial"/>
        </w:rPr>
        <w:t xml:space="preserve">  Their </w:t>
      </w:r>
      <w:r w:rsidR="00003CA9">
        <w:rPr>
          <w:rFonts w:ascii="Arial" w:hAnsi="Arial" w:cs="Arial"/>
        </w:rPr>
        <w:t>g</w:t>
      </w:r>
      <w:r w:rsidR="00E17603">
        <w:rPr>
          <w:rFonts w:ascii="Arial" w:hAnsi="Arial" w:cs="Arial"/>
        </w:rPr>
        <w:t xml:space="preserve">enomics </w:t>
      </w:r>
      <w:r w:rsidR="00003CA9">
        <w:rPr>
          <w:rFonts w:ascii="Arial" w:hAnsi="Arial" w:cs="Arial"/>
        </w:rPr>
        <w:t>core facility</w:t>
      </w:r>
      <w:r w:rsidR="003B39E6">
        <w:rPr>
          <w:rFonts w:ascii="Arial" w:hAnsi="Arial" w:cs="Arial"/>
        </w:rPr>
        <w:t>,</w:t>
      </w:r>
      <w:r w:rsidR="00E17603">
        <w:rPr>
          <w:rFonts w:ascii="Arial" w:hAnsi="Arial" w:cs="Arial"/>
        </w:rPr>
        <w:t xml:space="preserve"> directed by Bruce </w:t>
      </w:r>
      <w:proofErr w:type="spellStart"/>
      <w:r w:rsidR="00E17603">
        <w:rPr>
          <w:rFonts w:ascii="Arial" w:hAnsi="Arial" w:cs="Arial"/>
        </w:rPr>
        <w:t>Kingham</w:t>
      </w:r>
      <w:proofErr w:type="spellEnd"/>
      <w:r w:rsidR="003B39E6">
        <w:rPr>
          <w:rFonts w:ascii="Arial" w:hAnsi="Arial" w:cs="Arial"/>
        </w:rPr>
        <w:t>,</w:t>
      </w:r>
      <w:r w:rsidR="00E17603">
        <w:rPr>
          <w:rFonts w:ascii="Arial" w:hAnsi="Arial" w:cs="Arial"/>
        </w:rPr>
        <w:t xml:space="preserve"> </w:t>
      </w:r>
      <w:r w:rsidR="00E17603" w:rsidRPr="003B39E6">
        <w:rPr>
          <w:rFonts w:ascii="Arial" w:hAnsi="Arial" w:cs="Arial"/>
        </w:rPr>
        <w:t>operate</w:t>
      </w:r>
      <w:r w:rsidR="00003CA9">
        <w:rPr>
          <w:rFonts w:ascii="Arial" w:hAnsi="Arial" w:cs="Arial"/>
        </w:rPr>
        <w:t>s</w:t>
      </w:r>
      <w:r w:rsidR="00E17603" w:rsidRPr="003B39E6">
        <w:rPr>
          <w:rFonts w:ascii="Arial" w:hAnsi="Arial" w:cs="Arial"/>
        </w:rPr>
        <w:t xml:space="preserve"> a</w:t>
      </w:r>
      <w:r w:rsidRPr="003B39E6">
        <w:rPr>
          <w:rFonts w:ascii="Arial" w:hAnsi="Arial" w:cs="Arial"/>
        </w:rPr>
        <w:t xml:space="preserve"> </w:t>
      </w:r>
      <w:r w:rsidR="00E17603">
        <w:rPr>
          <w:rFonts w:ascii="Arial" w:hAnsi="Arial" w:cs="Arial"/>
        </w:rPr>
        <w:t>Pacific Biosciences instrument</w:t>
      </w:r>
      <w:r w:rsidR="00003CA9">
        <w:rPr>
          <w:rFonts w:ascii="Arial" w:hAnsi="Arial" w:cs="Arial"/>
        </w:rPr>
        <w:t xml:space="preserve"> and other sequencing platforms</w:t>
      </w:r>
      <w:r w:rsidR="00E17603">
        <w:rPr>
          <w:rFonts w:ascii="Arial" w:hAnsi="Arial" w:cs="Arial"/>
        </w:rPr>
        <w:t>.  In addition to the uni</w:t>
      </w:r>
      <w:r w:rsidR="003B39E6">
        <w:rPr>
          <w:rFonts w:ascii="Arial" w:hAnsi="Arial" w:cs="Arial"/>
        </w:rPr>
        <w:t>q</w:t>
      </w:r>
      <w:r w:rsidR="00E17603">
        <w:rPr>
          <w:rFonts w:ascii="Arial" w:hAnsi="Arial" w:cs="Arial"/>
        </w:rPr>
        <w:t>ue platforms maintained by partners</w:t>
      </w:r>
      <w:r w:rsidR="003B39E6">
        <w:rPr>
          <w:rFonts w:ascii="Arial" w:hAnsi="Arial" w:cs="Arial"/>
        </w:rPr>
        <w:t>,</w:t>
      </w:r>
      <w:r w:rsidR="00E17603">
        <w:rPr>
          <w:rFonts w:ascii="Arial" w:hAnsi="Arial" w:cs="Arial"/>
        </w:rPr>
        <w:t xml:space="preserve"> </w:t>
      </w:r>
      <w:r w:rsidR="00003CA9">
        <w:rPr>
          <w:rFonts w:ascii="Arial" w:hAnsi="Arial" w:cs="Arial"/>
        </w:rPr>
        <w:t xml:space="preserve">the HCGS </w:t>
      </w:r>
      <w:r w:rsidR="00E17603">
        <w:rPr>
          <w:rFonts w:ascii="Arial" w:hAnsi="Arial" w:cs="Arial"/>
        </w:rPr>
        <w:t>work</w:t>
      </w:r>
      <w:r w:rsidR="00003CA9">
        <w:rPr>
          <w:rFonts w:ascii="Arial" w:hAnsi="Arial" w:cs="Arial"/>
        </w:rPr>
        <w:t>s</w:t>
      </w:r>
      <w:r w:rsidR="00E17603">
        <w:rPr>
          <w:rFonts w:ascii="Arial" w:hAnsi="Arial" w:cs="Arial"/>
        </w:rPr>
        <w:t xml:space="preserve"> with a sister core facil</w:t>
      </w:r>
      <w:r w:rsidR="003B39E6">
        <w:rPr>
          <w:rFonts w:ascii="Arial" w:hAnsi="Arial" w:cs="Arial"/>
        </w:rPr>
        <w:t>i</w:t>
      </w:r>
      <w:r w:rsidR="00E17603">
        <w:rPr>
          <w:rFonts w:ascii="Arial" w:hAnsi="Arial" w:cs="Arial"/>
        </w:rPr>
        <w:t xml:space="preserve">ty at the </w:t>
      </w:r>
      <w:r w:rsidR="000628B5">
        <w:rPr>
          <w:rFonts w:ascii="Arial" w:hAnsi="Arial" w:cs="Arial"/>
        </w:rPr>
        <w:t xml:space="preserve">University </w:t>
      </w:r>
      <w:r w:rsidR="00E17603">
        <w:rPr>
          <w:rFonts w:ascii="Arial" w:hAnsi="Arial" w:cs="Arial"/>
        </w:rPr>
        <w:t xml:space="preserve">of Vermont (The Advanced Genomic Technologies Center directed by Tim Hunter and operated by Scott Tighe) </w:t>
      </w:r>
      <w:r w:rsidR="00003CA9">
        <w:rPr>
          <w:rFonts w:ascii="Arial" w:hAnsi="Arial" w:cs="Arial"/>
        </w:rPr>
        <w:t xml:space="preserve">to </w:t>
      </w:r>
      <w:r w:rsidR="00E17603">
        <w:rPr>
          <w:rFonts w:ascii="Arial" w:hAnsi="Arial" w:cs="Arial"/>
        </w:rPr>
        <w:t>coordinate</w:t>
      </w:r>
      <w:r w:rsidR="000628B5">
        <w:rPr>
          <w:rFonts w:ascii="Arial" w:hAnsi="Arial" w:cs="Arial"/>
        </w:rPr>
        <w:t xml:space="preserve"> Illumina</w:t>
      </w:r>
      <w:r w:rsidR="003B39E6">
        <w:rPr>
          <w:rFonts w:ascii="Arial" w:hAnsi="Arial" w:cs="Arial"/>
        </w:rPr>
        <w:t>-</w:t>
      </w:r>
      <w:r w:rsidR="000628B5">
        <w:rPr>
          <w:rFonts w:ascii="Arial" w:hAnsi="Arial" w:cs="Arial"/>
        </w:rPr>
        <w:t>based sequencing</w:t>
      </w:r>
      <w:r w:rsidR="00E17603">
        <w:rPr>
          <w:rFonts w:ascii="Arial" w:hAnsi="Arial" w:cs="Arial"/>
        </w:rPr>
        <w:t xml:space="preserve"> to minimize wait times and allow focu</w:t>
      </w:r>
      <w:r w:rsidR="003B39E6">
        <w:rPr>
          <w:rFonts w:ascii="Arial" w:hAnsi="Arial" w:cs="Arial"/>
        </w:rPr>
        <w:t>s</w:t>
      </w:r>
      <w:r w:rsidR="00E17603">
        <w:rPr>
          <w:rFonts w:ascii="Arial" w:hAnsi="Arial" w:cs="Arial"/>
        </w:rPr>
        <w:t>ed application support</w:t>
      </w:r>
      <w:r>
        <w:rPr>
          <w:rFonts w:ascii="Arial" w:hAnsi="Arial" w:cs="Arial"/>
        </w:rPr>
        <w:t xml:space="preserve">. </w:t>
      </w:r>
      <w:r w:rsidR="00E17603">
        <w:rPr>
          <w:rFonts w:ascii="Arial" w:hAnsi="Arial" w:cs="Arial"/>
        </w:rPr>
        <w:t>Th</w:t>
      </w:r>
      <w:r w:rsidR="00003CA9">
        <w:rPr>
          <w:rFonts w:ascii="Arial" w:hAnsi="Arial" w:cs="Arial"/>
        </w:rPr>
        <w:t>is assemblage of sequencing</w:t>
      </w:r>
      <w:r w:rsidR="000628B5">
        <w:rPr>
          <w:rFonts w:ascii="Arial" w:hAnsi="Arial" w:cs="Arial"/>
        </w:rPr>
        <w:t xml:space="preserve"> sys</w:t>
      </w:r>
      <w:r>
        <w:rPr>
          <w:rFonts w:ascii="Arial" w:hAnsi="Arial" w:cs="Arial"/>
        </w:rPr>
        <w:t xml:space="preserve">tems </w:t>
      </w:r>
      <w:r w:rsidR="00E17603">
        <w:rPr>
          <w:rFonts w:ascii="Arial" w:hAnsi="Arial" w:cs="Arial"/>
        </w:rPr>
        <w:t xml:space="preserve">in </w:t>
      </w:r>
      <w:r w:rsidR="00003CA9">
        <w:rPr>
          <w:rFonts w:ascii="Arial" w:hAnsi="Arial" w:cs="Arial"/>
        </w:rPr>
        <w:t>the</w:t>
      </w:r>
      <w:r w:rsidR="00E17603">
        <w:rPr>
          <w:rFonts w:ascii="Arial" w:hAnsi="Arial" w:cs="Arial"/>
        </w:rPr>
        <w:t xml:space="preserve"> region </w:t>
      </w:r>
      <w:r w:rsidR="00003CA9">
        <w:rPr>
          <w:rFonts w:ascii="Arial" w:hAnsi="Arial" w:cs="Arial"/>
        </w:rPr>
        <w:t xml:space="preserve">supports a diversity of </w:t>
      </w:r>
      <w:r>
        <w:rPr>
          <w:rFonts w:ascii="Arial" w:hAnsi="Arial" w:cs="Arial"/>
        </w:rPr>
        <w:t xml:space="preserve">unique applications </w:t>
      </w:r>
      <w:r w:rsidR="00E17603">
        <w:rPr>
          <w:rFonts w:ascii="Arial" w:hAnsi="Arial" w:cs="Arial"/>
        </w:rPr>
        <w:t xml:space="preserve">(e.g. </w:t>
      </w:r>
      <w:r>
        <w:rPr>
          <w:rFonts w:ascii="Arial" w:hAnsi="Arial" w:cs="Arial"/>
        </w:rPr>
        <w:t>in marker</w:t>
      </w:r>
      <w:r w:rsidR="003B39E6">
        <w:rPr>
          <w:rFonts w:ascii="Arial" w:hAnsi="Arial" w:cs="Arial"/>
        </w:rPr>
        <w:t>-</w:t>
      </w:r>
      <w:r>
        <w:rPr>
          <w:rFonts w:ascii="Arial" w:hAnsi="Arial" w:cs="Arial"/>
        </w:rPr>
        <w:t xml:space="preserve">based </w:t>
      </w:r>
      <w:proofErr w:type="spellStart"/>
      <w:r>
        <w:rPr>
          <w:rFonts w:ascii="Arial" w:hAnsi="Arial" w:cs="Arial"/>
        </w:rPr>
        <w:t>metagenomics</w:t>
      </w:r>
      <w:proofErr w:type="spellEnd"/>
      <w:r>
        <w:rPr>
          <w:rFonts w:ascii="Arial" w:hAnsi="Arial" w:cs="Arial"/>
        </w:rPr>
        <w:t xml:space="preserve"> </w:t>
      </w:r>
      <w:r w:rsidR="000628B5">
        <w:rPr>
          <w:rFonts w:ascii="Arial" w:hAnsi="Arial" w:cs="Arial"/>
        </w:rPr>
        <w:t xml:space="preserve">(ION) </w:t>
      </w:r>
      <w:r>
        <w:rPr>
          <w:rFonts w:ascii="Arial" w:hAnsi="Arial" w:cs="Arial"/>
        </w:rPr>
        <w:t xml:space="preserve">and </w:t>
      </w:r>
      <w:r w:rsidR="00003CA9">
        <w:rPr>
          <w:rFonts w:ascii="Arial" w:hAnsi="Arial" w:cs="Arial"/>
        </w:rPr>
        <w:t>large-scale</w:t>
      </w:r>
      <w:r w:rsidR="000628B5">
        <w:rPr>
          <w:rFonts w:ascii="Arial" w:hAnsi="Arial" w:cs="Arial"/>
        </w:rPr>
        <w:t xml:space="preserve"> </w:t>
      </w:r>
      <w:r>
        <w:rPr>
          <w:rFonts w:ascii="Arial" w:hAnsi="Arial" w:cs="Arial"/>
        </w:rPr>
        <w:t>genome assembly</w:t>
      </w:r>
      <w:r w:rsidR="00E17603">
        <w:rPr>
          <w:rFonts w:ascii="Arial" w:hAnsi="Arial" w:cs="Arial"/>
        </w:rPr>
        <w:t xml:space="preserve"> (</w:t>
      </w:r>
      <w:proofErr w:type="spellStart"/>
      <w:r w:rsidR="00E17603">
        <w:rPr>
          <w:rFonts w:ascii="Arial" w:hAnsi="Arial" w:cs="Arial"/>
        </w:rPr>
        <w:t>PacBio</w:t>
      </w:r>
      <w:proofErr w:type="spellEnd"/>
      <w:r w:rsidR="00E17603">
        <w:rPr>
          <w:rFonts w:ascii="Arial" w:hAnsi="Arial" w:cs="Arial"/>
        </w:rPr>
        <w:t>))</w:t>
      </w:r>
      <w:r>
        <w:rPr>
          <w:rFonts w:ascii="Arial" w:hAnsi="Arial" w:cs="Arial"/>
        </w:rPr>
        <w:t xml:space="preserve">.  In particular, </w:t>
      </w:r>
      <w:r w:rsidR="00003CA9">
        <w:rPr>
          <w:rFonts w:ascii="Arial" w:hAnsi="Arial" w:cs="Arial"/>
        </w:rPr>
        <w:t>GEBRI</w:t>
      </w:r>
      <w:r>
        <w:rPr>
          <w:rFonts w:ascii="Arial" w:hAnsi="Arial" w:cs="Arial"/>
        </w:rPr>
        <w:t xml:space="preserve"> faculty developing genomic resources for novel organi</w:t>
      </w:r>
      <w:r w:rsidR="003B39E6">
        <w:rPr>
          <w:rFonts w:ascii="Arial" w:hAnsi="Arial" w:cs="Arial"/>
        </w:rPr>
        <w:t>s</w:t>
      </w:r>
      <w:r>
        <w:rPr>
          <w:rFonts w:ascii="Arial" w:hAnsi="Arial" w:cs="Arial"/>
        </w:rPr>
        <w:t>ms will benefit from access and expertise in the use o</w:t>
      </w:r>
      <w:r w:rsidR="000628B5">
        <w:rPr>
          <w:rFonts w:ascii="Arial" w:hAnsi="Arial" w:cs="Arial"/>
        </w:rPr>
        <w:t xml:space="preserve">f the </w:t>
      </w:r>
      <w:proofErr w:type="spellStart"/>
      <w:r w:rsidR="000628B5">
        <w:rPr>
          <w:rFonts w:ascii="Arial" w:hAnsi="Arial" w:cs="Arial"/>
        </w:rPr>
        <w:t>PacBio</w:t>
      </w:r>
      <w:proofErr w:type="spellEnd"/>
      <w:r w:rsidR="000628B5">
        <w:rPr>
          <w:rFonts w:ascii="Arial" w:hAnsi="Arial" w:cs="Arial"/>
        </w:rPr>
        <w:t xml:space="preserve"> system </w:t>
      </w:r>
      <w:r w:rsidR="00003CA9">
        <w:rPr>
          <w:rFonts w:ascii="Arial" w:hAnsi="Arial" w:cs="Arial"/>
        </w:rPr>
        <w:t>at the University of Delaware facility</w:t>
      </w:r>
      <w:r w:rsidR="00C41FC8">
        <w:rPr>
          <w:rFonts w:ascii="Arial" w:hAnsi="Arial" w:cs="Arial"/>
        </w:rPr>
        <w:t xml:space="preserve"> (with bioinformatics support by academic partner Shawn Polson)</w:t>
      </w:r>
      <w:r w:rsidR="00003CA9">
        <w:rPr>
          <w:rFonts w:ascii="Arial" w:hAnsi="Arial" w:cs="Arial"/>
        </w:rPr>
        <w:t xml:space="preserve"> </w:t>
      </w:r>
      <w:r w:rsidR="000628B5">
        <w:rPr>
          <w:rFonts w:ascii="Arial" w:hAnsi="Arial" w:cs="Arial"/>
        </w:rPr>
        <w:t>which is devel</w:t>
      </w:r>
      <w:r>
        <w:rPr>
          <w:rFonts w:ascii="Arial" w:hAnsi="Arial" w:cs="Arial"/>
        </w:rPr>
        <w:t>oping as a key player in novel genome assemblies.</w:t>
      </w:r>
      <w:r w:rsidR="00A415BF">
        <w:rPr>
          <w:rFonts w:ascii="Arial" w:hAnsi="Arial" w:cs="Arial"/>
        </w:rPr>
        <w:t xml:space="preserve">  </w:t>
      </w:r>
      <w:r w:rsidR="000628B5">
        <w:rPr>
          <w:rFonts w:ascii="Arial" w:hAnsi="Arial" w:cs="Arial"/>
        </w:rPr>
        <w:t xml:space="preserve">It is critical </w:t>
      </w:r>
      <w:r w:rsidR="000628B5">
        <w:rPr>
          <w:rFonts w:ascii="Arial" w:hAnsi="Arial" w:cs="Arial"/>
        </w:rPr>
        <w:lastRenderedPageBreak/>
        <w:t>to emphasi</w:t>
      </w:r>
      <w:r w:rsidR="00EE055F">
        <w:rPr>
          <w:rFonts w:ascii="Arial" w:hAnsi="Arial" w:cs="Arial"/>
        </w:rPr>
        <w:t>ze</w:t>
      </w:r>
      <w:r w:rsidR="000628B5">
        <w:rPr>
          <w:rFonts w:ascii="Arial" w:hAnsi="Arial" w:cs="Arial"/>
        </w:rPr>
        <w:t xml:space="preserve"> that these partners represent both the instrumentation and expertise (including </w:t>
      </w:r>
      <w:r w:rsidR="003B39E6">
        <w:rPr>
          <w:rFonts w:ascii="Arial" w:hAnsi="Arial" w:cs="Arial"/>
        </w:rPr>
        <w:t>b</w:t>
      </w:r>
      <w:r w:rsidR="000628B5">
        <w:rPr>
          <w:rFonts w:ascii="Arial" w:hAnsi="Arial" w:cs="Arial"/>
        </w:rPr>
        <w:t>ioinformatics</w:t>
      </w:r>
      <w:r w:rsidR="00003CA9">
        <w:rPr>
          <w:rFonts w:ascii="Arial" w:hAnsi="Arial" w:cs="Arial"/>
        </w:rPr>
        <w:t>) specific to each platform</w:t>
      </w:r>
      <w:r w:rsidR="000628B5">
        <w:rPr>
          <w:rFonts w:ascii="Arial" w:hAnsi="Arial" w:cs="Arial"/>
        </w:rPr>
        <w:t xml:space="preserve">. </w:t>
      </w:r>
    </w:p>
    <w:p w14:paraId="735302EB" w14:textId="77777777" w:rsidR="00785200" w:rsidRDefault="00785200" w:rsidP="00AD5A1E">
      <w:pPr>
        <w:spacing w:after="0" w:line="360" w:lineRule="auto"/>
        <w:contextualSpacing/>
        <w:rPr>
          <w:rFonts w:ascii="Arial" w:hAnsi="Arial" w:cs="Arial"/>
        </w:rPr>
      </w:pPr>
    </w:p>
    <w:p w14:paraId="52A3F5EB" w14:textId="77777777" w:rsidR="00A415BF" w:rsidRDefault="00785200" w:rsidP="00AD5A1E">
      <w:pPr>
        <w:spacing w:after="0" w:line="360" w:lineRule="auto"/>
        <w:ind w:firstLine="720"/>
        <w:contextualSpacing/>
        <w:rPr>
          <w:rFonts w:ascii="Arial" w:hAnsi="Arial" w:cs="Arial"/>
        </w:rPr>
      </w:pPr>
      <w:r w:rsidRPr="00C01311">
        <w:rPr>
          <w:rFonts w:ascii="Arial" w:hAnsi="Arial" w:cs="Arial"/>
          <w:b/>
          <w:i/>
        </w:rPr>
        <w:t>Expected outcomes</w:t>
      </w:r>
      <w:r w:rsidR="00C01311">
        <w:rPr>
          <w:rFonts w:ascii="Arial" w:hAnsi="Arial" w:cs="Arial"/>
          <w:b/>
          <w:i/>
        </w:rPr>
        <w:t xml:space="preserve">.  </w:t>
      </w:r>
      <w:r w:rsidR="00C41FC8">
        <w:rPr>
          <w:rFonts w:ascii="Arial" w:hAnsi="Arial" w:cs="Arial"/>
        </w:rPr>
        <w:t>When combined with intensive support and extensive training, t</w:t>
      </w:r>
      <w:r w:rsidR="00A415BF">
        <w:rPr>
          <w:rFonts w:ascii="Arial" w:hAnsi="Arial" w:cs="Arial"/>
        </w:rPr>
        <w:t>he implementation of automation, tech</w:t>
      </w:r>
      <w:r w:rsidR="00DD5C3D">
        <w:rPr>
          <w:rFonts w:ascii="Arial" w:hAnsi="Arial" w:cs="Arial"/>
        </w:rPr>
        <w:t xml:space="preserve">niques for single cell genomics, </w:t>
      </w:r>
      <w:r w:rsidR="00A415BF">
        <w:rPr>
          <w:rFonts w:ascii="Arial" w:hAnsi="Arial" w:cs="Arial"/>
        </w:rPr>
        <w:t xml:space="preserve">and </w:t>
      </w:r>
      <w:r w:rsidR="003E3376">
        <w:rPr>
          <w:rFonts w:ascii="Arial" w:hAnsi="Arial" w:cs="Arial"/>
        </w:rPr>
        <w:t>shared resources with partner institutions will provide for the cost</w:t>
      </w:r>
      <w:r w:rsidR="003B39E6">
        <w:rPr>
          <w:rFonts w:ascii="Arial" w:hAnsi="Arial" w:cs="Arial"/>
        </w:rPr>
        <w:t>-</w:t>
      </w:r>
      <w:r w:rsidR="003E3376">
        <w:rPr>
          <w:rFonts w:ascii="Arial" w:hAnsi="Arial" w:cs="Arial"/>
        </w:rPr>
        <w:t>effective and</w:t>
      </w:r>
      <w:r w:rsidR="00DD5C3D">
        <w:rPr>
          <w:rFonts w:ascii="Arial" w:hAnsi="Arial" w:cs="Arial"/>
        </w:rPr>
        <w:t xml:space="preserve"> high quality support of genome</w:t>
      </w:r>
      <w:r w:rsidR="00C41FC8">
        <w:rPr>
          <w:rFonts w:ascii="Arial" w:hAnsi="Arial" w:cs="Arial"/>
        </w:rPr>
        <w:t>-</w:t>
      </w:r>
      <w:r w:rsidR="00DD5C3D">
        <w:rPr>
          <w:rFonts w:ascii="Arial" w:hAnsi="Arial" w:cs="Arial"/>
        </w:rPr>
        <w:t>enabled research programs of GEBRI</w:t>
      </w:r>
      <w:r w:rsidR="003E3376">
        <w:rPr>
          <w:rFonts w:ascii="Arial" w:hAnsi="Arial" w:cs="Arial"/>
        </w:rPr>
        <w:t xml:space="preserve"> faculty.  </w:t>
      </w:r>
    </w:p>
    <w:p w14:paraId="771E1EA5" w14:textId="77777777" w:rsidR="00785200" w:rsidRDefault="00785200" w:rsidP="00AD5A1E">
      <w:pPr>
        <w:spacing w:after="0" w:line="360" w:lineRule="auto"/>
        <w:rPr>
          <w:rFonts w:ascii="Arial" w:hAnsi="Arial" w:cs="Arial"/>
        </w:rPr>
      </w:pPr>
    </w:p>
    <w:p w14:paraId="598A9DD2" w14:textId="77777777" w:rsidR="00AF09C1" w:rsidRPr="00BD292F" w:rsidRDefault="00785200" w:rsidP="00AD5A1E">
      <w:pPr>
        <w:spacing w:after="0" w:line="360" w:lineRule="auto"/>
        <w:contextualSpacing/>
        <w:rPr>
          <w:rFonts w:ascii="Arial" w:hAnsi="Arial" w:cs="Arial"/>
        </w:rPr>
      </w:pPr>
      <w:r w:rsidRPr="00C01311">
        <w:rPr>
          <w:rFonts w:ascii="Arial" w:hAnsi="Arial" w:cs="Arial"/>
          <w:b/>
        </w:rPr>
        <w:t xml:space="preserve">AIM </w:t>
      </w:r>
      <w:r w:rsidR="00C01311" w:rsidRPr="00C01311">
        <w:rPr>
          <w:rFonts w:ascii="Arial" w:hAnsi="Arial" w:cs="Arial"/>
          <w:b/>
        </w:rPr>
        <w:t>#</w:t>
      </w:r>
      <w:r w:rsidR="00C01311">
        <w:rPr>
          <w:rFonts w:ascii="Arial" w:hAnsi="Arial" w:cs="Arial"/>
          <w:b/>
        </w:rPr>
        <w:t xml:space="preserve">2 </w:t>
      </w:r>
      <w:proofErr w:type="gramStart"/>
      <w:r w:rsidR="00AF09C1">
        <w:rPr>
          <w:rFonts w:ascii="Arial" w:hAnsi="Arial" w:cs="Arial"/>
          <w:b/>
        </w:rPr>
        <w:t>To</w:t>
      </w:r>
      <w:proofErr w:type="gramEnd"/>
      <w:r w:rsidR="00AF09C1">
        <w:rPr>
          <w:rFonts w:ascii="Arial" w:hAnsi="Arial" w:cs="Arial"/>
        </w:rPr>
        <w:t xml:space="preserve"> </w:t>
      </w:r>
      <w:r w:rsidR="00AF09C1">
        <w:rPr>
          <w:rFonts w:ascii="Arial" w:hAnsi="Arial" w:cs="Arial"/>
          <w:b/>
        </w:rPr>
        <w:t>deliver</w:t>
      </w:r>
      <w:r w:rsidR="00AF09C1" w:rsidRPr="00BD292F">
        <w:rPr>
          <w:rFonts w:ascii="Arial" w:hAnsi="Arial" w:cs="Arial"/>
          <w:b/>
        </w:rPr>
        <w:t xml:space="preserve"> the computational infrastructure and training to ensure GEBRI faculty </w:t>
      </w:r>
      <w:r w:rsidR="00AF09C1">
        <w:rPr>
          <w:rFonts w:ascii="Arial" w:hAnsi="Arial" w:cs="Arial"/>
          <w:b/>
        </w:rPr>
        <w:t xml:space="preserve">and regional partners </w:t>
      </w:r>
      <w:r w:rsidR="00AF09C1" w:rsidRPr="00BD292F">
        <w:rPr>
          <w:rFonts w:ascii="Arial" w:hAnsi="Arial" w:cs="Arial"/>
          <w:b/>
        </w:rPr>
        <w:t xml:space="preserve">are </w:t>
      </w:r>
      <w:r w:rsidR="00AF09C1">
        <w:rPr>
          <w:rFonts w:ascii="Arial" w:hAnsi="Arial" w:cs="Arial"/>
          <w:b/>
        </w:rPr>
        <w:t>en</w:t>
      </w:r>
      <w:r w:rsidR="00AF09C1" w:rsidRPr="00BD292F">
        <w:rPr>
          <w:rFonts w:ascii="Arial" w:hAnsi="Arial" w:cs="Arial"/>
          <w:b/>
        </w:rPr>
        <w:t>able</w:t>
      </w:r>
      <w:r w:rsidR="00AF09C1">
        <w:rPr>
          <w:rFonts w:ascii="Arial" w:hAnsi="Arial" w:cs="Arial"/>
          <w:b/>
        </w:rPr>
        <w:t>d</w:t>
      </w:r>
      <w:r w:rsidR="00AF09C1" w:rsidRPr="00BD292F">
        <w:rPr>
          <w:rFonts w:ascii="Arial" w:hAnsi="Arial" w:cs="Arial"/>
          <w:b/>
        </w:rPr>
        <w:t xml:space="preserve"> to conduct </w:t>
      </w:r>
      <w:proofErr w:type="spellStart"/>
      <w:r w:rsidR="00AF09C1" w:rsidRPr="00BD292F">
        <w:rPr>
          <w:rFonts w:ascii="Arial" w:hAnsi="Arial" w:cs="Arial"/>
          <w:b/>
        </w:rPr>
        <w:t>bioinformatic</w:t>
      </w:r>
      <w:proofErr w:type="spellEnd"/>
      <w:r w:rsidR="00AF09C1" w:rsidRPr="00BD292F">
        <w:rPr>
          <w:rFonts w:ascii="Arial" w:hAnsi="Arial" w:cs="Arial"/>
          <w:b/>
        </w:rPr>
        <w:t xml:space="preserve"> analyses and employ the best experimental design and computational a</w:t>
      </w:r>
      <w:r w:rsidR="00AF09C1">
        <w:rPr>
          <w:rFonts w:ascii="Arial" w:hAnsi="Arial" w:cs="Arial"/>
          <w:b/>
        </w:rPr>
        <w:t>pproaches</w:t>
      </w:r>
      <w:r w:rsidR="00AF09C1" w:rsidRPr="00BD292F">
        <w:rPr>
          <w:rFonts w:ascii="Arial" w:hAnsi="Arial" w:cs="Arial"/>
        </w:rPr>
        <w:t xml:space="preserve">. </w:t>
      </w:r>
      <w:r w:rsidR="00AF09C1">
        <w:rPr>
          <w:rFonts w:ascii="Arial" w:hAnsi="Arial" w:cs="Arial"/>
        </w:rPr>
        <w:t>A</w:t>
      </w:r>
      <w:r w:rsidR="00AF09C1" w:rsidRPr="00BD292F">
        <w:rPr>
          <w:rFonts w:ascii="Arial" w:hAnsi="Arial" w:cs="Arial"/>
        </w:rPr>
        <w:t>ccomplish</w:t>
      </w:r>
      <w:r w:rsidR="00AF09C1">
        <w:rPr>
          <w:rFonts w:ascii="Arial" w:hAnsi="Arial" w:cs="Arial"/>
        </w:rPr>
        <w:t>ing</w:t>
      </w:r>
      <w:r w:rsidR="00AF09C1" w:rsidRPr="00BD292F">
        <w:rPr>
          <w:rFonts w:ascii="Arial" w:hAnsi="Arial" w:cs="Arial"/>
        </w:rPr>
        <w:t xml:space="preserve"> this goal</w:t>
      </w:r>
      <w:r w:rsidR="00AF09C1">
        <w:rPr>
          <w:rFonts w:ascii="Arial" w:hAnsi="Arial" w:cs="Arial"/>
        </w:rPr>
        <w:t xml:space="preserve"> </w:t>
      </w:r>
      <w:r w:rsidR="00AF09C1" w:rsidRPr="00BD292F">
        <w:rPr>
          <w:rFonts w:ascii="Arial" w:hAnsi="Arial" w:cs="Arial"/>
        </w:rPr>
        <w:t>will leverage existing shared infrastructure and the compl</w:t>
      </w:r>
      <w:r w:rsidR="00AF09C1">
        <w:rPr>
          <w:rFonts w:ascii="Arial" w:hAnsi="Arial" w:cs="Arial"/>
        </w:rPr>
        <w:t>e</w:t>
      </w:r>
      <w:r w:rsidR="00AF09C1" w:rsidRPr="00BD292F">
        <w:rPr>
          <w:rFonts w:ascii="Arial" w:hAnsi="Arial" w:cs="Arial"/>
        </w:rPr>
        <w:t xml:space="preserve">mentary activities of a partner </w:t>
      </w:r>
      <w:r w:rsidR="00AF09C1">
        <w:rPr>
          <w:rFonts w:ascii="Arial" w:hAnsi="Arial" w:cs="Arial"/>
        </w:rPr>
        <w:t>COBRE</w:t>
      </w:r>
      <w:r w:rsidR="00AF09C1" w:rsidRPr="00BD292F">
        <w:rPr>
          <w:rFonts w:ascii="Arial" w:hAnsi="Arial" w:cs="Arial"/>
        </w:rPr>
        <w:t xml:space="preserve"> at Dartmouth (under the direction of Steering committee member, Jason Moore).  </w:t>
      </w:r>
      <w:r w:rsidR="00AF09C1">
        <w:rPr>
          <w:rFonts w:ascii="Arial" w:hAnsi="Arial" w:cs="Arial"/>
        </w:rPr>
        <w:t>T</w:t>
      </w:r>
      <w:r w:rsidR="00AF09C1" w:rsidRPr="00BD292F">
        <w:rPr>
          <w:rFonts w:ascii="Arial" w:hAnsi="Arial" w:cs="Arial"/>
        </w:rPr>
        <w:t>his aim specifically intend</w:t>
      </w:r>
      <w:r w:rsidR="00AF09C1">
        <w:rPr>
          <w:rFonts w:ascii="Arial" w:hAnsi="Arial" w:cs="Arial"/>
        </w:rPr>
        <w:t>s</w:t>
      </w:r>
      <w:r w:rsidR="00AF09C1" w:rsidRPr="00BD292F">
        <w:rPr>
          <w:rFonts w:ascii="Arial" w:hAnsi="Arial" w:cs="Arial"/>
        </w:rPr>
        <w:t xml:space="preserve"> to (1) Focus on the development of the UNH node </w:t>
      </w:r>
      <w:r w:rsidR="00AF09C1">
        <w:rPr>
          <w:rFonts w:ascii="Arial" w:hAnsi="Arial" w:cs="Arial"/>
        </w:rPr>
        <w:t xml:space="preserve">of the NH Grid </w:t>
      </w:r>
      <w:r w:rsidR="00AF09C1" w:rsidRPr="00BD292F">
        <w:rPr>
          <w:rFonts w:ascii="Arial" w:hAnsi="Arial" w:cs="Arial"/>
        </w:rPr>
        <w:t xml:space="preserve">with specific capacities best suited to the needs of the proposed GEBRI programs and (2) Utilize </w:t>
      </w:r>
      <w:r w:rsidR="00AF09C1">
        <w:rPr>
          <w:rFonts w:ascii="Arial" w:hAnsi="Arial" w:cs="Arial"/>
        </w:rPr>
        <w:t xml:space="preserve">the </w:t>
      </w:r>
      <w:r w:rsidR="00AF09C1" w:rsidRPr="00BD292F">
        <w:rPr>
          <w:rFonts w:ascii="Arial" w:hAnsi="Arial" w:cs="Arial"/>
        </w:rPr>
        <w:t xml:space="preserve">expertise of the Dartmouth Computational Biology </w:t>
      </w:r>
      <w:r w:rsidR="00AF09C1">
        <w:rPr>
          <w:rFonts w:ascii="Arial" w:hAnsi="Arial" w:cs="Arial"/>
        </w:rPr>
        <w:t>COBRE</w:t>
      </w:r>
      <w:r w:rsidR="00AF09C1" w:rsidRPr="00BD292F">
        <w:rPr>
          <w:rFonts w:ascii="Arial" w:hAnsi="Arial" w:cs="Arial"/>
        </w:rPr>
        <w:t xml:space="preserve"> </w:t>
      </w:r>
      <w:r w:rsidR="00AF09C1">
        <w:rPr>
          <w:rFonts w:ascii="Arial" w:hAnsi="Arial" w:cs="Arial"/>
        </w:rPr>
        <w:t>(</w:t>
      </w:r>
      <w:proofErr w:type="spellStart"/>
      <w:r w:rsidR="00AF09C1">
        <w:rPr>
          <w:rFonts w:ascii="Arial" w:hAnsi="Arial" w:cs="Arial"/>
        </w:rPr>
        <w:t>iQBS</w:t>
      </w:r>
      <w:proofErr w:type="spellEnd"/>
      <w:r w:rsidR="00AF09C1">
        <w:rPr>
          <w:rFonts w:ascii="Arial" w:hAnsi="Arial" w:cs="Arial"/>
        </w:rPr>
        <w:t xml:space="preserve">) </w:t>
      </w:r>
      <w:r w:rsidR="00AF09C1" w:rsidRPr="00BD292F">
        <w:rPr>
          <w:rFonts w:ascii="Arial" w:hAnsi="Arial" w:cs="Arial"/>
        </w:rPr>
        <w:t xml:space="preserve">to enhance collaborative training opportunities of </w:t>
      </w:r>
      <w:r w:rsidR="00AF09C1">
        <w:rPr>
          <w:rFonts w:ascii="Arial" w:hAnsi="Arial" w:cs="Arial"/>
        </w:rPr>
        <w:t>the GEBRI</w:t>
      </w:r>
      <w:r w:rsidR="00AF09C1" w:rsidRPr="00BD292F">
        <w:rPr>
          <w:rFonts w:ascii="Arial" w:hAnsi="Arial" w:cs="Arial"/>
        </w:rPr>
        <w:t xml:space="preserve"> </w:t>
      </w:r>
      <w:r w:rsidR="00AF09C1">
        <w:rPr>
          <w:rFonts w:ascii="Arial" w:hAnsi="Arial" w:cs="Arial"/>
        </w:rPr>
        <w:t>f</w:t>
      </w:r>
      <w:r w:rsidR="00AF09C1" w:rsidRPr="00BD292F">
        <w:rPr>
          <w:rFonts w:ascii="Arial" w:hAnsi="Arial" w:cs="Arial"/>
        </w:rPr>
        <w:t>aculty in the areas of statistical analysis, data</w:t>
      </w:r>
      <w:r w:rsidR="00AF09C1">
        <w:rPr>
          <w:rFonts w:ascii="Arial" w:hAnsi="Arial" w:cs="Arial"/>
        </w:rPr>
        <w:t xml:space="preserve"> </w:t>
      </w:r>
      <w:r w:rsidR="00AF09C1" w:rsidRPr="00BD292F">
        <w:rPr>
          <w:rFonts w:ascii="Arial" w:hAnsi="Arial" w:cs="Arial"/>
        </w:rPr>
        <w:t>mining</w:t>
      </w:r>
      <w:r w:rsidR="00AF09C1">
        <w:rPr>
          <w:rFonts w:ascii="Arial" w:hAnsi="Arial" w:cs="Arial"/>
        </w:rPr>
        <w:t>,</w:t>
      </w:r>
      <w:r w:rsidR="00AF09C1" w:rsidRPr="00BD292F">
        <w:rPr>
          <w:rFonts w:ascii="Arial" w:hAnsi="Arial" w:cs="Arial"/>
        </w:rPr>
        <w:t xml:space="preserve"> and exploratory visualization.</w:t>
      </w:r>
    </w:p>
    <w:p w14:paraId="35D56120" w14:textId="77777777" w:rsidR="00AF09C1" w:rsidRPr="00BD292F" w:rsidRDefault="00AF09C1" w:rsidP="00AD5A1E">
      <w:pPr>
        <w:spacing w:after="0" w:line="360" w:lineRule="auto"/>
        <w:contextualSpacing/>
        <w:rPr>
          <w:rFonts w:ascii="Arial" w:hAnsi="Arial" w:cs="Arial"/>
        </w:rPr>
      </w:pPr>
    </w:p>
    <w:p w14:paraId="55FBC850" w14:textId="77777777" w:rsidR="003E3376" w:rsidRDefault="00785200" w:rsidP="00AD5A1E">
      <w:pPr>
        <w:spacing w:after="0" w:line="360" w:lineRule="auto"/>
        <w:ind w:firstLine="720"/>
        <w:contextualSpacing/>
        <w:rPr>
          <w:rFonts w:ascii="Arial" w:hAnsi="Arial" w:cs="Arial"/>
        </w:rPr>
      </w:pPr>
      <w:r w:rsidRPr="00C01311">
        <w:rPr>
          <w:rFonts w:ascii="Arial" w:hAnsi="Arial" w:cs="Arial"/>
          <w:b/>
          <w:i/>
        </w:rPr>
        <w:t>Introduct</w:t>
      </w:r>
      <w:r w:rsidR="00C01311" w:rsidRPr="00C01311">
        <w:rPr>
          <w:rFonts w:ascii="Arial" w:hAnsi="Arial" w:cs="Arial"/>
          <w:b/>
          <w:i/>
        </w:rPr>
        <w:t>ion.</w:t>
      </w:r>
      <w:r w:rsidR="00C01311">
        <w:rPr>
          <w:rFonts w:ascii="Arial" w:hAnsi="Arial" w:cs="Arial"/>
        </w:rPr>
        <w:t xml:space="preserve"> </w:t>
      </w:r>
      <w:r w:rsidR="002569DC">
        <w:rPr>
          <w:rFonts w:ascii="Arial" w:hAnsi="Arial" w:cs="Arial"/>
        </w:rPr>
        <w:t xml:space="preserve">Bioinformatics and </w:t>
      </w:r>
      <w:r w:rsidR="00661504">
        <w:rPr>
          <w:rFonts w:ascii="Arial" w:hAnsi="Arial" w:cs="Arial"/>
        </w:rPr>
        <w:t>g</w:t>
      </w:r>
      <w:r w:rsidR="002569DC">
        <w:rPr>
          <w:rFonts w:ascii="Arial" w:hAnsi="Arial" w:cs="Arial"/>
        </w:rPr>
        <w:t>enomics are inextricably linked.  The technological adva</w:t>
      </w:r>
      <w:r w:rsidR="005207A8">
        <w:rPr>
          <w:rFonts w:ascii="Arial" w:hAnsi="Arial" w:cs="Arial"/>
        </w:rPr>
        <w:t>nces in genome sequencing would be of</w:t>
      </w:r>
      <w:r w:rsidR="002569DC">
        <w:rPr>
          <w:rFonts w:ascii="Arial" w:hAnsi="Arial" w:cs="Arial"/>
        </w:rPr>
        <w:t xml:space="preserve"> little value without parallel development </w:t>
      </w:r>
      <w:r w:rsidR="00661504">
        <w:rPr>
          <w:rFonts w:ascii="Arial" w:hAnsi="Arial" w:cs="Arial"/>
        </w:rPr>
        <w:t>in</w:t>
      </w:r>
      <w:r w:rsidR="00535486">
        <w:rPr>
          <w:rFonts w:ascii="Arial" w:hAnsi="Arial" w:cs="Arial"/>
        </w:rPr>
        <w:t xml:space="preserve"> the methods of analysis.  Fortuna</w:t>
      </w:r>
      <w:r w:rsidR="005207A8">
        <w:rPr>
          <w:rFonts w:ascii="Arial" w:hAnsi="Arial" w:cs="Arial"/>
        </w:rPr>
        <w:t>te</w:t>
      </w:r>
      <w:r w:rsidR="00535486">
        <w:rPr>
          <w:rFonts w:ascii="Arial" w:hAnsi="Arial" w:cs="Arial"/>
        </w:rPr>
        <w:t>ly</w:t>
      </w:r>
      <w:r w:rsidR="008D027F">
        <w:rPr>
          <w:rFonts w:ascii="Arial" w:hAnsi="Arial" w:cs="Arial"/>
        </w:rPr>
        <w:t>,</w:t>
      </w:r>
      <w:r w:rsidR="00535486">
        <w:rPr>
          <w:rFonts w:ascii="Arial" w:hAnsi="Arial" w:cs="Arial"/>
        </w:rPr>
        <w:t xml:space="preserve"> tremendous progress has been made in recent years to facilitate data analysis</w:t>
      </w:r>
      <w:r w:rsidR="008D027F">
        <w:rPr>
          <w:rFonts w:ascii="Arial" w:hAnsi="Arial" w:cs="Arial"/>
        </w:rPr>
        <w:t xml:space="preserve"> and data hand</w:t>
      </w:r>
      <w:r w:rsidR="005207A8">
        <w:rPr>
          <w:rFonts w:ascii="Arial" w:hAnsi="Arial" w:cs="Arial"/>
        </w:rPr>
        <w:t xml:space="preserve">ling.  Nevertheless, </w:t>
      </w:r>
      <w:r w:rsidR="00535486">
        <w:rPr>
          <w:rFonts w:ascii="Arial" w:hAnsi="Arial" w:cs="Arial"/>
        </w:rPr>
        <w:t>as data generation changes in scope and intrinsic qualities</w:t>
      </w:r>
      <w:r w:rsidR="00661504">
        <w:rPr>
          <w:rFonts w:ascii="Arial" w:hAnsi="Arial" w:cs="Arial"/>
        </w:rPr>
        <w:t>,</w:t>
      </w:r>
      <w:r w:rsidR="005207A8">
        <w:rPr>
          <w:rFonts w:ascii="Arial" w:hAnsi="Arial" w:cs="Arial"/>
        </w:rPr>
        <w:t xml:space="preserve"> bioinform</w:t>
      </w:r>
      <w:r w:rsidR="008D027F">
        <w:rPr>
          <w:rFonts w:ascii="Arial" w:hAnsi="Arial" w:cs="Arial"/>
        </w:rPr>
        <w:t>at</w:t>
      </w:r>
      <w:r w:rsidR="005207A8">
        <w:rPr>
          <w:rFonts w:ascii="Arial" w:hAnsi="Arial" w:cs="Arial"/>
        </w:rPr>
        <w:t>i</w:t>
      </w:r>
      <w:r w:rsidR="008D027F">
        <w:rPr>
          <w:rFonts w:ascii="Arial" w:hAnsi="Arial" w:cs="Arial"/>
        </w:rPr>
        <w:t>c</w:t>
      </w:r>
      <w:r w:rsidR="005207A8">
        <w:rPr>
          <w:rFonts w:ascii="Arial" w:hAnsi="Arial" w:cs="Arial"/>
        </w:rPr>
        <w:t>s approaches rapidly cha</w:t>
      </w:r>
      <w:r w:rsidR="008D027F">
        <w:rPr>
          <w:rFonts w:ascii="Arial" w:hAnsi="Arial" w:cs="Arial"/>
        </w:rPr>
        <w:t>n</w:t>
      </w:r>
      <w:r w:rsidR="005207A8">
        <w:rPr>
          <w:rFonts w:ascii="Arial" w:hAnsi="Arial" w:cs="Arial"/>
        </w:rPr>
        <w:t>ge to meet the new challenges.  Like the molecular biology aspects of genomics</w:t>
      </w:r>
      <w:r w:rsidR="00535486">
        <w:rPr>
          <w:rFonts w:ascii="Arial" w:hAnsi="Arial" w:cs="Arial"/>
        </w:rPr>
        <w:t xml:space="preserve">, bioinformatics is a challenging yet necessary skill </w:t>
      </w:r>
      <w:r w:rsidR="005207A8">
        <w:rPr>
          <w:rFonts w:ascii="Arial" w:hAnsi="Arial" w:cs="Arial"/>
        </w:rPr>
        <w:t xml:space="preserve">set to take advantage of its disciplinary values. Bioinformatics includes multiple key aspects from data processing to computational biology and understanding the implications of patterns. </w:t>
      </w:r>
      <w:r w:rsidR="00661504">
        <w:rPr>
          <w:rFonts w:ascii="Arial" w:hAnsi="Arial" w:cs="Arial"/>
        </w:rPr>
        <w:t>B</w:t>
      </w:r>
      <w:r w:rsidR="00535486">
        <w:rPr>
          <w:rFonts w:ascii="Arial" w:hAnsi="Arial" w:cs="Arial"/>
        </w:rPr>
        <w:t>ring</w:t>
      </w:r>
      <w:r w:rsidR="00661504">
        <w:rPr>
          <w:rFonts w:ascii="Arial" w:hAnsi="Arial" w:cs="Arial"/>
        </w:rPr>
        <w:t>ing</w:t>
      </w:r>
      <w:r w:rsidR="00535486">
        <w:rPr>
          <w:rFonts w:ascii="Arial" w:hAnsi="Arial" w:cs="Arial"/>
        </w:rPr>
        <w:t xml:space="preserve"> access to these approache</w:t>
      </w:r>
      <w:r w:rsidR="00467FF6">
        <w:rPr>
          <w:rFonts w:ascii="Arial" w:hAnsi="Arial" w:cs="Arial"/>
        </w:rPr>
        <w:t>s</w:t>
      </w:r>
      <w:r w:rsidR="00535486">
        <w:rPr>
          <w:rFonts w:ascii="Arial" w:hAnsi="Arial" w:cs="Arial"/>
        </w:rPr>
        <w:t xml:space="preserve"> to </w:t>
      </w:r>
      <w:r w:rsidR="00661504">
        <w:rPr>
          <w:rFonts w:ascii="Arial" w:hAnsi="Arial" w:cs="Arial"/>
        </w:rPr>
        <w:t>the GEBRI</w:t>
      </w:r>
      <w:r w:rsidR="00535486">
        <w:rPr>
          <w:rFonts w:ascii="Arial" w:hAnsi="Arial" w:cs="Arial"/>
        </w:rPr>
        <w:t xml:space="preserve"> fac</w:t>
      </w:r>
      <w:r w:rsidR="00661504">
        <w:rPr>
          <w:rFonts w:ascii="Arial" w:hAnsi="Arial" w:cs="Arial"/>
        </w:rPr>
        <w:t>ul</w:t>
      </w:r>
      <w:r w:rsidR="00535486">
        <w:rPr>
          <w:rFonts w:ascii="Arial" w:hAnsi="Arial" w:cs="Arial"/>
        </w:rPr>
        <w:t xml:space="preserve">ty </w:t>
      </w:r>
      <w:r w:rsidR="00661504">
        <w:rPr>
          <w:rFonts w:ascii="Arial" w:hAnsi="Arial" w:cs="Arial"/>
        </w:rPr>
        <w:t>requires</w:t>
      </w:r>
      <w:r w:rsidR="00535486">
        <w:rPr>
          <w:rFonts w:ascii="Arial" w:hAnsi="Arial" w:cs="Arial"/>
        </w:rPr>
        <w:t xml:space="preserve"> establish</w:t>
      </w:r>
      <w:r w:rsidR="00661504">
        <w:rPr>
          <w:rFonts w:ascii="Arial" w:hAnsi="Arial" w:cs="Arial"/>
        </w:rPr>
        <w:t>ment of</w:t>
      </w:r>
      <w:r w:rsidR="00535486">
        <w:rPr>
          <w:rFonts w:ascii="Arial" w:hAnsi="Arial" w:cs="Arial"/>
        </w:rPr>
        <w:t xml:space="preserve"> t</w:t>
      </w:r>
      <w:r w:rsidR="005207A8">
        <w:rPr>
          <w:rFonts w:ascii="Arial" w:hAnsi="Arial" w:cs="Arial"/>
        </w:rPr>
        <w:t>he infrastructure, training and</w:t>
      </w:r>
      <w:r w:rsidR="00093855">
        <w:rPr>
          <w:rFonts w:ascii="Arial" w:hAnsi="Arial" w:cs="Arial"/>
        </w:rPr>
        <w:t xml:space="preserve"> partners</w:t>
      </w:r>
      <w:r w:rsidR="00661504">
        <w:rPr>
          <w:rFonts w:ascii="Arial" w:hAnsi="Arial" w:cs="Arial"/>
        </w:rPr>
        <w:t>hips</w:t>
      </w:r>
      <w:r w:rsidR="00093855">
        <w:rPr>
          <w:rFonts w:ascii="Arial" w:hAnsi="Arial" w:cs="Arial"/>
        </w:rPr>
        <w:t xml:space="preserve"> with </w:t>
      </w:r>
      <w:r w:rsidR="00661504">
        <w:rPr>
          <w:rFonts w:ascii="Arial" w:hAnsi="Arial" w:cs="Arial"/>
        </w:rPr>
        <w:t xml:space="preserve">programs having </w:t>
      </w:r>
      <w:r w:rsidR="00093855">
        <w:rPr>
          <w:rFonts w:ascii="Arial" w:hAnsi="Arial" w:cs="Arial"/>
        </w:rPr>
        <w:t>compl</w:t>
      </w:r>
      <w:r w:rsidR="00291D47">
        <w:rPr>
          <w:rFonts w:ascii="Arial" w:hAnsi="Arial" w:cs="Arial"/>
        </w:rPr>
        <w:t>e</w:t>
      </w:r>
      <w:r w:rsidR="00093855">
        <w:rPr>
          <w:rFonts w:ascii="Arial" w:hAnsi="Arial" w:cs="Arial"/>
        </w:rPr>
        <w:t xml:space="preserve">mentary expertise in computational biology.  </w:t>
      </w:r>
      <w:r w:rsidR="005207A8">
        <w:rPr>
          <w:rFonts w:ascii="Arial" w:hAnsi="Arial" w:cs="Arial"/>
        </w:rPr>
        <w:t xml:space="preserve">As in Aim </w:t>
      </w:r>
      <w:r w:rsidR="00F4306D">
        <w:rPr>
          <w:rFonts w:ascii="Arial" w:hAnsi="Arial" w:cs="Arial"/>
        </w:rPr>
        <w:t>#</w:t>
      </w:r>
      <w:r w:rsidR="005207A8">
        <w:rPr>
          <w:rFonts w:ascii="Arial" w:hAnsi="Arial" w:cs="Arial"/>
        </w:rPr>
        <w:t xml:space="preserve">1, effective bioinformatics support will enable </w:t>
      </w:r>
      <w:r w:rsidR="00661504">
        <w:rPr>
          <w:rFonts w:ascii="Arial" w:hAnsi="Arial" w:cs="Arial"/>
        </w:rPr>
        <w:t xml:space="preserve">GEBRI </w:t>
      </w:r>
      <w:r w:rsidR="005207A8">
        <w:rPr>
          <w:rFonts w:ascii="Arial" w:hAnsi="Arial" w:cs="Arial"/>
        </w:rPr>
        <w:t xml:space="preserve">faculty to engage these approaches in their research groups.  Achieving that level of training will require dedicated and intensive support of this core.  </w:t>
      </w:r>
    </w:p>
    <w:p w14:paraId="37408E0A" w14:textId="77777777" w:rsidR="00A1151F" w:rsidRDefault="00A1151F" w:rsidP="00AD5A1E">
      <w:pPr>
        <w:spacing w:after="0" w:line="360" w:lineRule="auto"/>
        <w:contextualSpacing/>
        <w:rPr>
          <w:rFonts w:ascii="Arial" w:hAnsi="Arial" w:cs="Arial"/>
        </w:rPr>
      </w:pPr>
    </w:p>
    <w:p w14:paraId="4295DB77" w14:textId="77777777" w:rsidR="001C359A" w:rsidRDefault="00785200" w:rsidP="00AD5A1E">
      <w:pPr>
        <w:spacing w:after="0" w:line="360" w:lineRule="auto"/>
        <w:ind w:firstLine="720"/>
        <w:contextualSpacing/>
        <w:rPr>
          <w:rFonts w:ascii="Arial" w:hAnsi="Arial" w:cs="Arial"/>
        </w:rPr>
      </w:pPr>
      <w:proofErr w:type="gramStart"/>
      <w:r w:rsidRPr="00C01311">
        <w:rPr>
          <w:rFonts w:ascii="Arial" w:hAnsi="Arial" w:cs="Arial"/>
          <w:b/>
          <w:i/>
        </w:rPr>
        <w:t xml:space="preserve">Justification and </w:t>
      </w:r>
      <w:r w:rsidR="00C01311" w:rsidRPr="00C01311">
        <w:rPr>
          <w:rFonts w:ascii="Arial" w:hAnsi="Arial" w:cs="Arial"/>
          <w:b/>
          <w:i/>
        </w:rPr>
        <w:t>F</w:t>
      </w:r>
      <w:r w:rsidRPr="00C01311">
        <w:rPr>
          <w:rFonts w:ascii="Arial" w:hAnsi="Arial" w:cs="Arial"/>
          <w:b/>
          <w:i/>
        </w:rPr>
        <w:t>easibility</w:t>
      </w:r>
      <w:r w:rsidR="00C01311" w:rsidRPr="00C01311">
        <w:rPr>
          <w:rFonts w:ascii="Arial" w:hAnsi="Arial" w:cs="Arial"/>
          <w:b/>
          <w:i/>
        </w:rPr>
        <w:t>.</w:t>
      </w:r>
      <w:proofErr w:type="gramEnd"/>
      <w:r w:rsidR="00C01311">
        <w:rPr>
          <w:rFonts w:ascii="Arial" w:hAnsi="Arial" w:cs="Arial"/>
        </w:rPr>
        <w:t xml:space="preserve"> </w:t>
      </w:r>
      <w:r w:rsidR="00093855">
        <w:rPr>
          <w:rFonts w:ascii="Arial" w:hAnsi="Arial" w:cs="Arial"/>
        </w:rPr>
        <w:t>The Genomics and Bioinform</w:t>
      </w:r>
      <w:r w:rsidR="00291D47">
        <w:rPr>
          <w:rFonts w:ascii="Arial" w:hAnsi="Arial" w:cs="Arial"/>
        </w:rPr>
        <w:t>a</w:t>
      </w:r>
      <w:r w:rsidR="00093855">
        <w:rPr>
          <w:rFonts w:ascii="Arial" w:hAnsi="Arial" w:cs="Arial"/>
        </w:rPr>
        <w:t>ti</w:t>
      </w:r>
      <w:r w:rsidR="005207A8">
        <w:rPr>
          <w:rFonts w:ascii="Arial" w:hAnsi="Arial" w:cs="Arial"/>
        </w:rPr>
        <w:t>cs core facility in the HCGS at</w:t>
      </w:r>
      <w:r w:rsidR="00093855">
        <w:rPr>
          <w:rFonts w:ascii="Arial" w:hAnsi="Arial" w:cs="Arial"/>
        </w:rPr>
        <w:t xml:space="preserve"> UNH provides support for the analysis of all genomics projects conducted through the HCGS</w:t>
      </w:r>
      <w:r w:rsidR="005207A8">
        <w:rPr>
          <w:rFonts w:ascii="Arial" w:hAnsi="Arial" w:cs="Arial"/>
        </w:rPr>
        <w:t xml:space="preserve"> sequencing core</w:t>
      </w:r>
      <w:r w:rsidR="00093855">
        <w:rPr>
          <w:rFonts w:ascii="Arial" w:hAnsi="Arial" w:cs="Arial"/>
        </w:rPr>
        <w:t xml:space="preserve">.  Direct </w:t>
      </w:r>
      <w:r w:rsidR="005207A8">
        <w:rPr>
          <w:rFonts w:ascii="Arial" w:hAnsi="Arial" w:cs="Arial"/>
        </w:rPr>
        <w:t>support is provided by</w:t>
      </w:r>
      <w:r w:rsidR="00093855">
        <w:rPr>
          <w:rFonts w:ascii="Arial" w:hAnsi="Arial" w:cs="Arial"/>
        </w:rPr>
        <w:t xml:space="preserve"> a full time </w:t>
      </w:r>
      <w:r w:rsidR="00661504">
        <w:rPr>
          <w:rFonts w:ascii="Arial" w:hAnsi="Arial" w:cs="Arial"/>
        </w:rPr>
        <w:t>coordinator</w:t>
      </w:r>
      <w:r w:rsidR="00093855">
        <w:rPr>
          <w:rFonts w:ascii="Arial" w:hAnsi="Arial" w:cs="Arial"/>
        </w:rPr>
        <w:t xml:space="preserve"> of Bioinform</w:t>
      </w:r>
      <w:r w:rsidR="00291D47">
        <w:rPr>
          <w:rFonts w:ascii="Arial" w:hAnsi="Arial" w:cs="Arial"/>
        </w:rPr>
        <w:t>a</w:t>
      </w:r>
      <w:r w:rsidR="00093855">
        <w:rPr>
          <w:rFonts w:ascii="Arial" w:hAnsi="Arial" w:cs="Arial"/>
        </w:rPr>
        <w:t xml:space="preserve">tics (Feseha </w:t>
      </w:r>
      <w:proofErr w:type="spellStart"/>
      <w:r w:rsidR="005207A8">
        <w:rPr>
          <w:rFonts w:ascii="Arial" w:hAnsi="Arial" w:cs="Arial"/>
        </w:rPr>
        <w:t>Akele-Abebe</w:t>
      </w:r>
      <w:proofErr w:type="spellEnd"/>
      <w:r w:rsidR="00661504">
        <w:rPr>
          <w:rFonts w:ascii="Arial" w:hAnsi="Arial" w:cs="Arial"/>
        </w:rPr>
        <w:t>,</w:t>
      </w:r>
      <w:r w:rsidR="005207A8">
        <w:rPr>
          <w:rFonts w:ascii="Arial" w:hAnsi="Arial" w:cs="Arial"/>
        </w:rPr>
        <w:t xml:space="preserve"> </w:t>
      </w:r>
      <w:r w:rsidR="00093855">
        <w:rPr>
          <w:rFonts w:ascii="Arial" w:hAnsi="Arial" w:cs="Arial"/>
        </w:rPr>
        <w:t xml:space="preserve">Ph.D.) and </w:t>
      </w:r>
      <w:r w:rsidR="00661504">
        <w:rPr>
          <w:rFonts w:ascii="Arial" w:hAnsi="Arial" w:cs="Arial"/>
        </w:rPr>
        <w:t>multiple,</w:t>
      </w:r>
      <w:r w:rsidR="005207A8">
        <w:rPr>
          <w:rFonts w:ascii="Arial" w:hAnsi="Arial" w:cs="Arial"/>
        </w:rPr>
        <w:t xml:space="preserve"> </w:t>
      </w:r>
      <w:r w:rsidR="00093855">
        <w:rPr>
          <w:rFonts w:ascii="Arial" w:hAnsi="Arial" w:cs="Arial"/>
        </w:rPr>
        <w:t>part</w:t>
      </w:r>
      <w:r w:rsidR="00661504">
        <w:rPr>
          <w:rFonts w:ascii="Arial" w:hAnsi="Arial" w:cs="Arial"/>
        </w:rPr>
        <w:t>-</w:t>
      </w:r>
      <w:r w:rsidR="00093855">
        <w:rPr>
          <w:rFonts w:ascii="Arial" w:hAnsi="Arial" w:cs="Arial"/>
        </w:rPr>
        <w:t>time assistant program</w:t>
      </w:r>
      <w:r w:rsidR="005207A8">
        <w:rPr>
          <w:rFonts w:ascii="Arial" w:hAnsi="Arial" w:cs="Arial"/>
        </w:rPr>
        <w:t>mers.  Th</w:t>
      </w:r>
      <w:r w:rsidR="00291D47">
        <w:rPr>
          <w:rFonts w:ascii="Arial" w:hAnsi="Arial" w:cs="Arial"/>
        </w:rPr>
        <w:t>ese</w:t>
      </w:r>
      <w:r w:rsidR="005207A8">
        <w:rPr>
          <w:rFonts w:ascii="Arial" w:hAnsi="Arial" w:cs="Arial"/>
        </w:rPr>
        <w:t xml:space="preserve"> staff are supported by the </w:t>
      </w:r>
      <w:r w:rsidR="00661504">
        <w:rPr>
          <w:rFonts w:ascii="Arial" w:hAnsi="Arial" w:cs="Arial"/>
        </w:rPr>
        <w:t xml:space="preserve">College of Life Sciences and Agriculture </w:t>
      </w:r>
      <w:r w:rsidR="00B7161D">
        <w:rPr>
          <w:rFonts w:ascii="Arial" w:hAnsi="Arial" w:cs="Arial"/>
        </w:rPr>
        <w:t xml:space="preserve">(COLSA) </w:t>
      </w:r>
      <w:r w:rsidR="00093855">
        <w:rPr>
          <w:rFonts w:ascii="Arial" w:hAnsi="Arial" w:cs="Arial"/>
        </w:rPr>
        <w:t>and the V</w:t>
      </w:r>
      <w:r w:rsidR="00661504">
        <w:rPr>
          <w:rFonts w:ascii="Arial" w:hAnsi="Arial" w:cs="Arial"/>
        </w:rPr>
        <w:t xml:space="preserve">ice </w:t>
      </w:r>
      <w:r w:rsidR="00093855">
        <w:rPr>
          <w:rFonts w:ascii="Arial" w:hAnsi="Arial" w:cs="Arial"/>
        </w:rPr>
        <w:t>P</w:t>
      </w:r>
      <w:r w:rsidR="00661504">
        <w:rPr>
          <w:rFonts w:ascii="Arial" w:hAnsi="Arial" w:cs="Arial"/>
        </w:rPr>
        <w:t>rovost for</w:t>
      </w:r>
      <w:r w:rsidR="00093855">
        <w:rPr>
          <w:rFonts w:ascii="Arial" w:hAnsi="Arial" w:cs="Arial"/>
        </w:rPr>
        <w:t xml:space="preserve"> </w:t>
      </w:r>
      <w:r w:rsidR="00661504">
        <w:rPr>
          <w:rFonts w:ascii="Arial" w:hAnsi="Arial" w:cs="Arial"/>
        </w:rPr>
        <w:t>R</w:t>
      </w:r>
      <w:r w:rsidR="00093855">
        <w:rPr>
          <w:rFonts w:ascii="Arial" w:hAnsi="Arial" w:cs="Arial"/>
        </w:rPr>
        <w:t>esearch office</w:t>
      </w:r>
      <w:r w:rsidR="00661504">
        <w:rPr>
          <w:rFonts w:ascii="Arial" w:hAnsi="Arial" w:cs="Arial"/>
        </w:rPr>
        <w:t xml:space="preserve"> (Dean Wraith and VP </w:t>
      </w:r>
      <w:proofErr w:type="spellStart"/>
      <w:r w:rsidR="00661504">
        <w:rPr>
          <w:rFonts w:ascii="Arial" w:hAnsi="Arial" w:cs="Arial"/>
        </w:rPr>
        <w:t>Nisbet</w:t>
      </w:r>
      <w:proofErr w:type="spellEnd"/>
      <w:r w:rsidR="00F4306D">
        <w:rPr>
          <w:rFonts w:ascii="Arial" w:hAnsi="Arial" w:cs="Arial"/>
        </w:rPr>
        <w:t>, respectively</w:t>
      </w:r>
      <w:r w:rsidR="00661504">
        <w:rPr>
          <w:rFonts w:ascii="Arial" w:hAnsi="Arial" w:cs="Arial"/>
        </w:rPr>
        <w:t>)</w:t>
      </w:r>
      <w:r w:rsidR="00093855">
        <w:rPr>
          <w:rFonts w:ascii="Arial" w:hAnsi="Arial" w:cs="Arial"/>
        </w:rPr>
        <w:t>.  In addition, one full time bio</w:t>
      </w:r>
      <w:r w:rsidR="00F47247">
        <w:rPr>
          <w:rFonts w:ascii="Arial" w:hAnsi="Arial" w:cs="Arial"/>
        </w:rPr>
        <w:t>i</w:t>
      </w:r>
      <w:r w:rsidR="00093855">
        <w:rPr>
          <w:rFonts w:ascii="Arial" w:hAnsi="Arial" w:cs="Arial"/>
        </w:rPr>
        <w:t xml:space="preserve">nformatics staff member is supported </w:t>
      </w:r>
      <w:r w:rsidR="00F4306D">
        <w:rPr>
          <w:rFonts w:ascii="Arial" w:hAnsi="Arial" w:cs="Arial"/>
        </w:rPr>
        <w:t xml:space="preserve">in the bioinformatics core facility at UNH </w:t>
      </w:r>
      <w:r w:rsidR="00093855">
        <w:rPr>
          <w:rFonts w:ascii="Arial" w:hAnsi="Arial" w:cs="Arial"/>
        </w:rPr>
        <w:t>as a component of the N</w:t>
      </w:r>
      <w:r w:rsidR="00F47247">
        <w:rPr>
          <w:rFonts w:ascii="Arial" w:hAnsi="Arial" w:cs="Arial"/>
        </w:rPr>
        <w:t xml:space="preserve">ew </w:t>
      </w:r>
      <w:r w:rsidR="00093855">
        <w:rPr>
          <w:rFonts w:ascii="Arial" w:hAnsi="Arial" w:cs="Arial"/>
        </w:rPr>
        <w:t>H</w:t>
      </w:r>
      <w:r w:rsidR="00F47247">
        <w:rPr>
          <w:rFonts w:ascii="Arial" w:hAnsi="Arial" w:cs="Arial"/>
        </w:rPr>
        <w:t>ampshire</w:t>
      </w:r>
      <w:r w:rsidR="00093855">
        <w:rPr>
          <w:rFonts w:ascii="Arial" w:hAnsi="Arial" w:cs="Arial"/>
        </w:rPr>
        <w:t>-INBRE</w:t>
      </w:r>
      <w:r w:rsidR="00661504">
        <w:rPr>
          <w:rFonts w:ascii="Arial" w:hAnsi="Arial" w:cs="Arial"/>
        </w:rPr>
        <w:t xml:space="preserve"> (PI Ron Taylor, Dartmouth)</w:t>
      </w:r>
      <w:r w:rsidR="00093855">
        <w:rPr>
          <w:rFonts w:ascii="Arial" w:hAnsi="Arial" w:cs="Arial"/>
        </w:rPr>
        <w:t xml:space="preserve">.  </w:t>
      </w:r>
      <w:r w:rsidR="0019206D">
        <w:rPr>
          <w:rFonts w:ascii="Arial" w:hAnsi="Arial" w:cs="Arial"/>
        </w:rPr>
        <w:t>Existing staff have two primary duties</w:t>
      </w:r>
      <w:r w:rsidR="00F47247">
        <w:rPr>
          <w:rFonts w:ascii="Arial" w:hAnsi="Arial" w:cs="Arial"/>
        </w:rPr>
        <w:t>.</w:t>
      </w:r>
      <w:r w:rsidR="0019206D">
        <w:rPr>
          <w:rFonts w:ascii="Arial" w:hAnsi="Arial" w:cs="Arial"/>
        </w:rPr>
        <w:t xml:space="preserve"> First is direct support and consultation on individual projects.  The </w:t>
      </w:r>
      <w:r w:rsidR="0081014C">
        <w:rPr>
          <w:rFonts w:ascii="Arial" w:hAnsi="Arial" w:cs="Arial"/>
        </w:rPr>
        <w:t>bioinformatics coordinator</w:t>
      </w:r>
      <w:r w:rsidR="0019206D">
        <w:rPr>
          <w:rFonts w:ascii="Arial" w:hAnsi="Arial" w:cs="Arial"/>
        </w:rPr>
        <w:t xml:space="preserve"> and staff are all </w:t>
      </w:r>
      <w:r w:rsidR="0019206D">
        <w:rPr>
          <w:rFonts w:ascii="Arial" w:hAnsi="Arial" w:cs="Arial"/>
        </w:rPr>
        <w:lastRenderedPageBreak/>
        <w:t xml:space="preserve">involved </w:t>
      </w:r>
      <w:r w:rsidR="00661504">
        <w:rPr>
          <w:rFonts w:ascii="Arial" w:hAnsi="Arial" w:cs="Arial"/>
        </w:rPr>
        <w:t xml:space="preserve">in experimental design and analytical implementation </w:t>
      </w:r>
      <w:r w:rsidR="0019206D">
        <w:rPr>
          <w:rFonts w:ascii="Arial" w:hAnsi="Arial" w:cs="Arial"/>
        </w:rPr>
        <w:t xml:space="preserve">from the initial consultation.  </w:t>
      </w:r>
      <w:r w:rsidR="00F47247">
        <w:rPr>
          <w:rFonts w:ascii="Arial" w:hAnsi="Arial" w:cs="Arial"/>
        </w:rPr>
        <w:t xml:space="preserve">Second, each member of the bioinformatics team is expected to participate in outreach through the development of training workshops to support common applications.  </w:t>
      </w:r>
      <w:r w:rsidR="001C359A">
        <w:rPr>
          <w:rFonts w:ascii="Arial" w:hAnsi="Arial" w:cs="Arial"/>
        </w:rPr>
        <w:t>The proposed GEBRI Genomics and Bioinformatics Core will continue and expand those practices.</w:t>
      </w:r>
    </w:p>
    <w:p w14:paraId="0A11492A" w14:textId="77777777" w:rsidR="00093855" w:rsidRPr="00AA79EC" w:rsidRDefault="00093855" w:rsidP="00AD5A1E">
      <w:pPr>
        <w:spacing w:after="0" w:line="360" w:lineRule="auto"/>
        <w:ind w:firstLine="720"/>
      </w:pPr>
      <w:r>
        <w:rPr>
          <w:rFonts w:ascii="Arial" w:hAnsi="Arial" w:cs="Arial"/>
        </w:rPr>
        <w:t>One of the key aspects of support for bioinformatics at UNH is a curricul</w:t>
      </w:r>
      <w:r w:rsidR="00F47247">
        <w:rPr>
          <w:rFonts w:ascii="Arial" w:hAnsi="Arial" w:cs="Arial"/>
        </w:rPr>
        <w:t>um for training</w:t>
      </w:r>
      <w:r w:rsidR="00291D47">
        <w:rPr>
          <w:rFonts w:ascii="Arial" w:hAnsi="Arial" w:cs="Arial"/>
        </w:rPr>
        <w:t xml:space="preserve"> </w:t>
      </w:r>
      <w:r w:rsidR="001C359A">
        <w:rPr>
          <w:rFonts w:ascii="Arial" w:hAnsi="Arial" w:cs="Arial"/>
        </w:rPr>
        <w:t xml:space="preserve">developed </w:t>
      </w:r>
      <w:r w:rsidR="00291D47">
        <w:rPr>
          <w:rFonts w:ascii="Arial" w:hAnsi="Arial" w:cs="Arial"/>
        </w:rPr>
        <w:t xml:space="preserve">with </w:t>
      </w:r>
      <w:r w:rsidR="001C359A">
        <w:rPr>
          <w:rFonts w:ascii="Arial" w:hAnsi="Arial" w:cs="Arial"/>
        </w:rPr>
        <w:t>Computer Science faculty academic partners</w:t>
      </w:r>
      <w:r w:rsidR="00291D47">
        <w:rPr>
          <w:rFonts w:ascii="Arial" w:hAnsi="Arial" w:cs="Arial"/>
        </w:rPr>
        <w:t xml:space="preserve"> Dan Bergeron </w:t>
      </w:r>
      <w:r w:rsidR="001C359A">
        <w:rPr>
          <w:rFonts w:ascii="Arial" w:hAnsi="Arial" w:cs="Arial"/>
        </w:rPr>
        <w:t xml:space="preserve">(Ph.D.) </w:t>
      </w:r>
      <w:r w:rsidR="00291D47">
        <w:rPr>
          <w:rFonts w:ascii="Arial" w:hAnsi="Arial" w:cs="Arial"/>
        </w:rPr>
        <w:t>and Phil Hatcher</w:t>
      </w:r>
      <w:r w:rsidR="001C359A">
        <w:rPr>
          <w:rFonts w:ascii="Arial" w:hAnsi="Arial" w:cs="Arial"/>
        </w:rPr>
        <w:t xml:space="preserve"> (Ph.D.)</w:t>
      </w:r>
      <w:r w:rsidR="00F47247">
        <w:rPr>
          <w:rFonts w:ascii="Arial" w:hAnsi="Arial" w:cs="Arial"/>
        </w:rPr>
        <w:t xml:space="preserve">.  This includes a </w:t>
      </w:r>
      <w:r>
        <w:rPr>
          <w:rFonts w:ascii="Arial" w:hAnsi="Arial" w:cs="Arial"/>
        </w:rPr>
        <w:t xml:space="preserve">formal </w:t>
      </w:r>
      <w:r w:rsidR="00F47247">
        <w:rPr>
          <w:rFonts w:ascii="Arial" w:hAnsi="Arial" w:cs="Arial"/>
        </w:rPr>
        <w:t>course</w:t>
      </w:r>
      <w:r>
        <w:rPr>
          <w:rFonts w:ascii="Arial" w:hAnsi="Arial" w:cs="Arial"/>
        </w:rPr>
        <w:t xml:space="preserve"> in bioinformatics targeted to biologists and </w:t>
      </w:r>
      <w:r w:rsidR="00F47247">
        <w:rPr>
          <w:rFonts w:ascii="Arial" w:hAnsi="Arial" w:cs="Arial"/>
        </w:rPr>
        <w:t xml:space="preserve">an </w:t>
      </w:r>
      <w:r>
        <w:rPr>
          <w:rFonts w:ascii="Arial" w:hAnsi="Arial" w:cs="Arial"/>
        </w:rPr>
        <w:t xml:space="preserve">applied bioinformatics </w:t>
      </w:r>
      <w:r w:rsidR="00F47247">
        <w:rPr>
          <w:rFonts w:ascii="Arial" w:hAnsi="Arial" w:cs="Arial"/>
        </w:rPr>
        <w:t>course</w:t>
      </w:r>
      <w:r>
        <w:rPr>
          <w:rFonts w:ascii="Arial" w:hAnsi="Arial" w:cs="Arial"/>
        </w:rPr>
        <w:t xml:space="preserve"> pairing life science students and computer science students to develop novel applications</w:t>
      </w:r>
      <w:r w:rsidR="00876392">
        <w:rPr>
          <w:rFonts w:ascii="Arial" w:hAnsi="Arial" w:cs="Arial"/>
        </w:rPr>
        <w:t xml:space="preserve"> and pipelines</w:t>
      </w:r>
      <w:r w:rsidR="00F47247">
        <w:rPr>
          <w:rFonts w:ascii="Arial" w:hAnsi="Arial" w:cs="Arial"/>
        </w:rPr>
        <w:t>. Both of the</w:t>
      </w:r>
      <w:r w:rsidR="001C359A">
        <w:rPr>
          <w:rFonts w:ascii="Arial" w:hAnsi="Arial" w:cs="Arial"/>
        </w:rPr>
        <w:t>se</w:t>
      </w:r>
      <w:r w:rsidR="00F47247">
        <w:rPr>
          <w:rFonts w:ascii="Arial" w:hAnsi="Arial" w:cs="Arial"/>
        </w:rPr>
        <w:t xml:space="preserve"> courses serve a critical research support function by training students, technicians, postdocs and faculty in core bioinformatics activities</w:t>
      </w:r>
      <w:r w:rsidR="001C359A">
        <w:rPr>
          <w:rFonts w:ascii="Arial" w:hAnsi="Arial" w:cs="Arial"/>
        </w:rPr>
        <w:t xml:space="preserve">.  </w:t>
      </w:r>
      <w:r w:rsidR="00AA79EC">
        <w:rPr>
          <w:rFonts w:ascii="Arial" w:hAnsi="Arial" w:cs="Arial"/>
        </w:rPr>
        <w:t>PI Thomas, and another MCBS faculty member have recently led the creation of a new multi-disciplinary doctoral program in Molecular and Evolutionary Systems Biology whose thematic focus aligns extremely closely with the COBRE-GEBRI scientific mission</w:t>
      </w:r>
      <w:r w:rsidR="00AA79EC">
        <w:t xml:space="preserve">.  </w:t>
      </w:r>
      <w:r w:rsidR="001C359A">
        <w:rPr>
          <w:rFonts w:ascii="Arial" w:hAnsi="Arial" w:cs="Arial"/>
        </w:rPr>
        <w:t>Sustainable GEBRI research programs will require access to</w:t>
      </w:r>
      <w:r w:rsidR="00876392">
        <w:rPr>
          <w:rFonts w:ascii="Arial" w:hAnsi="Arial" w:cs="Arial"/>
        </w:rPr>
        <w:t xml:space="preserve"> such a</w:t>
      </w:r>
      <w:r w:rsidR="001C359A">
        <w:rPr>
          <w:rFonts w:ascii="Arial" w:hAnsi="Arial" w:cs="Arial"/>
        </w:rPr>
        <w:t xml:space="preserve"> trained workforce.  </w:t>
      </w:r>
      <w:r>
        <w:rPr>
          <w:rFonts w:ascii="Arial" w:hAnsi="Arial" w:cs="Arial"/>
        </w:rPr>
        <w:t>These curricula compl</w:t>
      </w:r>
      <w:r w:rsidR="00291D47">
        <w:rPr>
          <w:rFonts w:ascii="Arial" w:hAnsi="Arial" w:cs="Arial"/>
        </w:rPr>
        <w:t>e</w:t>
      </w:r>
      <w:r>
        <w:rPr>
          <w:rFonts w:ascii="Arial" w:hAnsi="Arial" w:cs="Arial"/>
        </w:rPr>
        <w:t xml:space="preserve">ment opportunities developed within </w:t>
      </w:r>
      <w:r w:rsidR="001C359A">
        <w:rPr>
          <w:rFonts w:ascii="Arial" w:hAnsi="Arial" w:cs="Arial"/>
        </w:rPr>
        <w:t>the NH</w:t>
      </w:r>
      <w:r>
        <w:rPr>
          <w:rFonts w:ascii="Arial" w:hAnsi="Arial" w:cs="Arial"/>
        </w:rPr>
        <w:t xml:space="preserve"> INBRE</w:t>
      </w:r>
      <w:r w:rsidR="001C359A">
        <w:rPr>
          <w:rFonts w:ascii="Arial" w:hAnsi="Arial" w:cs="Arial"/>
        </w:rPr>
        <w:t xml:space="preserve"> Bioinformatics</w:t>
      </w:r>
      <w:r>
        <w:rPr>
          <w:rFonts w:ascii="Arial" w:hAnsi="Arial" w:cs="Arial"/>
        </w:rPr>
        <w:t xml:space="preserve"> </w:t>
      </w:r>
      <w:r w:rsidR="00876392">
        <w:rPr>
          <w:rFonts w:ascii="Arial" w:hAnsi="Arial" w:cs="Arial"/>
        </w:rPr>
        <w:t>C</w:t>
      </w:r>
      <w:r>
        <w:rPr>
          <w:rFonts w:ascii="Arial" w:hAnsi="Arial" w:cs="Arial"/>
        </w:rPr>
        <w:t>ore and with partners offering application</w:t>
      </w:r>
      <w:r w:rsidR="001C359A">
        <w:rPr>
          <w:rFonts w:ascii="Arial" w:hAnsi="Arial" w:cs="Arial"/>
        </w:rPr>
        <w:t>-</w:t>
      </w:r>
      <w:r>
        <w:rPr>
          <w:rFonts w:ascii="Arial" w:hAnsi="Arial" w:cs="Arial"/>
        </w:rPr>
        <w:t xml:space="preserve">specific bioinformatics workshops.  </w:t>
      </w:r>
      <w:r w:rsidR="00F47247">
        <w:rPr>
          <w:rFonts w:ascii="Arial" w:hAnsi="Arial" w:cs="Arial"/>
        </w:rPr>
        <w:t>In the past 5 years</w:t>
      </w:r>
      <w:r w:rsidR="001C359A">
        <w:rPr>
          <w:rFonts w:ascii="Arial" w:hAnsi="Arial" w:cs="Arial"/>
        </w:rPr>
        <w:t>,</w:t>
      </w:r>
      <w:r w:rsidR="00F47247">
        <w:rPr>
          <w:rFonts w:ascii="Arial" w:hAnsi="Arial" w:cs="Arial"/>
        </w:rPr>
        <w:t xml:space="preserve"> </w:t>
      </w:r>
      <w:r w:rsidR="001C359A">
        <w:rPr>
          <w:rFonts w:ascii="Arial" w:hAnsi="Arial" w:cs="Arial"/>
        </w:rPr>
        <w:t>there have been</w:t>
      </w:r>
      <w:r w:rsidR="00F47247">
        <w:rPr>
          <w:rFonts w:ascii="Arial" w:hAnsi="Arial" w:cs="Arial"/>
        </w:rPr>
        <w:t xml:space="preserve"> numerous opportunities to </w:t>
      </w:r>
      <w:r w:rsidR="00DF7749">
        <w:rPr>
          <w:rFonts w:ascii="Arial" w:hAnsi="Arial" w:cs="Arial"/>
        </w:rPr>
        <w:t xml:space="preserve">share </w:t>
      </w:r>
      <w:r w:rsidR="001C359A">
        <w:rPr>
          <w:rFonts w:ascii="Arial" w:hAnsi="Arial" w:cs="Arial"/>
        </w:rPr>
        <w:t>in both</w:t>
      </w:r>
      <w:r w:rsidR="00DF7749">
        <w:rPr>
          <w:rFonts w:ascii="Arial" w:hAnsi="Arial" w:cs="Arial"/>
        </w:rPr>
        <w:t xml:space="preserve"> </w:t>
      </w:r>
      <w:r w:rsidR="001C359A">
        <w:rPr>
          <w:rFonts w:ascii="Arial" w:hAnsi="Arial" w:cs="Arial"/>
        </w:rPr>
        <w:t xml:space="preserve">the </w:t>
      </w:r>
      <w:r w:rsidR="00DF7749">
        <w:rPr>
          <w:rFonts w:ascii="Arial" w:hAnsi="Arial" w:cs="Arial"/>
        </w:rPr>
        <w:t>develop</w:t>
      </w:r>
      <w:r w:rsidR="001C359A">
        <w:rPr>
          <w:rFonts w:ascii="Arial" w:hAnsi="Arial" w:cs="Arial"/>
        </w:rPr>
        <w:t xml:space="preserve">ment and </w:t>
      </w:r>
      <w:r w:rsidR="00DF7749">
        <w:rPr>
          <w:rFonts w:ascii="Arial" w:hAnsi="Arial" w:cs="Arial"/>
        </w:rPr>
        <w:t>delivery of workshops in bioinformatics with regional partners.  Specifically, together with partners at Mount Desert Island Biological Laboratories (partner Ben King) and the Bioinformatics and computational Biology program at the University of Delaware (</w:t>
      </w:r>
      <w:r w:rsidR="001C359A">
        <w:rPr>
          <w:rFonts w:ascii="Arial" w:hAnsi="Arial" w:cs="Arial"/>
        </w:rPr>
        <w:t>p</w:t>
      </w:r>
      <w:r w:rsidR="00DF7749">
        <w:rPr>
          <w:rFonts w:ascii="Arial" w:hAnsi="Arial" w:cs="Arial"/>
        </w:rPr>
        <w:t xml:space="preserve">artner Kathy Wu and </w:t>
      </w:r>
      <w:r w:rsidR="00B85FCF">
        <w:rPr>
          <w:rFonts w:ascii="Arial" w:hAnsi="Arial" w:cs="Arial"/>
        </w:rPr>
        <w:t xml:space="preserve">Shawn </w:t>
      </w:r>
      <w:r w:rsidR="00DF7749">
        <w:rPr>
          <w:rFonts w:ascii="Arial" w:hAnsi="Arial" w:cs="Arial"/>
        </w:rPr>
        <w:t>Pols</w:t>
      </w:r>
      <w:r w:rsidR="00291D47">
        <w:rPr>
          <w:rFonts w:ascii="Arial" w:hAnsi="Arial" w:cs="Arial"/>
        </w:rPr>
        <w:t>o</w:t>
      </w:r>
      <w:r w:rsidR="00DF7749">
        <w:rPr>
          <w:rFonts w:ascii="Arial" w:hAnsi="Arial" w:cs="Arial"/>
        </w:rPr>
        <w:t>n)</w:t>
      </w:r>
      <w:r w:rsidR="00291D47">
        <w:rPr>
          <w:rFonts w:ascii="Arial" w:hAnsi="Arial" w:cs="Arial"/>
        </w:rPr>
        <w:t>,</w:t>
      </w:r>
      <w:r w:rsidR="00DF7749">
        <w:rPr>
          <w:rFonts w:ascii="Arial" w:hAnsi="Arial" w:cs="Arial"/>
        </w:rPr>
        <w:t xml:space="preserve"> </w:t>
      </w:r>
      <w:r w:rsidR="001C359A">
        <w:rPr>
          <w:rFonts w:ascii="Arial" w:hAnsi="Arial" w:cs="Arial"/>
        </w:rPr>
        <w:t>the HCGS staff</w:t>
      </w:r>
      <w:r w:rsidR="00DF7749">
        <w:rPr>
          <w:rFonts w:ascii="Arial" w:hAnsi="Arial" w:cs="Arial"/>
        </w:rPr>
        <w:t xml:space="preserve"> participated in a series of bioinformatics workshops focused on the sequencing and annotation of the little skate genome</w:t>
      </w:r>
      <w:r w:rsidR="001C359A">
        <w:rPr>
          <w:rFonts w:ascii="Arial" w:hAnsi="Arial" w:cs="Arial"/>
        </w:rPr>
        <w:t xml:space="preserve"> </w:t>
      </w:r>
      <w:r w:rsidR="001C359A" w:rsidRPr="00A46322">
        <w:rPr>
          <w:rFonts w:ascii="Arial" w:hAnsi="Arial" w:cs="Arial"/>
          <w:color w:val="000000" w:themeColor="text1"/>
        </w:rPr>
        <w:t>(</w:t>
      </w:r>
      <w:r w:rsidR="00A46322" w:rsidRPr="00876392">
        <w:rPr>
          <w:rFonts w:ascii="Arial" w:hAnsi="Arial" w:cs="Arial"/>
          <w:color w:val="FF0000"/>
        </w:rPr>
        <w:t>King, et al, 2011; Wang et al. 2012</w:t>
      </w:r>
      <w:r w:rsidR="00A46322" w:rsidRPr="00A46322">
        <w:rPr>
          <w:rFonts w:ascii="Arial" w:hAnsi="Arial" w:cs="Arial"/>
          <w:color w:val="000000" w:themeColor="text1"/>
        </w:rPr>
        <w:t>)</w:t>
      </w:r>
      <w:r w:rsidR="00DF7749">
        <w:rPr>
          <w:rFonts w:ascii="Arial" w:hAnsi="Arial" w:cs="Arial"/>
        </w:rPr>
        <w:t xml:space="preserve">, an exemplar of our theme.  </w:t>
      </w:r>
      <w:r w:rsidR="001C359A">
        <w:rPr>
          <w:rFonts w:ascii="Arial" w:hAnsi="Arial" w:cs="Arial"/>
        </w:rPr>
        <w:t xml:space="preserve">The HCGS </w:t>
      </w:r>
      <w:r w:rsidR="00DF7749">
        <w:rPr>
          <w:rFonts w:ascii="Arial" w:hAnsi="Arial" w:cs="Arial"/>
        </w:rPr>
        <w:t>continue</w:t>
      </w:r>
      <w:r w:rsidR="001C359A">
        <w:rPr>
          <w:rFonts w:ascii="Arial" w:hAnsi="Arial" w:cs="Arial"/>
        </w:rPr>
        <w:t>s</w:t>
      </w:r>
      <w:r w:rsidR="00DF7749">
        <w:rPr>
          <w:rFonts w:ascii="Arial" w:hAnsi="Arial" w:cs="Arial"/>
        </w:rPr>
        <w:t xml:space="preserve"> to participate in the annual bioinformatics workshops in environmental genomics offered by MDIBL.  Similarly, </w:t>
      </w:r>
      <w:r w:rsidR="001C359A">
        <w:rPr>
          <w:rFonts w:ascii="Arial" w:hAnsi="Arial" w:cs="Arial"/>
        </w:rPr>
        <w:t>with the Bioinformatics Core at the University of Vermont (with partner James Vincent, director of the Vermont Bioinformatics core), the HCGS</w:t>
      </w:r>
      <w:r w:rsidR="00DF7749">
        <w:rPr>
          <w:rFonts w:ascii="Arial" w:hAnsi="Arial" w:cs="Arial"/>
        </w:rPr>
        <w:t xml:space="preserve"> ha</w:t>
      </w:r>
      <w:r w:rsidR="001C359A">
        <w:rPr>
          <w:rFonts w:ascii="Arial" w:hAnsi="Arial" w:cs="Arial"/>
        </w:rPr>
        <w:t>s</w:t>
      </w:r>
      <w:r w:rsidR="00DF7749">
        <w:rPr>
          <w:rFonts w:ascii="Arial" w:hAnsi="Arial" w:cs="Arial"/>
        </w:rPr>
        <w:t xml:space="preserve"> </w:t>
      </w:r>
      <w:r w:rsidR="001C359A">
        <w:rPr>
          <w:rFonts w:ascii="Arial" w:hAnsi="Arial" w:cs="Arial"/>
        </w:rPr>
        <w:t>offered</w:t>
      </w:r>
      <w:r w:rsidR="00876392">
        <w:rPr>
          <w:rFonts w:ascii="Arial" w:hAnsi="Arial" w:cs="Arial"/>
        </w:rPr>
        <w:t xml:space="preserve"> </w:t>
      </w:r>
      <w:r w:rsidR="00DF7749">
        <w:rPr>
          <w:rFonts w:ascii="Arial" w:hAnsi="Arial" w:cs="Arial"/>
        </w:rPr>
        <w:t>workshop</w:t>
      </w:r>
      <w:r w:rsidR="001C359A">
        <w:rPr>
          <w:rFonts w:ascii="Arial" w:hAnsi="Arial" w:cs="Arial"/>
        </w:rPr>
        <w:t>s</w:t>
      </w:r>
      <w:r w:rsidR="00DF7749">
        <w:rPr>
          <w:rFonts w:ascii="Arial" w:hAnsi="Arial" w:cs="Arial"/>
        </w:rPr>
        <w:t xml:space="preserve"> in </w:t>
      </w:r>
      <w:proofErr w:type="spellStart"/>
      <w:r w:rsidR="001C359A">
        <w:rPr>
          <w:rFonts w:ascii="Arial" w:hAnsi="Arial" w:cs="Arial"/>
        </w:rPr>
        <w:t>m</w:t>
      </w:r>
      <w:r w:rsidR="00DF7749">
        <w:rPr>
          <w:rFonts w:ascii="Arial" w:hAnsi="Arial" w:cs="Arial"/>
        </w:rPr>
        <w:t>etagenomics</w:t>
      </w:r>
      <w:proofErr w:type="spellEnd"/>
      <w:r w:rsidR="00DF7749">
        <w:rPr>
          <w:rFonts w:ascii="Arial" w:hAnsi="Arial" w:cs="Arial"/>
        </w:rPr>
        <w:t>.</w:t>
      </w:r>
      <w:r w:rsidR="001C359A">
        <w:rPr>
          <w:rFonts w:ascii="Arial" w:hAnsi="Arial" w:cs="Arial"/>
        </w:rPr>
        <w:t xml:space="preserve">  As part of its role in the NH INBRE, </w:t>
      </w:r>
      <w:proofErr w:type="gramStart"/>
      <w:r w:rsidR="001C359A">
        <w:rPr>
          <w:rFonts w:ascii="Arial" w:hAnsi="Arial" w:cs="Arial"/>
        </w:rPr>
        <w:t>staff of the HCGS routinely deliver</w:t>
      </w:r>
      <w:proofErr w:type="gramEnd"/>
      <w:r w:rsidR="001C359A">
        <w:rPr>
          <w:rFonts w:ascii="Arial" w:hAnsi="Arial" w:cs="Arial"/>
        </w:rPr>
        <w:t xml:space="preserve"> workshops on genomics and bioinformatics to regional PUI laboratories.</w:t>
      </w:r>
      <w:r w:rsidR="00DF7749">
        <w:rPr>
          <w:rFonts w:ascii="Arial" w:hAnsi="Arial" w:cs="Arial"/>
        </w:rPr>
        <w:t xml:space="preserve"> </w:t>
      </w:r>
    </w:p>
    <w:p w14:paraId="54307712" w14:textId="77777777" w:rsidR="00A523F6" w:rsidRDefault="001C359A" w:rsidP="00AD5A1E">
      <w:pPr>
        <w:spacing w:after="0" w:line="360" w:lineRule="auto"/>
        <w:ind w:firstLine="720"/>
        <w:contextualSpacing/>
        <w:rPr>
          <w:rFonts w:ascii="Arial" w:hAnsi="Arial" w:cs="Arial"/>
        </w:rPr>
      </w:pPr>
      <w:r>
        <w:rPr>
          <w:rFonts w:ascii="Arial" w:hAnsi="Arial" w:cs="Arial"/>
        </w:rPr>
        <w:t>E</w:t>
      </w:r>
      <w:r w:rsidR="00093855">
        <w:rPr>
          <w:rFonts w:ascii="Arial" w:hAnsi="Arial" w:cs="Arial"/>
        </w:rPr>
        <w:t xml:space="preserve">xisting infrastructure for bioinformatics </w:t>
      </w:r>
      <w:r w:rsidR="00DF7749">
        <w:rPr>
          <w:rFonts w:ascii="Arial" w:hAnsi="Arial" w:cs="Arial"/>
        </w:rPr>
        <w:t xml:space="preserve">includes </w:t>
      </w:r>
      <w:r w:rsidR="00876392">
        <w:rPr>
          <w:rFonts w:ascii="Arial" w:hAnsi="Arial" w:cs="Arial"/>
        </w:rPr>
        <w:t xml:space="preserve">a </w:t>
      </w:r>
      <w:r w:rsidR="00093855">
        <w:rPr>
          <w:rFonts w:ascii="Arial" w:hAnsi="Arial" w:cs="Arial"/>
        </w:rPr>
        <w:t xml:space="preserve">large scale </w:t>
      </w:r>
      <w:r w:rsidR="00DF7749">
        <w:rPr>
          <w:rFonts w:ascii="Arial" w:hAnsi="Arial" w:cs="Arial"/>
        </w:rPr>
        <w:t xml:space="preserve">(25 TB) </w:t>
      </w:r>
      <w:r w:rsidR="00093855">
        <w:rPr>
          <w:rFonts w:ascii="Arial" w:hAnsi="Arial" w:cs="Arial"/>
        </w:rPr>
        <w:t>secure data storage facility operated as part of our research computing fac</w:t>
      </w:r>
      <w:r w:rsidR="00072F71">
        <w:rPr>
          <w:rFonts w:ascii="Arial" w:hAnsi="Arial" w:cs="Arial"/>
        </w:rPr>
        <w:t>ility (Director</w:t>
      </w:r>
      <w:r w:rsidR="00DF7749">
        <w:rPr>
          <w:rFonts w:ascii="Arial" w:hAnsi="Arial" w:cs="Arial"/>
        </w:rPr>
        <w:t>,</w:t>
      </w:r>
      <w:r w:rsidR="00072F71">
        <w:rPr>
          <w:rFonts w:ascii="Arial" w:hAnsi="Arial" w:cs="Arial"/>
        </w:rPr>
        <w:t xml:space="preserve"> Patrick Messer).  This facility also hosts </w:t>
      </w:r>
      <w:r>
        <w:rPr>
          <w:rFonts w:ascii="Arial" w:hAnsi="Arial" w:cs="Arial"/>
        </w:rPr>
        <w:t>the UNH</w:t>
      </w:r>
      <w:r w:rsidR="00072F71">
        <w:rPr>
          <w:rFonts w:ascii="Arial" w:hAnsi="Arial" w:cs="Arial"/>
        </w:rPr>
        <w:t xml:space="preserve"> no</w:t>
      </w:r>
      <w:r w:rsidR="00DF7749">
        <w:rPr>
          <w:rFonts w:ascii="Arial" w:hAnsi="Arial" w:cs="Arial"/>
        </w:rPr>
        <w:t>de of the New Hampshire Grid</w:t>
      </w:r>
      <w:r>
        <w:rPr>
          <w:rFonts w:ascii="Arial" w:hAnsi="Arial" w:cs="Arial"/>
        </w:rPr>
        <w:t>,</w:t>
      </w:r>
      <w:r w:rsidR="00072F71">
        <w:rPr>
          <w:rFonts w:ascii="Arial" w:hAnsi="Arial" w:cs="Arial"/>
        </w:rPr>
        <w:t xml:space="preserve"> a network of high</w:t>
      </w:r>
      <w:r w:rsidR="00291D47">
        <w:rPr>
          <w:rFonts w:ascii="Arial" w:hAnsi="Arial" w:cs="Arial"/>
        </w:rPr>
        <w:t>-</w:t>
      </w:r>
      <w:r w:rsidR="00072F71">
        <w:rPr>
          <w:rFonts w:ascii="Arial" w:hAnsi="Arial" w:cs="Arial"/>
        </w:rPr>
        <w:t>p</w:t>
      </w:r>
      <w:r w:rsidR="00291D47">
        <w:rPr>
          <w:rFonts w:ascii="Arial" w:hAnsi="Arial" w:cs="Arial"/>
        </w:rPr>
        <w:t>er</w:t>
      </w:r>
      <w:r w:rsidR="00072F71">
        <w:rPr>
          <w:rFonts w:ascii="Arial" w:hAnsi="Arial" w:cs="Arial"/>
        </w:rPr>
        <w:t>formance computers established</w:t>
      </w:r>
      <w:r w:rsidR="00DF7749">
        <w:rPr>
          <w:rFonts w:ascii="Arial" w:hAnsi="Arial" w:cs="Arial"/>
        </w:rPr>
        <w:t xml:space="preserve"> to provide shared computing infrastructure to NH and</w:t>
      </w:r>
      <w:r w:rsidR="00291D47">
        <w:rPr>
          <w:rFonts w:ascii="Arial" w:hAnsi="Arial" w:cs="Arial"/>
        </w:rPr>
        <w:t xml:space="preserve"> regional I</w:t>
      </w:r>
      <w:r>
        <w:rPr>
          <w:rFonts w:ascii="Arial" w:hAnsi="Arial" w:cs="Arial"/>
        </w:rPr>
        <w:t>D</w:t>
      </w:r>
      <w:r w:rsidR="00291D47">
        <w:rPr>
          <w:rFonts w:ascii="Arial" w:hAnsi="Arial" w:cs="Arial"/>
        </w:rPr>
        <w:t>e</w:t>
      </w:r>
      <w:r>
        <w:rPr>
          <w:rFonts w:ascii="Arial" w:hAnsi="Arial" w:cs="Arial"/>
        </w:rPr>
        <w:t>A</w:t>
      </w:r>
      <w:r w:rsidR="00291D47">
        <w:rPr>
          <w:rFonts w:ascii="Arial" w:hAnsi="Arial" w:cs="Arial"/>
        </w:rPr>
        <w:t xml:space="preserve"> state and </w:t>
      </w:r>
      <w:proofErr w:type="spellStart"/>
      <w:r>
        <w:rPr>
          <w:rFonts w:ascii="Arial" w:hAnsi="Arial" w:cs="Arial"/>
        </w:rPr>
        <w:t>EPSCoR</w:t>
      </w:r>
      <w:proofErr w:type="spellEnd"/>
      <w:r w:rsidR="00DF7749">
        <w:rPr>
          <w:rFonts w:ascii="Arial" w:hAnsi="Arial" w:cs="Arial"/>
        </w:rPr>
        <w:t xml:space="preserve"> st</w:t>
      </w:r>
      <w:r w:rsidR="00291D47">
        <w:rPr>
          <w:rFonts w:ascii="Arial" w:hAnsi="Arial" w:cs="Arial"/>
        </w:rPr>
        <w:t>a</w:t>
      </w:r>
      <w:r w:rsidR="00DF7749">
        <w:rPr>
          <w:rFonts w:ascii="Arial" w:hAnsi="Arial" w:cs="Arial"/>
        </w:rPr>
        <w:t>te partners</w:t>
      </w:r>
      <w:r>
        <w:rPr>
          <w:rFonts w:ascii="Arial" w:hAnsi="Arial" w:cs="Arial"/>
        </w:rPr>
        <w:t xml:space="preserve"> </w:t>
      </w:r>
      <w:r w:rsidRPr="001E23DD">
        <w:rPr>
          <w:rFonts w:ascii="Arial" w:hAnsi="Arial" w:cs="Arial"/>
          <w:color w:val="000000" w:themeColor="text1"/>
        </w:rPr>
        <w:t>(Figure 2)</w:t>
      </w:r>
      <w:r w:rsidR="00DF7749">
        <w:rPr>
          <w:rFonts w:ascii="Arial" w:hAnsi="Arial" w:cs="Arial"/>
        </w:rPr>
        <w:t xml:space="preserve">. </w:t>
      </w:r>
    </w:p>
    <w:p w14:paraId="6254CAD3" w14:textId="77777777" w:rsidR="00093855" w:rsidRDefault="00072F71" w:rsidP="00AD5A1E">
      <w:pPr>
        <w:spacing w:after="0" w:line="360" w:lineRule="auto"/>
        <w:contextualSpacing/>
        <w:rPr>
          <w:rFonts w:ascii="Arial" w:hAnsi="Arial" w:cs="Arial"/>
        </w:rPr>
      </w:pPr>
      <w:r>
        <w:rPr>
          <w:rFonts w:ascii="Arial" w:hAnsi="Arial" w:cs="Arial"/>
        </w:rPr>
        <w:t>These same resource</w:t>
      </w:r>
      <w:r w:rsidR="00CE76E5">
        <w:rPr>
          <w:rFonts w:ascii="Arial" w:hAnsi="Arial" w:cs="Arial"/>
        </w:rPr>
        <w:t xml:space="preserve">s serve NH INBRE partners </w:t>
      </w:r>
      <w:r>
        <w:rPr>
          <w:rFonts w:ascii="Arial" w:hAnsi="Arial" w:cs="Arial"/>
        </w:rPr>
        <w:t xml:space="preserve">and </w:t>
      </w:r>
      <w:r w:rsidR="00CE76E5">
        <w:rPr>
          <w:rFonts w:ascii="Arial" w:hAnsi="Arial" w:cs="Arial"/>
        </w:rPr>
        <w:t xml:space="preserve">those in </w:t>
      </w:r>
      <w:r>
        <w:rPr>
          <w:rFonts w:ascii="Arial" w:hAnsi="Arial" w:cs="Arial"/>
        </w:rPr>
        <w:t>neighboring states.  For both storage and computational needs</w:t>
      </w:r>
      <w:r w:rsidR="00291D47">
        <w:rPr>
          <w:rFonts w:ascii="Arial" w:hAnsi="Arial" w:cs="Arial"/>
        </w:rPr>
        <w:t>,</w:t>
      </w:r>
      <w:r>
        <w:rPr>
          <w:rFonts w:ascii="Arial" w:hAnsi="Arial" w:cs="Arial"/>
        </w:rPr>
        <w:t xml:space="preserve"> shared resources provide a cost</w:t>
      </w:r>
      <w:r w:rsidR="00291D47">
        <w:rPr>
          <w:rFonts w:ascii="Arial" w:hAnsi="Arial" w:cs="Arial"/>
        </w:rPr>
        <w:t>-</w:t>
      </w:r>
      <w:r>
        <w:rPr>
          <w:rFonts w:ascii="Arial" w:hAnsi="Arial" w:cs="Arial"/>
        </w:rPr>
        <w:t xml:space="preserve">effective opportunity to have the necessary computational power when needed at a fraction of the cost.  Like the </w:t>
      </w:r>
      <w:r w:rsidR="00CE76E5">
        <w:rPr>
          <w:rFonts w:ascii="Arial" w:hAnsi="Arial" w:cs="Arial"/>
        </w:rPr>
        <w:t xml:space="preserve">genomics </w:t>
      </w:r>
      <w:r>
        <w:rPr>
          <w:rFonts w:ascii="Arial" w:hAnsi="Arial" w:cs="Arial"/>
        </w:rPr>
        <w:t>technolog</w:t>
      </w:r>
      <w:r w:rsidR="00CE76E5">
        <w:rPr>
          <w:rFonts w:ascii="Arial" w:hAnsi="Arial" w:cs="Arial"/>
        </w:rPr>
        <w:t>y</w:t>
      </w:r>
      <w:r>
        <w:rPr>
          <w:rFonts w:ascii="Arial" w:hAnsi="Arial" w:cs="Arial"/>
        </w:rPr>
        <w:t xml:space="preserve"> partners</w:t>
      </w:r>
      <w:r w:rsidR="00291D47">
        <w:rPr>
          <w:rFonts w:ascii="Arial" w:hAnsi="Arial" w:cs="Arial"/>
        </w:rPr>
        <w:t>,</w:t>
      </w:r>
      <w:r>
        <w:rPr>
          <w:rFonts w:ascii="Arial" w:hAnsi="Arial" w:cs="Arial"/>
        </w:rPr>
        <w:t xml:space="preserve"> the regional bioinformatics core</w:t>
      </w:r>
      <w:r w:rsidR="00CE76E5">
        <w:rPr>
          <w:rFonts w:ascii="Arial" w:hAnsi="Arial" w:cs="Arial"/>
        </w:rPr>
        <w:t>s</w:t>
      </w:r>
      <w:r>
        <w:rPr>
          <w:rFonts w:ascii="Arial" w:hAnsi="Arial" w:cs="Arial"/>
        </w:rPr>
        <w:t xml:space="preserve"> provide opportunities to share both infrastructure and a greater diversity of expertise.  </w:t>
      </w:r>
    </w:p>
    <w:p w14:paraId="69F5DFF5" w14:textId="77777777" w:rsidR="0077255B" w:rsidRDefault="00AA79EC" w:rsidP="00AD5A1E">
      <w:pPr>
        <w:spacing w:after="0" w:line="360" w:lineRule="auto"/>
        <w:contextualSpacing/>
        <w:rPr>
          <w:rFonts w:ascii="Arial" w:hAnsi="Arial" w:cs="Arial"/>
          <w:color w:val="FF0000"/>
        </w:rPr>
      </w:pPr>
      <w:r w:rsidRPr="00AA79EC">
        <w:rPr>
          <w:rFonts w:ascii="Arial" w:hAnsi="Arial" w:cs="Arial"/>
          <w:noProof/>
          <w:color w:val="000000" w:themeColor="text1"/>
        </w:rPr>
        <w:lastRenderedPageBreak/>
        <w:drawing>
          <wp:anchor distT="0" distB="0" distL="114300" distR="114300" simplePos="0" relativeHeight="251658240" behindDoc="1" locked="0" layoutInCell="1" allowOverlap="1" wp14:anchorId="3D2ED7BE" wp14:editId="491773EE">
            <wp:simplePos x="0" y="0"/>
            <wp:positionH relativeFrom="column">
              <wp:posOffset>47625</wp:posOffset>
            </wp:positionH>
            <wp:positionV relativeFrom="paragraph">
              <wp:posOffset>37465</wp:posOffset>
            </wp:positionV>
            <wp:extent cx="4362450" cy="4478655"/>
            <wp:effectExtent l="0" t="0" r="0" b="0"/>
            <wp:wrapTight wrapText="bothSides">
              <wp:wrapPolygon edited="0">
                <wp:start x="0" y="0"/>
                <wp:lineTo x="0" y="21499"/>
                <wp:lineTo x="21506" y="21499"/>
                <wp:lineTo x="21506" y="0"/>
                <wp:lineTo x="0" y="0"/>
              </wp:wrapPolygon>
            </wp:wrapTight>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rotWithShape="1">
                    <a:blip r:embed="rId8">
                      <a:extLst>
                        <a:ext uri="{28A0092B-C50C-407E-A947-70E740481C1C}">
                          <a14:useLocalDpi xmlns:a14="http://schemas.microsoft.com/office/drawing/2010/main" val="0"/>
                        </a:ext>
                      </a:extLst>
                    </a:blip>
                    <a:srcRect l="22044" t="5208" r="20987" b="16798"/>
                    <a:stretch/>
                  </pic:blipFill>
                  <pic:spPr>
                    <a:xfrm>
                      <a:off x="0" y="0"/>
                      <a:ext cx="4362450" cy="4478655"/>
                    </a:xfrm>
                    <a:prstGeom prst="rect">
                      <a:avLst/>
                    </a:prstGeom>
                  </pic:spPr>
                </pic:pic>
              </a:graphicData>
            </a:graphic>
            <wp14:sizeRelH relativeFrom="page">
              <wp14:pctWidth>0</wp14:pctWidth>
            </wp14:sizeRelH>
            <wp14:sizeRelV relativeFrom="page">
              <wp14:pctHeight>0</wp14:pctHeight>
            </wp14:sizeRelV>
          </wp:anchor>
        </w:drawing>
      </w:r>
      <w:r w:rsidR="0077255B" w:rsidRPr="00AA79EC">
        <w:rPr>
          <w:rFonts w:ascii="Arial" w:hAnsi="Arial" w:cs="Arial"/>
          <w:color w:val="000000" w:themeColor="text1"/>
        </w:rPr>
        <w:t xml:space="preserve">Figure 2. </w:t>
      </w:r>
      <w:proofErr w:type="gramStart"/>
      <w:r w:rsidRPr="00AA79EC">
        <w:rPr>
          <w:rFonts w:ascii="Arial" w:hAnsi="Arial" w:cs="Arial"/>
          <w:color w:val="000000" w:themeColor="text1"/>
        </w:rPr>
        <w:t xml:space="preserve">Components and </w:t>
      </w:r>
      <w:proofErr w:type="spellStart"/>
      <w:r w:rsidRPr="00AA79EC">
        <w:rPr>
          <w:rFonts w:ascii="Arial" w:hAnsi="Arial" w:cs="Arial"/>
          <w:color w:val="000000" w:themeColor="text1"/>
        </w:rPr>
        <w:t>connnections</w:t>
      </w:r>
      <w:proofErr w:type="spellEnd"/>
      <w:r w:rsidRPr="00AA79EC">
        <w:rPr>
          <w:rFonts w:ascii="Arial" w:hAnsi="Arial" w:cs="Arial"/>
          <w:color w:val="000000" w:themeColor="text1"/>
        </w:rPr>
        <w:t xml:space="preserve"> for the participating institutions in the NH Grid.</w:t>
      </w:r>
      <w:proofErr w:type="gramEnd"/>
      <w:r w:rsidRPr="00AA79EC">
        <w:rPr>
          <w:rFonts w:ascii="Arial" w:hAnsi="Arial" w:cs="Arial"/>
          <w:color w:val="000000" w:themeColor="text1"/>
        </w:rPr>
        <w:t xml:space="preserve">  Blue circles indicate participating research cores and the brown circles represent PUI institutions in the NH-INBRE</w:t>
      </w:r>
      <w:r>
        <w:rPr>
          <w:rFonts w:ascii="Arial" w:hAnsi="Arial" w:cs="Arial"/>
          <w:color w:val="FF0000"/>
        </w:rPr>
        <w:t>.</w:t>
      </w:r>
    </w:p>
    <w:p w14:paraId="189DBC02" w14:textId="77777777" w:rsidR="0077255B" w:rsidRPr="0077255B" w:rsidRDefault="0077255B" w:rsidP="00AD5A1E">
      <w:pPr>
        <w:spacing w:after="0" w:line="360" w:lineRule="auto"/>
        <w:contextualSpacing/>
        <w:rPr>
          <w:rFonts w:ascii="Arial" w:hAnsi="Arial" w:cs="Arial"/>
          <w:color w:val="FF0000"/>
        </w:rPr>
      </w:pPr>
    </w:p>
    <w:p w14:paraId="764251D2" w14:textId="77777777" w:rsidR="00093855" w:rsidRDefault="00072F71" w:rsidP="00AD5A1E">
      <w:pPr>
        <w:spacing w:after="0" w:line="360" w:lineRule="auto"/>
        <w:contextualSpacing/>
        <w:rPr>
          <w:rFonts w:ascii="Arial" w:hAnsi="Arial" w:cs="Arial"/>
        </w:rPr>
      </w:pPr>
      <w:r>
        <w:rPr>
          <w:rFonts w:ascii="Arial" w:hAnsi="Arial" w:cs="Arial"/>
        </w:rPr>
        <w:t xml:space="preserve">Together this infrastructure and </w:t>
      </w:r>
      <w:r w:rsidR="00CE76E5">
        <w:rPr>
          <w:rFonts w:ascii="Arial" w:hAnsi="Arial" w:cs="Arial"/>
        </w:rPr>
        <w:t>expertise</w:t>
      </w:r>
      <w:r>
        <w:rPr>
          <w:rFonts w:ascii="Arial" w:hAnsi="Arial" w:cs="Arial"/>
        </w:rPr>
        <w:t xml:space="preserve"> comprise a valuable resource f</w:t>
      </w:r>
      <w:r w:rsidR="00444B4A">
        <w:rPr>
          <w:rFonts w:ascii="Arial" w:hAnsi="Arial" w:cs="Arial"/>
        </w:rPr>
        <w:t>or our GEBRI faculty.  However,</w:t>
      </w:r>
      <w:r>
        <w:rPr>
          <w:rFonts w:ascii="Arial" w:hAnsi="Arial" w:cs="Arial"/>
        </w:rPr>
        <w:t xml:space="preserve"> the specific applications that are inherent in the proposed work involve a variety of optimal computational configurations.  The existing network allow</w:t>
      </w:r>
      <w:r w:rsidR="00CE76E5">
        <w:rPr>
          <w:rFonts w:ascii="Arial" w:hAnsi="Arial" w:cs="Arial"/>
        </w:rPr>
        <w:t>s</w:t>
      </w:r>
      <w:r>
        <w:rPr>
          <w:rFonts w:ascii="Arial" w:hAnsi="Arial" w:cs="Arial"/>
        </w:rPr>
        <w:t xml:space="preserve"> for massively parallel a</w:t>
      </w:r>
      <w:r w:rsidR="00444B4A">
        <w:rPr>
          <w:rFonts w:ascii="Arial" w:hAnsi="Arial" w:cs="Arial"/>
        </w:rPr>
        <w:t xml:space="preserve">pplications but includes only a minority of </w:t>
      </w:r>
      <w:r>
        <w:rPr>
          <w:rFonts w:ascii="Arial" w:hAnsi="Arial" w:cs="Arial"/>
        </w:rPr>
        <w:t>nodes with the high memory requirements needed for a number of</w:t>
      </w:r>
      <w:r w:rsidR="00444B4A">
        <w:rPr>
          <w:rFonts w:ascii="Arial" w:hAnsi="Arial" w:cs="Arial"/>
        </w:rPr>
        <w:t xml:space="preserve"> specific applications</w:t>
      </w:r>
      <w:r w:rsidR="004523C8">
        <w:rPr>
          <w:rFonts w:ascii="Arial" w:hAnsi="Arial" w:cs="Arial"/>
        </w:rPr>
        <w:t>,</w:t>
      </w:r>
      <w:r w:rsidR="00444B4A">
        <w:rPr>
          <w:rFonts w:ascii="Arial" w:hAnsi="Arial" w:cs="Arial"/>
        </w:rPr>
        <w:t xml:space="preserve"> such as genome assembly</w:t>
      </w:r>
      <w:r w:rsidR="004523C8">
        <w:rPr>
          <w:rFonts w:ascii="Arial" w:hAnsi="Arial" w:cs="Arial"/>
        </w:rPr>
        <w:t>,</w:t>
      </w:r>
      <w:r w:rsidR="00444B4A">
        <w:rPr>
          <w:rFonts w:ascii="Arial" w:hAnsi="Arial" w:cs="Arial"/>
        </w:rPr>
        <w:t xml:space="preserve"> </w:t>
      </w:r>
      <w:r w:rsidR="00CE76E5">
        <w:rPr>
          <w:rFonts w:ascii="Arial" w:hAnsi="Arial" w:cs="Arial"/>
        </w:rPr>
        <w:t xml:space="preserve">which </w:t>
      </w:r>
      <w:r w:rsidR="00444B4A">
        <w:rPr>
          <w:rFonts w:ascii="Arial" w:hAnsi="Arial" w:cs="Arial"/>
        </w:rPr>
        <w:t>result</w:t>
      </w:r>
      <w:r w:rsidR="00CE76E5">
        <w:rPr>
          <w:rFonts w:ascii="Arial" w:hAnsi="Arial" w:cs="Arial"/>
        </w:rPr>
        <w:t xml:space="preserve"> </w:t>
      </w:r>
      <w:r w:rsidR="00444B4A">
        <w:rPr>
          <w:rFonts w:ascii="Arial" w:hAnsi="Arial" w:cs="Arial"/>
        </w:rPr>
        <w:t xml:space="preserve">in delayed computational processes. </w:t>
      </w:r>
    </w:p>
    <w:p w14:paraId="6949CEDC" w14:textId="77777777" w:rsidR="00A624A8" w:rsidRDefault="00225CAF" w:rsidP="00AD5A1E">
      <w:pPr>
        <w:spacing w:after="0" w:line="360" w:lineRule="auto"/>
        <w:ind w:firstLine="720"/>
        <w:contextualSpacing/>
        <w:rPr>
          <w:rFonts w:ascii="Arial" w:hAnsi="Arial" w:cs="Arial"/>
        </w:rPr>
      </w:pPr>
      <w:r>
        <w:rPr>
          <w:rFonts w:ascii="Arial" w:hAnsi="Arial" w:cs="Arial"/>
        </w:rPr>
        <w:t xml:space="preserve">Improvements in </w:t>
      </w:r>
      <w:proofErr w:type="spellStart"/>
      <w:r>
        <w:rPr>
          <w:rFonts w:ascii="Arial" w:hAnsi="Arial" w:cs="Arial"/>
        </w:rPr>
        <w:t>cyberconnectivity</w:t>
      </w:r>
      <w:proofErr w:type="spellEnd"/>
      <w:r>
        <w:rPr>
          <w:rFonts w:ascii="Arial" w:hAnsi="Arial" w:cs="Arial"/>
        </w:rPr>
        <w:t xml:space="preserve"> make this computing grid even more valuable.  </w:t>
      </w:r>
      <w:r w:rsidR="00CE76E5">
        <w:rPr>
          <w:rFonts w:ascii="Arial" w:hAnsi="Arial" w:cs="Arial"/>
        </w:rPr>
        <w:t>Since 2007</w:t>
      </w:r>
      <w:r w:rsidR="00291D47">
        <w:rPr>
          <w:rFonts w:ascii="Arial" w:hAnsi="Arial" w:cs="Arial"/>
        </w:rPr>
        <w:t>,</w:t>
      </w:r>
      <w:r w:rsidR="00A624A8">
        <w:rPr>
          <w:rFonts w:ascii="Arial" w:hAnsi="Arial" w:cs="Arial"/>
        </w:rPr>
        <w:t xml:space="preserve"> significant investment in the regional </w:t>
      </w:r>
      <w:proofErr w:type="spellStart"/>
      <w:r w:rsidR="00A624A8">
        <w:rPr>
          <w:rFonts w:ascii="Arial" w:hAnsi="Arial" w:cs="Arial"/>
        </w:rPr>
        <w:t>cyberin</w:t>
      </w:r>
      <w:r w:rsidR="00444B4A">
        <w:rPr>
          <w:rFonts w:ascii="Arial" w:hAnsi="Arial" w:cs="Arial"/>
        </w:rPr>
        <w:t>frastructure</w:t>
      </w:r>
      <w:proofErr w:type="spellEnd"/>
      <w:r w:rsidR="00444B4A">
        <w:rPr>
          <w:rFonts w:ascii="Arial" w:hAnsi="Arial" w:cs="Arial"/>
        </w:rPr>
        <w:t xml:space="preserve"> has dramatically im</w:t>
      </w:r>
      <w:r w:rsidR="00A624A8">
        <w:rPr>
          <w:rFonts w:ascii="Arial" w:hAnsi="Arial" w:cs="Arial"/>
        </w:rPr>
        <w:t>proved connectivity among regional partners and the rest of the world.  Most</w:t>
      </w:r>
      <w:r w:rsidR="00444B4A">
        <w:rPr>
          <w:rFonts w:ascii="Arial" w:hAnsi="Arial" w:cs="Arial"/>
        </w:rPr>
        <w:t xml:space="preserve"> recently</w:t>
      </w:r>
      <w:r w:rsidR="004523C8">
        <w:rPr>
          <w:rFonts w:ascii="Arial" w:hAnsi="Arial" w:cs="Arial"/>
        </w:rPr>
        <w:t>,</w:t>
      </w:r>
      <w:r w:rsidR="00444B4A">
        <w:rPr>
          <w:rFonts w:ascii="Arial" w:hAnsi="Arial" w:cs="Arial"/>
        </w:rPr>
        <w:t xml:space="preserve"> improvements on the UNH </w:t>
      </w:r>
      <w:r w:rsidR="00A624A8">
        <w:rPr>
          <w:rFonts w:ascii="Arial" w:hAnsi="Arial" w:cs="Arial"/>
        </w:rPr>
        <w:t>campus (</w:t>
      </w:r>
      <w:r w:rsidR="00CE76E5">
        <w:rPr>
          <w:rFonts w:ascii="Arial" w:hAnsi="Arial" w:cs="Arial"/>
        </w:rPr>
        <w:t xml:space="preserve">NH Broadband Action Plan, NIH NCRR </w:t>
      </w:r>
      <w:r w:rsidR="00B7161D">
        <w:rPr>
          <w:rFonts w:ascii="Arial" w:hAnsi="Arial" w:cs="Arial"/>
        </w:rPr>
        <w:t>C</w:t>
      </w:r>
      <w:r>
        <w:rPr>
          <w:rFonts w:ascii="Arial" w:hAnsi="Arial" w:cs="Arial"/>
        </w:rPr>
        <w:t>O</w:t>
      </w:r>
      <w:r w:rsidR="00B7161D">
        <w:rPr>
          <w:rFonts w:ascii="Arial" w:hAnsi="Arial" w:cs="Arial"/>
        </w:rPr>
        <w:t>BRE</w:t>
      </w:r>
      <w:r w:rsidR="00CE76E5">
        <w:rPr>
          <w:rFonts w:ascii="Arial" w:hAnsi="Arial" w:cs="Arial"/>
        </w:rPr>
        <w:t xml:space="preserve"> Supplement (Dartmouth College) and NSF </w:t>
      </w:r>
      <w:proofErr w:type="spellStart"/>
      <w:r w:rsidR="00CE76E5">
        <w:rPr>
          <w:rFonts w:ascii="Arial" w:hAnsi="Arial" w:cs="Arial"/>
        </w:rPr>
        <w:t>EPSCoR</w:t>
      </w:r>
      <w:proofErr w:type="spellEnd"/>
      <w:r w:rsidR="00CE76E5">
        <w:rPr>
          <w:rFonts w:ascii="Arial" w:hAnsi="Arial" w:cs="Arial"/>
        </w:rPr>
        <w:t xml:space="preserve"> RII Track 2 (UNH</w:t>
      </w:r>
      <w:r>
        <w:rPr>
          <w:rFonts w:ascii="Arial" w:hAnsi="Arial" w:cs="Arial"/>
        </w:rPr>
        <w:t xml:space="preserve"> Internal Advisory Committee member</w:t>
      </w:r>
      <w:r w:rsidR="00CE76E5">
        <w:rPr>
          <w:rFonts w:ascii="Arial" w:hAnsi="Arial" w:cs="Arial"/>
        </w:rPr>
        <w:t xml:space="preserve"> Scott Valcourt))</w:t>
      </w:r>
      <w:r w:rsidR="00A624A8">
        <w:rPr>
          <w:rFonts w:ascii="Arial" w:hAnsi="Arial" w:cs="Arial"/>
        </w:rPr>
        <w:t xml:space="preserve"> are creating the final critical aspects of connectivity that will allow for more </w:t>
      </w:r>
      <w:r w:rsidR="00444B4A">
        <w:rPr>
          <w:rFonts w:ascii="Arial" w:hAnsi="Arial" w:cs="Arial"/>
        </w:rPr>
        <w:t>se</w:t>
      </w:r>
      <w:r w:rsidR="00291D47">
        <w:rPr>
          <w:rFonts w:ascii="Arial" w:hAnsi="Arial" w:cs="Arial"/>
        </w:rPr>
        <w:t>a</w:t>
      </w:r>
      <w:r w:rsidR="00444B4A">
        <w:rPr>
          <w:rFonts w:ascii="Arial" w:hAnsi="Arial" w:cs="Arial"/>
        </w:rPr>
        <w:t>mless</w:t>
      </w:r>
      <w:r w:rsidR="00A624A8">
        <w:rPr>
          <w:rFonts w:ascii="Arial" w:hAnsi="Arial" w:cs="Arial"/>
        </w:rPr>
        <w:t xml:space="preserve"> sharing</w:t>
      </w:r>
      <w:r w:rsidR="00444B4A">
        <w:rPr>
          <w:rFonts w:ascii="Arial" w:hAnsi="Arial" w:cs="Arial"/>
        </w:rPr>
        <w:t xml:space="preserve"> and distributed computation as envisioned for the NH </w:t>
      </w:r>
      <w:r w:rsidR="00CE76E5">
        <w:rPr>
          <w:rFonts w:ascii="Arial" w:hAnsi="Arial" w:cs="Arial"/>
        </w:rPr>
        <w:t>G</w:t>
      </w:r>
      <w:r w:rsidR="00444B4A">
        <w:rPr>
          <w:rFonts w:ascii="Arial" w:hAnsi="Arial" w:cs="Arial"/>
        </w:rPr>
        <w:t>rid</w:t>
      </w:r>
      <w:r w:rsidR="00A624A8">
        <w:rPr>
          <w:rFonts w:ascii="Arial" w:hAnsi="Arial" w:cs="Arial"/>
        </w:rPr>
        <w:t xml:space="preserve">.  </w:t>
      </w:r>
    </w:p>
    <w:p w14:paraId="4F91CB93" w14:textId="77777777" w:rsidR="00A1151F" w:rsidRDefault="00A1151F" w:rsidP="00AD5A1E">
      <w:pPr>
        <w:spacing w:after="0" w:line="360" w:lineRule="auto"/>
        <w:contextualSpacing/>
        <w:rPr>
          <w:rFonts w:ascii="Arial" w:hAnsi="Arial" w:cs="Arial"/>
        </w:rPr>
      </w:pPr>
    </w:p>
    <w:p w14:paraId="273BB7B2" w14:textId="77777777" w:rsidR="00785200" w:rsidRPr="00C01311" w:rsidRDefault="00785200" w:rsidP="00AD5A1E">
      <w:pPr>
        <w:spacing w:after="0" w:line="360" w:lineRule="auto"/>
        <w:ind w:firstLine="720"/>
        <w:contextualSpacing/>
        <w:rPr>
          <w:rFonts w:ascii="Arial" w:hAnsi="Arial" w:cs="Arial"/>
          <w:b/>
          <w:i/>
        </w:rPr>
      </w:pPr>
      <w:r w:rsidRPr="00C01311">
        <w:rPr>
          <w:rFonts w:ascii="Arial" w:hAnsi="Arial" w:cs="Arial"/>
          <w:b/>
          <w:i/>
        </w:rPr>
        <w:t>Design</w:t>
      </w:r>
      <w:r w:rsidR="00C01311" w:rsidRPr="00C01311">
        <w:rPr>
          <w:rFonts w:ascii="Arial" w:hAnsi="Arial" w:cs="Arial"/>
          <w:b/>
          <w:i/>
        </w:rPr>
        <w:t>.</w:t>
      </w:r>
    </w:p>
    <w:p w14:paraId="3902F3B8" w14:textId="77777777" w:rsidR="00C01311" w:rsidRDefault="00C01311" w:rsidP="00AD5A1E">
      <w:pPr>
        <w:spacing w:after="0" w:line="360" w:lineRule="auto"/>
        <w:contextualSpacing/>
        <w:rPr>
          <w:rFonts w:ascii="Arial" w:hAnsi="Arial" w:cs="Arial"/>
        </w:rPr>
      </w:pPr>
    </w:p>
    <w:p w14:paraId="414C9B55" w14:textId="77777777" w:rsidR="00A1151F" w:rsidRDefault="00072F71" w:rsidP="00AD5A1E">
      <w:pPr>
        <w:spacing w:after="0" w:line="360" w:lineRule="auto"/>
        <w:ind w:firstLine="720"/>
        <w:contextualSpacing/>
        <w:rPr>
          <w:rFonts w:ascii="Arial" w:hAnsi="Arial" w:cs="Arial"/>
        </w:rPr>
      </w:pPr>
      <w:r w:rsidRPr="00A624A8">
        <w:rPr>
          <w:rFonts w:ascii="Arial" w:hAnsi="Arial" w:cs="Arial"/>
        </w:rPr>
        <w:t>In order to establish a highly effective computational infrastructure</w:t>
      </w:r>
      <w:r w:rsidR="00291D47">
        <w:rPr>
          <w:rFonts w:ascii="Arial" w:hAnsi="Arial" w:cs="Arial"/>
        </w:rPr>
        <w:t>,</w:t>
      </w:r>
      <w:r w:rsidRPr="00A624A8">
        <w:rPr>
          <w:rFonts w:ascii="Arial" w:hAnsi="Arial" w:cs="Arial"/>
        </w:rPr>
        <w:t xml:space="preserve"> </w:t>
      </w:r>
      <w:r w:rsidR="00CE76E5">
        <w:rPr>
          <w:rFonts w:ascii="Arial" w:hAnsi="Arial" w:cs="Arial"/>
        </w:rPr>
        <w:t xml:space="preserve">the GEBRI Genomics and Bioinformatics Core </w:t>
      </w:r>
      <w:r w:rsidRPr="00A624A8">
        <w:rPr>
          <w:rFonts w:ascii="Arial" w:hAnsi="Arial" w:cs="Arial"/>
        </w:rPr>
        <w:t xml:space="preserve">will specifically build on </w:t>
      </w:r>
      <w:r w:rsidR="00CE76E5">
        <w:rPr>
          <w:rFonts w:ascii="Arial" w:hAnsi="Arial" w:cs="Arial"/>
        </w:rPr>
        <w:t>the</w:t>
      </w:r>
      <w:r w:rsidRPr="00A624A8">
        <w:rPr>
          <w:rFonts w:ascii="Arial" w:hAnsi="Arial" w:cs="Arial"/>
        </w:rPr>
        <w:t xml:space="preserve"> </w:t>
      </w:r>
      <w:r w:rsidR="004B3C18" w:rsidRPr="00A624A8">
        <w:rPr>
          <w:rFonts w:ascii="Arial" w:hAnsi="Arial" w:cs="Arial"/>
        </w:rPr>
        <w:t>existing shared resource</w:t>
      </w:r>
      <w:r w:rsidR="00444B4A">
        <w:rPr>
          <w:rFonts w:ascii="Arial" w:hAnsi="Arial" w:cs="Arial"/>
        </w:rPr>
        <w:t xml:space="preserve"> (</w:t>
      </w:r>
      <w:r w:rsidR="00CE76E5">
        <w:rPr>
          <w:rFonts w:ascii="Arial" w:hAnsi="Arial" w:cs="Arial"/>
        </w:rPr>
        <w:t>t</w:t>
      </w:r>
      <w:r w:rsidR="00497F71" w:rsidRPr="00A624A8">
        <w:rPr>
          <w:rFonts w:ascii="Arial" w:hAnsi="Arial" w:cs="Arial"/>
        </w:rPr>
        <w:t>he NH</w:t>
      </w:r>
      <w:r w:rsidR="00CE76E5">
        <w:rPr>
          <w:rFonts w:ascii="Arial" w:hAnsi="Arial" w:cs="Arial"/>
        </w:rPr>
        <w:t xml:space="preserve"> </w:t>
      </w:r>
      <w:r w:rsidR="00497F71" w:rsidRPr="00A624A8">
        <w:rPr>
          <w:rFonts w:ascii="Arial" w:hAnsi="Arial" w:cs="Arial"/>
        </w:rPr>
        <w:t>Grid</w:t>
      </w:r>
      <w:r w:rsidR="00444B4A">
        <w:rPr>
          <w:rFonts w:ascii="Arial" w:hAnsi="Arial" w:cs="Arial"/>
        </w:rPr>
        <w:t>).  This approach</w:t>
      </w:r>
      <w:r w:rsidR="00497F71" w:rsidRPr="00A624A8">
        <w:rPr>
          <w:rFonts w:ascii="Arial" w:hAnsi="Arial" w:cs="Arial"/>
        </w:rPr>
        <w:t xml:space="preserve"> connects </w:t>
      </w:r>
      <w:r w:rsidR="00CE76E5">
        <w:rPr>
          <w:rFonts w:ascii="Arial" w:hAnsi="Arial" w:cs="Arial"/>
        </w:rPr>
        <w:t>the proposed expanded resource</w:t>
      </w:r>
      <w:r w:rsidR="00497F71" w:rsidRPr="00A624A8">
        <w:rPr>
          <w:rFonts w:ascii="Arial" w:hAnsi="Arial" w:cs="Arial"/>
        </w:rPr>
        <w:t xml:space="preserve"> with</w:t>
      </w:r>
      <w:r w:rsidR="00CE76E5">
        <w:rPr>
          <w:rFonts w:ascii="Arial" w:hAnsi="Arial" w:cs="Arial"/>
        </w:rPr>
        <w:t xml:space="preserve"> a large-scale distributed computing cluster, including </w:t>
      </w:r>
      <w:r w:rsidR="0075227B">
        <w:rPr>
          <w:rFonts w:ascii="Arial" w:hAnsi="Arial" w:cs="Arial"/>
        </w:rPr>
        <w:t xml:space="preserve">high performance </w:t>
      </w:r>
      <w:r w:rsidR="00010022">
        <w:rPr>
          <w:rFonts w:ascii="Arial" w:hAnsi="Arial" w:cs="Arial"/>
        </w:rPr>
        <w:t>platforms throughout the state.  The cluster began with an initial invest</w:t>
      </w:r>
      <w:r w:rsidR="00225CAF">
        <w:rPr>
          <w:rFonts w:ascii="Arial" w:hAnsi="Arial" w:cs="Arial"/>
        </w:rPr>
        <w:t>ment</w:t>
      </w:r>
      <w:r w:rsidR="00010022">
        <w:rPr>
          <w:rFonts w:ascii="Arial" w:hAnsi="Arial" w:cs="Arial"/>
        </w:rPr>
        <w:t xml:space="preserve"> by steering committee member Jason Moore (Dartmouth College) and is currently support by contributions from </w:t>
      </w:r>
      <w:r w:rsidR="00444B4A">
        <w:rPr>
          <w:rFonts w:ascii="Arial" w:hAnsi="Arial" w:cs="Arial"/>
        </w:rPr>
        <w:t xml:space="preserve">the </w:t>
      </w:r>
      <w:r w:rsidR="00291D47">
        <w:rPr>
          <w:rFonts w:ascii="Arial" w:hAnsi="Arial" w:cs="Arial"/>
        </w:rPr>
        <w:t>I</w:t>
      </w:r>
      <w:r w:rsidR="00444B4A">
        <w:rPr>
          <w:rFonts w:ascii="Arial" w:hAnsi="Arial" w:cs="Arial"/>
        </w:rPr>
        <w:t>nstitute for Q</w:t>
      </w:r>
      <w:r w:rsidR="00A624A8" w:rsidRPr="00A624A8">
        <w:rPr>
          <w:rFonts w:ascii="Arial" w:hAnsi="Arial" w:cs="Arial"/>
        </w:rPr>
        <w:t>u</w:t>
      </w:r>
      <w:r w:rsidR="00291D47">
        <w:rPr>
          <w:rFonts w:ascii="Arial" w:hAnsi="Arial" w:cs="Arial"/>
        </w:rPr>
        <w:t xml:space="preserve">antitative Biomedical Sciences </w:t>
      </w:r>
      <w:r w:rsidR="00B7161D">
        <w:rPr>
          <w:rFonts w:ascii="Arial" w:hAnsi="Arial" w:cs="Arial"/>
        </w:rPr>
        <w:t>COBRE</w:t>
      </w:r>
      <w:r w:rsidR="00225CAF">
        <w:rPr>
          <w:rFonts w:ascii="Arial" w:hAnsi="Arial" w:cs="Arial"/>
        </w:rPr>
        <w:t xml:space="preserve"> at Dartmouth</w:t>
      </w:r>
      <w:r w:rsidR="00A624A8" w:rsidRPr="00A624A8">
        <w:rPr>
          <w:rFonts w:ascii="Arial" w:hAnsi="Arial" w:cs="Arial"/>
        </w:rPr>
        <w:t>, the New Hampshire INBRE</w:t>
      </w:r>
      <w:r w:rsidR="00291D47">
        <w:rPr>
          <w:rFonts w:ascii="Arial" w:hAnsi="Arial" w:cs="Arial"/>
        </w:rPr>
        <w:t>,</w:t>
      </w:r>
      <w:r w:rsidR="00A624A8" w:rsidRPr="00A624A8">
        <w:rPr>
          <w:rFonts w:ascii="Arial" w:hAnsi="Arial" w:cs="Arial"/>
        </w:rPr>
        <w:t xml:space="preserve"> </w:t>
      </w:r>
      <w:r w:rsidR="00225CAF">
        <w:rPr>
          <w:rFonts w:ascii="Arial" w:hAnsi="Arial" w:cs="Arial"/>
        </w:rPr>
        <w:t>as well as</w:t>
      </w:r>
      <w:r w:rsidR="00A624A8" w:rsidRPr="00A624A8">
        <w:rPr>
          <w:rFonts w:ascii="Arial" w:hAnsi="Arial" w:cs="Arial"/>
        </w:rPr>
        <w:t xml:space="preserve"> other partner investment</w:t>
      </w:r>
      <w:r w:rsidR="00444B4A">
        <w:rPr>
          <w:rFonts w:ascii="Arial" w:hAnsi="Arial" w:cs="Arial"/>
        </w:rPr>
        <w:t>s</w:t>
      </w:r>
      <w:r w:rsidR="00A624A8" w:rsidRPr="00A624A8">
        <w:rPr>
          <w:rFonts w:ascii="Arial" w:hAnsi="Arial" w:cs="Arial"/>
        </w:rPr>
        <w:t xml:space="preserve">.  </w:t>
      </w:r>
      <w:r w:rsidR="004B3C18" w:rsidRPr="00A624A8">
        <w:rPr>
          <w:rFonts w:ascii="Arial" w:hAnsi="Arial" w:cs="Arial"/>
        </w:rPr>
        <w:t xml:space="preserve">The motivation for this </w:t>
      </w:r>
      <w:r w:rsidR="009F796D">
        <w:rPr>
          <w:rFonts w:ascii="Arial" w:hAnsi="Arial" w:cs="Arial"/>
        </w:rPr>
        <w:t>approach to</w:t>
      </w:r>
      <w:r w:rsidR="004B3C18" w:rsidRPr="00A624A8">
        <w:rPr>
          <w:rFonts w:ascii="Arial" w:hAnsi="Arial" w:cs="Arial"/>
        </w:rPr>
        <w:t xml:space="preserve"> building the </w:t>
      </w:r>
      <w:r w:rsidR="009F796D">
        <w:rPr>
          <w:rFonts w:ascii="Arial" w:hAnsi="Arial" w:cs="Arial"/>
        </w:rPr>
        <w:t>necessary computational infrastructure is that by building the resource to se</w:t>
      </w:r>
      <w:r w:rsidR="004B3C18" w:rsidRPr="00A624A8">
        <w:rPr>
          <w:rFonts w:ascii="Arial" w:hAnsi="Arial" w:cs="Arial"/>
        </w:rPr>
        <w:t xml:space="preserve">rve </w:t>
      </w:r>
      <w:r w:rsidR="009F796D">
        <w:rPr>
          <w:rFonts w:ascii="Arial" w:hAnsi="Arial" w:cs="Arial"/>
        </w:rPr>
        <w:t>GEBRI-</w:t>
      </w:r>
      <w:r w:rsidR="004B3C18" w:rsidRPr="00A624A8">
        <w:rPr>
          <w:rFonts w:ascii="Arial" w:hAnsi="Arial" w:cs="Arial"/>
        </w:rPr>
        <w:t>specific applications</w:t>
      </w:r>
      <w:r w:rsidR="009F796D">
        <w:rPr>
          <w:rFonts w:ascii="Arial" w:hAnsi="Arial" w:cs="Arial"/>
        </w:rPr>
        <w:t>,</w:t>
      </w:r>
      <w:r w:rsidR="004B3C18" w:rsidRPr="00A624A8">
        <w:rPr>
          <w:rFonts w:ascii="Arial" w:hAnsi="Arial" w:cs="Arial"/>
        </w:rPr>
        <w:t xml:space="preserve"> </w:t>
      </w:r>
      <w:r w:rsidR="00444B4A">
        <w:rPr>
          <w:rFonts w:ascii="Arial" w:hAnsi="Arial" w:cs="Arial"/>
        </w:rPr>
        <w:t xml:space="preserve">to the extent </w:t>
      </w:r>
      <w:r w:rsidR="004B3C18" w:rsidRPr="00A624A8">
        <w:rPr>
          <w:rFonts w:ascii="Arial" w:hAnsi="Arial" w:cs="Arial"/>
        </w:rPr>
        <w:t>those needs are sh</w:t>
      </w:r>
      <w:r w:rsidR="00444B4A">
        <w:rPr>
          <w:rFonts w:ascii="Arial" w:hAnsi="Arial" w:cs="Arial"/>
        </w:rPr>
        <w:t xml:space="preserve">ared by others in </w:t>
      </w:r>
      <w:r w:rsidR="009F796D">
        <w:rPr>
          <w:rFonts w:ascii="Arial" w:hAnsi="Arial" w:cs="Arial"/>
        </w:rPr>
        <w:t xml:space="preserve">the NH </w:t>
      </w:r>
      <w:proofErr w:type="gramStart"/>
      <w:r w:rsidR="009F796D">
        <w:rPr>
          <w:rFonts w:ascii="Arial" w:hAnsi="Arial" w:cs="Arial"/>
        </w:rPr>
        <w:t>Grid</w:t>
      </w:r>
      <w:r w:rsidR="00444B4A">
        <w:rPr>
          <w:rFonts w:ascii="Arial" w:hAnsi="Arial" w:cs="Arial"/>
        </w:rPr>
        <w:t>,</w:t>
      </w:r>
      <w:proofErr w:type="gramEnd"/>
      <w:r w:rsidR="004B3C18" w:rsidRPr="00A624A8">
        <w:rPr>
          <w:rFonts w:ascii="Arial" w:hAnsi="Arial" w:cs="Arial"/>
        </w:rPr>
        <w:t xml:space="preserve"> </w:t>
      </w:r>
      <w:r w:rsidR="009F796D">
        <w:rPr>
          <w:rFonts w:ascii="Arial" w:hAnsi="Arial" w:cs="Arial"/>
        </w:rPr>
        <w:t>this</w:t>
      </w:r>
      <w:r w:rsidR="004B3C18" w:rsidRPr="00A624A8">
        <w:rPr>
          <w:rFonts w:ascii="Arial" w:hAnsi="Arial" w:cs="Arial"/>
        </w:rPr>
        <w:t xml:space="preserve"> infrastru</w:t>
      </w:r>
      <w:r w:rsidR="00444B4A">
        <w:rPr>
          <w:rFonts w:ascii="Arial" w:hAnsi="Arial" w:cs="Arial"/>
        </w:rPr>
        <w:t xml:space="preserve">cture </w:t>
      </w:r>
      <w:r w:rsidR="009F796D">
        <w:rPr>
          <w:rFonts w:ascii="Arial" w:hAnsi="Arial" w:cs="Arial"/>
        </w:rPr>
        <w:t>will</w:t>
      </w:r>
      <w:r w:rsidR="00444B4A">
        <w:rPr>
          <w:rFonts w:ascii="Arial" w:hAnsi="Arial" w:cs="Arial"/>
        </w:rPr>
        <w:t xml:space="preserve"> be valuable to other regional research</w:t>
      </w:r>
      <w:r w:rsidR="004B3C18" w:rsidRPr="00A624A8">
        <w:rPr>
          <w:rFonts w:ascii="Arial" w:hAnsi="Arial" w:cs="Arial"/>
        </w:rPr>
        <w:t xml:space="preserve"> groups.  </w:t>
      </w:r>
      <w:r w:rsidR="009F796D">
        <w:rPr>
          <w:rFonts w:ascii="Arial" w:hAnsi="Arial" w:cs="Arial"/>
        </w:rPr>
        <w:t>The</w:t>
      </w:r>
      <w:r w:rsidR="00A624A8" w:rsidRPr="00A624A8">
        <w:rPr>
          <w:rFonts w:ascii="Arial" w:hAnsi="Arial" w:cs="Arial"/>
        </w:rPr>
        <w:t xml:space="preserve"> </w:t>
      </w:r>
      <w:r w:rsidR="009F796D">
        <w:rPr>
          <w:rFonts w:ascii="Arial" w:hAnsi="Arial" w:cs="Arial"/>
        </w:rPr>
        <w:lastRenderedPageBreak/>
        <w:t>GEBRI-</w:t>
      </w:r>
      <w:r w:rsidR="00A624A8" w:rsidRPr="00A624A8">
        <w:rPr>
          <w:rFonts w:ascii="Arial" w:hAnsi="Arial" w:cs="Arial"/>
        </w:rPr>
        <w:t>specific ad</w:t>
      </w:r>
      <w:r w:rsidR="00444B4A">
        <w:rPr>
          <w:rFonts w:ascii="Arial" w:hAnsi="Arial" w:cs="Arial"/>
        </w:rPr>
        <w:t>d</w:t>
      </w:r>
      <w:r w:rsidR="00A624A8" w:rsidRPr="00A624A8">
        <w:rPr>
          <w:rFonts w:ascii="Arial" w:hAnsi="Arial" w:cs="Arial"/>
        </w:rPr>
        <w:t xml:space="preserve">itions to the </w:t>
      </w:r>
      <w:r w:rsidR="009F796D">
        <w:rPr>
          <w:rFonts w:ascii="Arial" w:hAnsi="Arial" w:cs="Arial"/>
        </w:rPr>
        <w:t xml:space="preserve">NH </w:t>
      </w:r>
      <w:r w:rsidR="00A624A8" w:rsidRPr="00A624A8">
        <w:rPr>
          <w:rFonts w:ascii="Arial" w:hAnsi="Arial" w:cs="Arial"/>
        </w:rPr>
        <w:t>grid will focus on High R</w:t>
      </w:r>
      <w:r w:rsidR="00291D47">
        <w:rPr>
          <w:rFonts w:ascii="Arial" w:hAnsi="Arial" w:cs="Arial"/>
        </w:rPr>
        <w:t>AM</w:t>
      </w:r>
      <w:r w:rsidR="00444B4A">
        <w:rPr>
          <w:rFonts w:ascii="Arial" w:hAnsi="Arial" w:cs="Arial"/>
        </w:rPr>
        <w:t xml:space="preserve"> </w:t>
      </w:r>
      <w:r w:rsidR="00A624A8" w:rsidRPr="00A624A8">
        <w:rPr>
          <w:rFonts w:ascii="Arial" w:hAnsi="Arial" w:cs="Arial"/>
        </w:rPr>
        <w:t xml:space="preserve">nodes.  These will be housed at UNH </w:t>
      </w:r>
      <w:r w:rsidR="00444B4A">
        <w:rPr>
          <w:rFonts w:ascii="Arial" w:hAnsi="Arial" w:cs="Arial"/>
        </w:rPr>
        <w:t xml:space="preserve">in the data center </w:t>
      </w:r>
      <w:r w:rsidR="00A624A8" w:rsidRPr="00A624A8">
        <w:rPr>
          <w:rFonts w:ascii="Arial" w:hAnsi="Arial" w:cs="Arial"/>
        </w:rPr>
        <w:t>and made available as part of th</w:t>
      </w:r>
      <w:r w:rsidR="00225CAF">
        <w:rPr>
          <w:rFonts w:ascii="Arial" w:hAnsi="Arial" w:cs="Arial"/>
        </w:rPr>
        <w:t>e</w:t>
      </w:r>
      <w:r w:rsidR="00A624A8" w:rsidRPr="00A624A8">
        <w:rPr>
          <w:rFonts w:ascii="Arial" w:hAnsi="Arial" w:cs="Arial"/>
        </w:rPr>
        <w:t xml:space="preserve"> infrastructure to maximize opportunities for sharing.  </w:t>
      </w:r>
    </w:p>
    <w:p w14:paraId="32EFDC47" w14:textId="77777777" w:rsidR="00444B4A" w:rsidRDefault="00444B4A" w:rsidP="00AD5A1E">
      <w:pPr>
        <w:spacing w:after="0" w:line="360" w:lineRule="auto"/>
        <w:contextualSpacing/>
        <w:rPr>
          <w:rFonts w:ascii="Arial" w:hAnsi="Arial" w:cs="Arial"/>
        </w:rPr>
      </w:pPr>
    </w:p>
    <w:p w14:paraId="36E265D0" w14:textId="77777777" w:rsidR="0019206D" w:rsidRDefault="009F796D" w:rsidP="00AD5A1E">
      <w:pPr>
        <w:spacing w:after="0" w:line="360" w:lineRule="auto"/>
        <w:ind w:firstLine="720"/>
        <w:contextualSpacing/>
        <w:rPr>
          <w:rFonts w:ascii="Arial" w:hAnsi="Arial" w:cs="Arial"/>
        </w:rPr>
      </w:pPr>
      <w:r>
        <w:rPr>
          <w:rFonts w:ascii="Arial" w:hAnsi="Arial" w:cs="Arial"/>
        </w:rPr>
        <w:t>The expanded</w:t>
      </w:r>
      <w:r w:rsidR="00225CAF">
        <w:rPr>
          <w:rFonts w:ascii="Arial" w:hAnsi="Arial" w:cs="Arial"/>
        </w:rPr>
        <w:t xml:space="preserve"> bioinformatics</w:t>
      </w:r>
      <w:r>
        <w:rPr>
          <w:rFonts w:ascii="Arial" w:hAnsi="Arial" w:cs="Arial"/>
        </w:rPr>
        <w:t xml:space="preserve"> needs of the GEBRI members will require </w:t>
      </w:r>
      <w:r w:rsidR="00313661">
        <w:rPr>
          <w:rFonts w:ascii="Arial" w:hAnsi="Arial" w:cs="Arial"/>
        </w:rPr>
        <w:t>additional, dedicated</w:t>
      </w:r>
      <w:r>
        <w:rPr>
          <w:rFonts w:ascii="Arial" w:hAnsi="Arial" w:cs="Arial"/>
        </w:rPr>
        <w:t xml:space="preserve"> bioinformatics support.  This need will be met by the hiring of an additional full-time bioinformatics support staff person.</w:t>
      </w:r>
      <w:r w:rsidR="00444B4A">
        <w:rPr>
          <w:rFonts w:ascii="Arial" w:hAnsi="Arial" w:cs="Arial"/>
        </w:rPr>
        <w:t xml:space="preserve"> </w:t>
      </w:r>
      <w:r w:rsidR="00313661">
        <w:rPr>
          <w:rFonts w:ascii="Arial" w:hAnsi="Arial" w:cs="Arial"/>
        </w:rPr>
        <w:t xml:space="preserve">This new staff member will be specifically designated to support the training and implementation of bioinformatics for the GEBRI faculty.  </w:t>
      </w:r>
      <w:r w:rsidR="00444B4A">
        <w:rPr>
          <w:rFonts w:ascii="Arial" w:hAnsi="Arial" w:cs="Arial"/>
        </w:rPr>
        <w:t xml:space="preserve">The UNH </w:t>
      </w:r>
      <w:r>
        <w:rPr>
          <w:rFonts w:ascii="Arial" w:hAnsi="Arial" w:cs="Arial"/>
        </w:rPr>
        <w:t>V</w:t>
      </w:r>
      <w:r w:rsidR="00444B4A">
        <w:rPr>
          <w:rFonts w:ascii="Arial" w:hAnsi="Arial" w:cs="Arial"/>
        </w:rPr>
        <w:t>i</w:t>
      </w:r>
      <w:r w:rsidR="00291D47">
        <w:rPr>
          <w:rFonts w:ascii="Arial" w:hAnsi="Arial" w:cs="Arial"/>
        </w:rPr>
        <w:t xml:space="preserve">ce </w:t>
      </w:r>
      <w:r>
        <w:rPr>
          <w:rFonts w:ascii="Arial" w:hAnsi="Arial" w:cs="Arial"/>
        </w:rPr>
        <w:t>P</w:t>
      </w:r>
      <w:r w:rsidR="00291D47">
        <w:rPr>
          <w:rFonts w:ascii="Arial" w:hAnsi="Arial" w:cs="Arial"/>
        </w:rPr>
        <w:t>rovost for Research and the</w:t>
      </w:r>
      <w:r w:rsidR="000711EF">
        <w:rPr>
          <w:rFonts w:ascii="Arial" w:hAnsi="Arial" w:cs="Arial"/>
        </w:rPr>
        <w:t xml:space="preserve"> Dean of COLSA will continue to support </w:t>
      </w:r>
      <w:r w:rsidR="00B7161D">
        <w:rPr>
          <w:rFonts w:ascii="Arial" w:hAnsi="Arial" w:cs="Arial"/>
        </w:rPr>
        <w:t>the current b</w:t>
      </w:r>
      <w:r w:rsidR="0081014C">
        <w:rPr>
          <w:rFonts w:ascii="Arial" w:hAnsi="Arial" w:cs="Arial"/>
        </w:rPr>
        <w:t xml:space="preserve">ioinformatics </w:t>
      </w:r>
      <w:r w:rsidR="00B7161D">
        <w:rPr>
          <w:rFonts w:ascii="Arial" w:hAnsi="Arial" w:cs="Arial"/>
        </w:rPr>
        <w:t>staff</w:t>
      </w:r>
      <w:r w:rsidR="000711EF">
        <w:rPr>
          <w:rFonts w:ascii="Arial" w:hAnsi="Arial" w:cs="Arial"/>
        </w:rPr>
        <w:t xml:space="preserve"> for the duration of the </w:t>
      </w:r>
      <w:r w:rsidR="00B7161D">
        <w:rPr>
          <w:rFonts w:ascii="Arial" w:hAnsi="Arial" w:cs="Arial"/>
        </w:rPr>
        <w:t>C</w:t>
      </w:r>
      <w:r w:rsidR="00313661">
        <w:rPr>
          <w:rFonts w:ascii="Arial" w:hAnsi="Arial" w:cs="Arial"/>
        </w:rPr>
        <w:t>O</w:t>
      </w:r>
      <w:r w:rsidR="00B7161D">
        <w:rPr>
          <w:rFonts w:ascii="Arial" w:hAnsi="Arial" w:cs="Arial"/>
        </w:rPr>
        <w:t>BRE</w:t>
      </w:r>
      <w:r w:rsidR="000711EF">
        <w:rPr>
          <w:rFonts w:ascii="Arial" w:hAnsi="Arial" w:cs="Arial"/>
        </w:rPr>
        <w:t xml:space="preserve">.  </w:t>
      </w:r>
      <w:r w:rsidR="0019206D">
        <w:rPr>
          <w:rFonts w:ascii="Arial" w:hAnsi="Arial" w:cs="Arial"/>
        </w:rPr>
        <w:t xml:space="preserve">   </w:t>
      </w:r>
    </w:p>
    <w:p w14:paraId="2668A41F" w14:textId="77777777" w:rsidR="00A1151F" w:rsidRDefault="00A1151F" w:rsidP="00AD5A1E">
      <w:pPr>
        <w:spacing w:after="0" w:line="360" w:lineRule="auto"/>
        <w:contextualSpacing/>
        <w:rPr>
          <w:rFonts w:ascii="Arial" w:hAnsi="Arial" w:cs="Arial"/>
        </w:rPr>
      </w:pPr>
    </w:p>
    <w:p w14:paraId="176CFEA6" w14:textId="77777777" w:rsidR="00A523F6" w:rsidRDefault="00785200" w:rsidP="00AD5A1E">
      <w:pPr>
        <w:spacing w:after="0" w:line="360" w:lineRule="auto"/>
        <w:ind w:firstLine="720"/>
        <w:contextualSpacing/>
        <w:rPr>
          <w:rFonts w:ascii="Arial" w:hAnsi="Arial" w:cs="Arial"/>
        </w:rPr>
      </w:pPr>
      <w:r w:rsidRPr="00C01311">
        <w:rPr>
          <w:rFonts w:ascii="Arial" w:hAnsi="Arial" w:cs="Arial"/>
          <w:b/>
          <w:i/>
        </w:rPr>
        <w:t>Expected outcomes</w:t>
      </w:r>
      <w:r w:rsidR="00C01311">
        <w:rPr>
          <w:rFonts w:ascii="Arial" w:hAnsi="Arial" w:cs="Arial"/>
          <w:b/>
          <w:i/>
        </w:rPr>
        <w:t xml:space="preserve">.  </w:t>
      </w:r>
      <w:r w:rsidR="0019206D">
        <w:rPr>
          <w:rFonts w:ascii="Arial" w:hAnsi="Arial" w:cs="Arial"/>
        </w:rPr>
        <w:t xml:space="preserve">The expected outcomes for </w:t>
      </w:r>
      <w:r w:rsidR="00313661">
        <w:rPr>
          <w:rFonts w:ascii="Arial" w:hAnsi="Arial" w:cs="Arial"/>
        </w:rPr>
        <w:t xml:space="preserve">this aim of </w:t>
      </w:r>
      <w:r w:rsidR="0019206D">
        <w:rPr>
          <w:rFonts w:ascii="Arial" w:hAnsi="Arial" w:cs="Arial"/>
        </w:rPr>
        <w:t>the pro</w:t>
      </w:r>
      <w:r w:rsidR="00444B4A">
        <w:rPr>
          <w:rFonts w:ascii="Arial" w:hAnsi="Arial" w:cs="Arial"/>
        </w:rPr>
        <w:t>p</w:t>
      </w:r>
      <w:r w:rsidR="0019206D">
        <w:rPr>
          <w:rFonts w:ascii="Arial" w:hAnsi="Arial" w:cs="Arial"/>
        </w:rPr>
        <w:t>osed activit</w:t>
      </w:r>
      <w:r w:rsidR="00291D47">
        <w:rPr>
          <w:rFonts w:ascii="Arial" w:hAnsi="Arial" w:cs="Arial"/>
        </w:rPr>
        <w:t>i</w:t>
      </w:r>
      <w:r w:rsidR="0019206D">
        <w:rPr>
          <w:rFonts w:ascii="Arial" w:hAnsi="Arial" w:cs="Arial"/>
        </w:rPr>
        <w:t xml:space="preserve">es in the </w:t>
      </w:r>
      <w:r w:rsidR="00FD4E97">
        <w:rPr>
          <w:rFonts w:ascii="Arial" w:hAnsi="Arial" w:cs="Arial"/>
        </w:rPr>
        <w:t>G</w:t>
      </w:r>
      <w:r w:rsidR="0019206D">
        <w:rPr>
          <w:rFonts w:ascii="Arial" w:hAnsi="Arial" w:cs="Arial"/>
        </w:rPr>
        <w:t xml:space="preserve">enomics and </w:t>
      </w:r>
      <w:r w:rsidR="00FD4E97">
        <w:rPr>
          <w:rFonts w:ascii="Arial" w:hAnsi="Arial" w:cs="Arial"/>
        </w:rPr>
        <w:t>B</w:t>
      </w:r>
      <w:r w:rsidR="0019206D">
        <w:rPr>
          <w:rFonts w:ascii="Arial" w:hAnsi="Arial" w:cs="Arial"/>
        </w:rPr>
        <w:t>ioinform</w:t>
      </w:r>
      <w:r w:rsidR="00291D47">
        <w:rPr>
          <w:rFonts w:ascii="Arial" w:hAnsi="Arial" w:cs="Arial"/>
        </w:rPr>
        <w:t>at</w:t>
      </w:r>
      <w:r w:rsidR="0019206D">
        <w:rPr>
          <w:rFonts w:ascii="Arial" w:hAnsi="Arial" w:cs="Arial"/>
        </w:rPr>
        <w:t xml:space="preserve">ics </w:t>
      </w:r>
      <w:r w:rsidR="00FD4E97">
        <w:rPr>
          <w:rFonts w:ascii="Arial" w:hAnsi="Arial" w:cs="Arial"/>
        </w:rPr>
        <w:t>C</w:t>
      </w:r>
      <w:r w:rsidR="0019206D">
        <w:rPr>
          <w:rFonts w:ascii="Arial" w:hAnsi="Arial" w:cs="Arial"/>
        </w:rPr>
        <w:t>ore include the e</w:t>
      </w:r>
      <w:r w:rsidR="00444B4A">
        <w:rPr>
          <w:rFonts w:ascii="Arial" w:hAnsi="Arial" w:cs="Arial"/>
        </w:rPr>
        <w:t xml:space="preserve">stablishment </w:t>
      </w:r>
      <w:r w:rsidR="00313661">
        <w:rPr>
          <w:rFonts w:ascii="Arial" w:hAnsi="Arial" w:cs="Arial"/>
        </w:rPr>
        <w:t xml:space="preserve">expanded computing infrastructure connected to a large-scale shared facility as well as increased bioinformatics support and training.  </w:t>
      </w:r>
      <w:r w:rsidR="00FD4E97">
        <w:rPr>
          <w:rFonts w:ascii="Arial" w:hAnsi="Arial" w:cs="Arial"/>
        </w:rPr>
        <w:t xml:space="preserve">Planned further </w:t>
      </w:r>
      <w:r w:rsidR="0019206D">
        <w:rPr>
          <w:rFonts w:ascii="Arial" w:hAnsi="Arial" w:cs="Arial"/>
        </w:rPr>
        <w:t>expansion of regional opportunities for training and support in Bioinform</w:t>
      </w:r>
      <w:r w:rsidR="00444B4A">
        <w:rPr>
          <w:rFonts w:ascii="Arial" w:hAnsi="Arial" w:cs="Arial"/>
        </w:rPr>
        <w:t>a</w:t>
      </w:r>
      <w:r w:rsidR="0019206D">
        <w:rPr>
          <w:rFonts w:ascii="Arial" w:hAnsi="Arial" w:cs="Arial"/>
        </w:rPr>
        <w:t>tics</w:t>
      </w:r>
      <w:r w:rsidR="00FD4E97">
        <w:rPr>
          <w:rFonts w:ascii="Arial" w:hAnsi="Arial" w:cs="Arial"/>
        </w:rPr>
        <w:t xml:space="preserve"> will also facilitate the research of GEBRI faculty</w:t>
      </w:r>
      <w:r w:rsidR="0019206D">
        <w:rPr>
          <w:rFonts w:ascii="Arial" w:hAnsi="Arial" w:cs="Arial"/>
        </w:rPr>
        <w:t xml:space="preserve">.  </w:t>
      </w:r>
    </w:p>
    <w:p w14:paraId="4B71E16C" w14:textId="77777777" w:rsidR="00A523F6" w:rsidRDefault="00A523F6" w:rsidP="00AD5A1E">
      <w:pPr>
        <w:spacing w:after="0" w:line="360" w:lineRule="auto"/>
        <w:contextualSpacing/>
        <w:rPr>
          <w:rFonts w:ascii="Arial" w:hAnsi="Arial" w:cs="Arial"/>
        </w:rPr>
      </w:pPr>
    </w:p>
    <w:p w14:paraId="6AE1D222" w14:textId="77777777" w:rsidR="00C01311" w:rsidRPr="00644D36" w:rsidRDefault="00C01311" w:rsidP="00AD5A1E">
      <w:pPr>
        <w:spacing w:after="0" w:line="360" w:lineRule="auto"/>
        <w:ind w:firstLine="720"/>
        <w:contextualSpacing/>
        <w:rPr>
          <w:rFonts w:ascii="Arial" w:hAnsi="Arial" w:cs="Arial"/>
          <w:b/>
          <w:i/>
        </w:rPr>
      </w:pPr>
      <w:proofErr w:type="gramStart"/>
      <w:r w:rsidRPr="00644D36">
        <w:rPr>
          <w:rFonts w:ascii="Arial" w:hAnsi="Arial" w:cs="Arial"/>
          <w:b/>
          <w:i/>
        </w:rPr>
        <w:t>Potential problems and alternative strategies</w:t>
      </w:r>
      <w:r w:rsidR="00644D36">
        <w:rPr>
          <w:rFonts w:ascii="Arial" w:hAnsi="Arial" w:cs="Arial"/>
          <w:b/>
          <w:i/>
        </w:rPr>
        <w:t>.</w:t>
      </w:r>
      <w:proofErr w:type="gramEnd"/>
    </w:p>
    <w:p w14:paraId="744763C0" w14:textId="77777777" w:rsidR="00C01311" w:rsidRDefault="00C01311" w:rsidP="00AD5A1E">
      <w:pPr>
        <w:spacing w:after="0" w:line="360" w:lineRule="auto"/>
        <w:ind w:firstLine="720"/>
        <w:contextualSpacing/>
        <w:rPr>
          <w:rFonts w:ascii="Arial" w:hAnsi="Arial" w:cs="Arial"/>
        </w:rPr>
      </w:pPr>
      <w:r>
        <w:rPr>
          <w:rFonts w:ascii="Arial" w:hAnsi="Arial" w:cs="Arial"/>
        </w:rPr>
        <w:t xml:space="preserve">The two greatest potential problems faced by the proposed GEBRI Genomics and Bioinformatics </w:t>
      </w:r>
      <w:r w:rsidR="00644D36">
        <w:rPr>
          <w:rFonts w:ascii="Arial" w:hAnsi="Arial" w:cs="Arial"/>
        </w:rPr>
        <w:t xml:space="preserve">Core </w:t>
      </w:r>
      <w:r>
        <w:rPr>
          <w:rFonts w:ascii="Arial" w:hAnsi="Arial" w:cs="Arial"/>
        </w:rPr>
        <w:t xml:space="preserve">are (1) the need to provide effective training and meaningful support to non-molecular biology programs; and (2) rapidly changing technologies.  Both genomic and </w:t>
      </w:r>
      <w:proofErr w:type="spellStart"/>
      <w:r>
        <w:rPr>
          <w:rFonts w:ascii="Arial" w:hAnsi="Arial" w:cs="Arial"/>
        </w:rPr>
        <w:t>bioinformatic</w:t>
      </w:r>
      <w:proofErr w:type="spellEnd"/>
      <w:r>
        <w:rPr>
          <w:rFonts w:ascii="Arial" w:hAnsi="Arial" w:cs="Arial"/>
        </w:rPr>
        <w:t xml:space="preserve"> technologies change at a pace that belies accurate predictions for 5 years except that the technology will be different, cheaper and better.  In order to maintain a valuable resource, the GEBRI Genomics and Bioinformatics Core and partner institutions are committed to maintaining support of the best practices of our faculty.  The plans to expand personnel and a commitment to maintaining state-of-the-art infrastructure combined with cooperation among regional partners will mitigate these challenges. It is time</w:t>
      </w:r>
      <w:r w:rsidR="00EB26F4">
        <w:rPr>
          <w:rFonts w:ascii="Arial" w:hAnsi="Arial" w:cs="Arial"/>
        </w:rPr>
        <w:t>-</w:t>
      </w:r>
      <w:r>
        <w:rPr>
          <w:rFonts w:ascii="Arial" w:hAnsi="Arial" w:cs="Arial"/>
        </w:rPr>
        <w:t xml:space="preserve">consuming but critical to bring these powerful technologies to bear on important biomedical questions.  </w:t>
      </w:r>
    </w:p>
    <w:p w14:paraId="71CAB143" w14:textId="77777777" w:rsidR="00A81BA6" w:rsidRPr="00A81BA6" w:rsidRDefault="00EB26F4" w:rsidP="00AD5A1E">
      <w:pPr>
        <w:spacing w:after="0" w:line="360" w:lineRule="auto"/>
        <w:ind w:firstLine="720"/>
        <w:rPr>
          <w:rFonts w:ascii="Arial" w:hAnsi="Arial" w:cs="Arial"/>
        </w:rPr>
      </w:pPr>
      <w:r>
        <w:rPr>
          <w:rFonts w:ascii="Arial" w:hAnsi="Arial" w:cs="Arial"/>
        </w:rPr>
        <w:t>Similarly, t</w:t>
      </w:r>
      <w:r w:rsidR="00A81BA6" w:rsidRPr="00A81BA6">
        <w:rPr>
          <w:rFonts w:ascii="Arial" w:hAnsi="Arial" w:cs="Arial"/>
        </w:rPr>
        <w:t>he rapidly changing scope and qualities of genomic data make long term planning for storage and platforms for processing a challenge.</w:t>
      </w:r>
      <w:r w:rsidR="00A81BA6">
        <w:rPr>
          <w:rFonts w:ascii="Arial" w:hAnsi="Arial" w:cs="Arial"/>
        </w:rPr>
        <w:t xml:space="preserve"> </w:t>
      </w:r>
      <w:r w:rsidR="00A81BA6" w:rsidRPr="00A81BA6">
        <w:rPr>
          <w:rFonts w:ascii="Arial" w:hAnsi="Arial" w:cs="Arial"/>
        </w:rPr>
        <w:t xml:space="preserve"> Th</w:t>
      </w:r>
      <w:r>
        <w:rPr>
          <w:rFonts w:ascii="Arial" w:hAnsi="Arial" w:cs="Arial"/>
        </w:rPr>
        <w:t xml:space="preserve">is proposal </w:t>
      </w:r>
      <w:r w:rsidR="00A81BA6" w:rsidRPr="00A81BA6">
        <w:rPr>
          <w:rFonts w:ascii="Arial" w:hAnsi="Arial" w:cs="Arial"/>
        </w:rPr>
        <w:t xml:space="preserve">leverages existing infrastructure in a federated approach hedging against massive </w:t>
      </w:r>
      <w:proofErr w:type="spellStart"/>
      <w:r w:rsidR="00A81BA6" w:rsidRPr="00A81BA6">
        <w:rPr>
          <w:rFonts w:ascii="Arial" w:hAnsi="Arial" w:cs="Arial"/>
        </w:rPr>
        <w:t>mis</w:t>
      </w:r>
      <w:proofErr w:type="spellEnd"/>
      <w:r w:rsidR="00A81BA6">
        <w:rPr>
          <w:rFonts w:ascii="Arial" w:hAnsi="Arial" w:cs="Arial"/>
        </w:rPr>
        <w:t>-</w:t>
      </w:r>
      <w:r w:rsidR="00A81BA6" w:rsidRPr="00A81BA6">
        <w:rPr>
          <w:rFonts w:ascii="Arial" w:hAnsi="Arial" w:cs="Arial"/>
        </w:rPr>
        <w:t>investment.</w:t>
      </w:r>
      <w:r w:rsidR="00A81BA6">
        <w:rPr>
          <w:rFonts w:ascii="Arial" w:hAnsi="Arial" w:cs="Arial"/>
        </w:rPr>
        <w:t xml:space="preserve"> </w:t>
      </w:r>
      <w:r w:rsidR="00A81BA6" w:rsidRPr="00A81BA6">
        <w:rPr>
          <w:rFonts w:ascii="Arial" w:hAnsi="Arial" w:cs="Arial"/>
        </w:rPr>
        <w:t xml:space="preserve"> Nevertheless, planning data storage and processing approaches for five years is challenging and will likely involve further </w:t>
      </w:r>
      <w:r w:rsidR="00A81BA6">
        <w:rPr>
          <w:rFonts w:ascii="Arial" w:hAnsi="Arial" w:cs="Arial"/>
        </w:rPr>
        <w:t>implementation</w:t>
      </w:r>
      <w:r w:rsidR="00A81BA6" w:rsidRPr="00A81BA6">
        <w:rPr>
          <w:rFonts w:ascii="Arial" w:hAnsi="Arial" w:cs="Arial"/>
        </w:rPr>
        <w:t xml:space="preserve"> of cloud </w:t>
      </w:r>
      <w:r w:rsidR="00A81BA6">
        <w:rPr>
          <w:rFonts w:ascii="Arial" w:hAnsi="Arial" w:cs="Arial"/>
        </w:rPr>
        <w:t>computing strategies</w:t>
      </w:r>
      <w:r w:rsidR="00A81BA6" w:rsidRPr="00A81BA6">
        <w:rPr>
          <w:rFonts w:ascii="Arial" w:hAnsi="Arial" w:cs="Arial"/>
        </w:rPr>
        <w:t xml:space="preserve"> for analysis already common for a handful of stable applications as well as </w:t>
      </w:r>
      <w:r w:rsidR="00A81BA6">
        <w:rPr>
          <w:rFonts w:ascii="Arial" w:hAnsi="Arial" w:cs="Arial"/>
        </w:rPr>
        <w:t xml:space="preserve">for </w:t>
      </w:r>
      <w:r w:rsidR="00A81BA6" w:rsidRPr="00A81BA6">
        <w:rPr>
          <w:rFonts w:ascii="Arial" w:hAnsi="Arial" w:cs="Arial"/>
        </w:rPr>
        <w:t>long</w:t>
      </w:r>
      <w:r w:rsidR="00A81BA6">
        <w:rPr>
          <w:rFonts w:ascii="Arial" w:hAnsi="Arial" w:cs="Arial"/>
        </w:rPr>
        <w:t>-</w:t>
      </w:r>
      <w:r w:rsidR="00A81BA6" w:rsidRPr="00A81BA6">
        <w:rPr>
          <w:rFonts w:ascii="Arial" w:hAnsi="Arial" w:cs="Arial"/>
        </w:rPr>
        <w:t xml:space="preserve">term secure data storage. </w:t>
      </w:r>
      <w:r w:rsidR="00A81BA6">
        <w:rPr>
          <w:rFonts w:ascii="Arial" w:hAnsi="Arial" w:cs="Arial"/>
        </w:rPr>
        <w:t xml:space="preserve"> </w:t>
      </w:r>
      <w:r w:rsidR="00A81BA6" w:rsidRPr="00A81BA6">
        <w:rPr>
          <w:rFonts w:ascii="Arial" w:hAnsi="Arial" w:cs="Arial"/>
        </w:rPr>
        <w:t xml:space="preserve">Together with </w:t>
      </w:r>
      <w:r w:rsidR="00A81BA6">
        <w:rPr>
          <w:rFonts w:ascii="Arial" w:hAnsi="Arial" w:cs="Arial"/>
        </w:rPr>
        <w:t>the academic partn</w:t>
      </w:r>
      <w:r w:rsidR="00A81BA6" w:rsidRPr="00A81BA6">
        <w:rPr>
          <w:rFonts w:ascii="Arial" w:hAnsi="Arial" w:cs="Arial"/>
        </w:rPr>
        <w:t>ers and under the advi</w:t>
      </w:r>
      <w:r w:rsidR="00A81BA6">
        <w:rPr>
          <w:rFonts w:ascii="Arial" w:hAnsi="Arial" w:cs="Arial"/>
        </w:rPr>
        <w:t>c</w:t>
      </w:r>
      <w:r w:rsidR="00A81BA6" w:rsidRPr="00A81BA6">
        <w:rPr>
          <w:rFonts w:ascii="Arial" w:hAnsi="Arial" w:cs="Arial"/>
        </w:rPr>
        <w:t xml:space="preserve">e of </w:t>
      </w:r>
      <w:r w:rsidR="00A81BA6">
        <w:rPr>
          <w:rFonts w:ascii="Arial" w:hAnsi="Arial" w:cs="Arial"/>
        </w:rPr>
        <w:t xml:space="preserve">both the internal and external </w:t>
      </w:r>
      <w:r w:rsidR="00A81BA6" w:rsidRPr="00A81BA6">
        <w:rPr>
          <w:rFonts w:ascii="Arial" w:hAnsi="Arial" w:cs="Arial"/>
        </w:rPr>
        <w:t xml:space="preserve">advisory </w:t>
      </w:r>
      <w:r w:rsidR="000465C7">
        <w:rPr>
          <w:rFonts w:ascii="Arial" w:hAnsi="Arial" w:cs="Arial"/>
        </w:rPr>
        <w:t>committees</w:t>
      </w:r>
      <w:r w:rsidR="00A81BA6">
        <w:rPr>
          <w:rFonts w:ascii="Arial" w:hAnsi="Arial" w:cs="Arial"/>
        </w:rPr>
        <w:t>, this core</w:t>
      </w:r>
      <w:r w:rsidR="00A81BA6" w:rsidRPr="00A81BA6">
        <w:rPr>
          <w:rFonts w:ascii="Arial" w:hAnsi="Arial" w:cs="Arial"/>
        </w:rPr>
        <w:t xml:space="preserve"> will continue to monitor </w:t>
      </w:r>
      <w:r w:rsidR="00A81BA6">
        <w:rPr>
          <w:rFonts w:ascii="Arial" w:hAnsi="Arial" w:cs="Arial"/>
        </w:rPr>
        <w:t>for</w:t>
      </w:r>
      <w:r>
        <w:rPr>
          <w:rFonts w:ascii="Arial" w:hAnsi="Arial" w:cs="Arial"/>
        </w:rPr>
        <w:t xml:space="preserve"> future best</w:t>
      </w:r>
      <w:r w:rsidR="00A81BA6" w:rsidRPr="00A81BA6">
        <w:rPr>
          <w:rFonts w:ascii="Arial" w:hAnsi="Arial" w:cs="Arial"/>
        </w:rPr>
        <w:t xml:space="preserve"> practices. </w:t>
      </w:r>
    </w:p>
    <w:p w14:paraId="07FF4291" w14:textId="77777777" w:rsidR="00A523F6" w:rsidRDefault="00A523F6" w:rsidP="00AD5A1E">
      <w:pPr>
        <w:spacing w:after="0" w:line="360" w:lineRule="auto"/>
        <w:contextualSpacing/>
        <w:rPr>
          <w:rFonts w:ascii="Arial" w:hAnsi="Arial" w:cs="Arial"/>
        </w:rPr>
      </w:pPr>
    </w:p>
    <w:p w14:paraId="66A96574" w14:textId="77777777" w:rsidR="00A523F6" w:rsidRPr="00EB26F4" w:rsidRDefault="00A523F6" w:rsidP="00AD5A1E">
      <w:pPr>
        <w:spacing w:after="0" w:line="360" w:lineRule="auto"/>
        <w:contextualSpacing/>
        <w:rPr>
          <w:rFonts w:ascii="Arial" w:hAnsi="Arial" w:cs="Arial"/>
          <w:b/>
        </w:rPr>
      </w:pPr>
      <w:r w:rsidRPr="00EB26F4">
        <w:rPr>
          <w:rFonts w:ascii="Arial" w:hAnsi="Arial" w:cs="Arial"/>
          <w:b/>
        </w:rPr>
        <w:t>Expected Contributions to the individual C</w:t>
      </w:r>
      <w:r w:rsidR="00EB26F4">
        <w:rPr>
          <w:rFonts w:ascii="Arial" w:hAnsi="Arial" w:cs="Arial"/>
          <w:b/>
        </w:rPr>
        <w:t>O</w:t>
      </w:r>
      <w:r w:rsidRPr="00EB26F4">
        <w:rPr>
          <w:rFonts w:ascii="Arial" w:hAnsi="Arial" w:cs="Arial"/>
          <w:b/>
        </w:rPr>
        <w:t>BRE GEBRI projects</w:t>
      </w:r>
    </w:p>
    <w:p w14:paraId="0BA5F680" w14:textId="77777777" w:rsidR="00A523F6" w:rsidRDefault="00A523F6" w:rsidP="00AD5A1E">
      <w:pPr>
        <w:spacing w:after="0" w:line="360" w:lineRule="auto"/>
        <w:contextualSpacing/>
        <w:rPr>
          <w:rFonts w:ascii="Arial" w:hAnsi="Arial" w:cs="Arial"/>
        </w:rPr>
      </w:pPr>
    </w:p>
    <w:p w14:paraId="78EE3A6E" w14:textId="77777777" w:rsidR="00066031" w:rsidRDefault="00FD4E97" w:rsidP="00AD5A1E">
      <w:pPr>
        <w:spacing w:after="0" w:line="360" w:lineRule="auto"/>
        <w:contextualSpacing/>
        <w:rPr>
          <w:rFonts w:ascii="Arial" w:hAnsi="Arial" w:cs="Arial"/>
        </w:rPr>
      </w:pPr>
      <w:r>
        <w:rPr>
          <w:rFonts w:ascii="Arial" w:hAnsi="Arial" w:cs="Arial"/>
        </w:rPr>
        <w:t>Each of the four GEBRI projects will benefit from the establishment of the Genomics and Bioinformatics Core.</w:t>
      </w:r>
    </w:p>
    <w:p w14:paraId="6644750F" w14:textId="77777777" w:rsidR="00A523F6" w:rsidRDefault="00A523F6" w:rsidP="00AD5A1E">
      <w:pPr>
        <w:spacing w:after="0" w:line="360" w:lineRule="auto"/>
        <w:rPr>
          <w:rFonts w:ascii="Arial" w:hAnsi="Arial" w:cs="Arial"/>
        </w:rPr>
      </w:pPr>
    </w:p>
    <w:p w14:paraId="6B4BBE40" w14:textId="77777777" w:rsidR="00066031" w:rsidRPr="00066031" w:rsidRDefault="00066031" w:rsidP="00AD5A1E">
      <w:pPr>
        <w:spacing w:after="0" w:line="360" w:lineRule="auto"/>
        <w:rPr>
          <w:rStyle w:val="Strong"/>
          <w:rFonts w:ascii="Arial" w:hAnsi="Arial" w:cs="Arial"/>
          <w:b w:val="0"/>
          <w:bCs w:val="0"/>
        </w:rPr>
      </w:pPr>
      <w:r w:rsidRPr="00F105B4">
        <w:rPr>
          <w:rFonts w:ascii="Arial" w:hAnsi="Arial" w:cs="Arial"/>
        </w:rPr>
        <w:lastRenderedPageBreak/>
        <w:t>Project 1:</w:t>
      </w:r>
      <w:r w:rsidRPr="00066031">
        <w:rPr>
          <w:rFonts w:ascii="Arial" w:hAnsi="Arial" w:cs="Arial"/>
          <w:b/>
        </w:rPr>
        <w:t xml:space="preserve"> </w:t>
      </w:r>
      <w:r w:rsidRPr="00066031">
        <w:rPr>
          <w:rStyle w:val="Strong"/>
          <w:rFonts w:ascii="Arial" w:hAnsi="Arial" w:cs="Arial"/>
          <w:b w:val="0"/>
        </w:rPr>
        <w:t xml:space="preserve">Kyung Jae Jeong, Ph.D. </w:t>
      </w:r>
      <w:r w:rsidRPr="00066031">
        <w:rPr>
          <w:rFonts w:ascii="Arial" w:eastAsia="Times New Roman" w:hAnsi="Arial" w:cs="Arial"/>
          <w:color w:val="000000"/>
        </w:rPr>
        <w:t>Assistant Professor, Department of Chemical Engineering</w:t>
      </w:r>
      <w:r w:rsidRPr="00066031">
        <w:rPr>
          <w:rFonts w:ascii="Arial" w:eastAsia="Times New Roman" w:hAnsi="Arial" w:cs="Arial"/>
          <w:b/>
          <w:color w:val="000000"/>
        </w:rPr>
        <w:t xml:space="preserve">, </w:t>
      </w:r>
      <w:r w:rsidRPr="00066031">
        <w:rPr>
          <w:rStyle w:val="Strong"/>
          <w:rFonts w:ascii="Arial" w:hAnsi="Arial" w:cs="Arial"/>
          <w:b w:val="0"/>
        </w:rPr>
        <w:t xml:space="preserve">focuses on tissue bioengineering by manipulating stems cells and substrates to produce functioning tissues.  Dr. Jeong will benefit from the </w:t>
      </w:r>
      <w:r w:rsidR="005D5FF1">
        <w:rPr>
          <w:rStyle w:val="Strong"/>
          <w:rFonts w:ascii="Arial" w:hAnsi="Arial" w:cs="Arial"/>
          <w:b w:val="0"/>
        </w:rPr>
        <w:t xml:space="preserve">GEBRI Genomics and Bioinformatics Core </w:t>
      </w:r>
      <w:r w:rsidRPr="00066031">
        <w:rPr>
          <w:rStyle w:val="Strong"/>
          <w:rFonts w:ascii="Arial" w:hAnsi="Arial" w:cs="Arial"/>
          <w:b w:val="0"/>
        </w:rPr>
        <w:t>by having access to state</w:t>
      </w:r>
      <w:r w:rsidR="005D5FF1">
        <w:rPr>
          <w:rStyle w:val="Strong"/>
          <w:rFonts w:ascii="Arial" w:hAnsi="Arial" w:cs="Arial"/>
          <w:b w:val="0"/>
        </w:rPr>
        <w:t>-</w:t>
      </w:r>
      <w:r w:rsidRPr="00066031">
        <w:rPr>
          <w:rStyle w:val="Strong"/>
          <w:rFonts w:ascii="Arial" w:hAnsi="Arial" w:cs="Arial"/>
          <w:b w:val="0"/>
        </w:rPr>
        <w:t>of</w:t>
      </w:r>
      <w:r w:rsidR="005D5FF1">
        <w:rPr>
          <w:rStyle w:val="Strong"/>
          <w:rFonts w:ascii="Arial" w:hAnsi="Arial" w:cs="Arial"/>
          <w:b w:val="0"/>
        </w:rPr>
        <w:t>-</w:t>
      </w:r>
      <w:r w:rsidRPr="00066031">
        <w:rPr>
          <w:rStyle w:val="Strong"/>
          <w:rFonts w:ascii="Arial" w:hAnsi="Arial" w:cs="Arial"/>
          <w:b w:val="0"/>
        </w:rPr>
        <w:t>the</w:t>
      </w:r>
      <w:r w:rsidR="005D5FF1">
        <w:rPr>
          <w:rStyle w:val="Strong"/>
          <w:rFonts w:ascii="Arial" w:hAnsi="Arial" w:cs="Arial"/>
          <w:b w:val="0"/>
        </w:rPr>
        <w:t>-</w:t>
      </w:r>
      <w:r w:rsidRPr="00066031">
        <w:rPr>
          <w:rStyle w:val="Strong"/>
          <w:rFonts w:ascii="Arial" w:hAnsi="Arial" w:cs="Arial"/>
          <w:b w:val="0"/>
        </w:rPr>
        <w:t>art genomic and bioinformatics resources and training with a high level of service.  Th</w:t>
      </w:r>
      <w:r w:rsidR="005D5FF1">
        <w:rPr>
          <w:rStyle w:val="Strong"/>
          <w:rFonts w:ascii="Arial" w:hAnsi="Arial" w:cs="Arial"/>
          <w:b w:val="0"/>
        </w:rPr>
        <w:t>e use of a genomics and bioinformatics approach is</w:t>
      </w:r>
      <w:r w:rsidRPr="00066031">
        <w:rPr>
          <w:rStyle w:val="Strong"/>
          <w:rFonts w:ascii="Arial" w:hAnsi="Arial" w:cs="Arial"/>
          <w:b w:val="0"/>
        </w:rPr>
        <w:t xml:space="preserve"> critical for understanding the biological mechanisms for the stem cell response to different engineered substrates.  </w:t>
      </w:r>
      <w:r w:rsidR="005D5FF1">
        <w:rPr>
          <w:rStyle w:val="Strong"/>
          <w:rFonts w:ascii="Arial" w:hAnsi="Arial" w:cs="Arial"/>
          <w:b w:val="0"/>
        </w:rPr>
        <w:t xml:space="preserve">Dr. </w:t>
      </w:r>
      <w:proofErr w:type="spellStart"/>
      <w:r w:rsidR="005D5FF1">
        <w:rPr>
          <w:rStyle w:val="Strong"/>
          <w:rFonts w:ascii="Arial" w:hAnsi="Arial" w:cs="Arial"/>
          <w:b w:val="0"/>
        </w:rPr>
        <w:t>Jeong’s</w:t>
      </w:r>
      <w:proofErr w:type="spellEnd"/>
      <w:r w:rsidR="005D5FF1">
        <w:rPr>
          <w:rStyle w:val="Strong"/>
          <w:rFonts w:ascii="Arial" w:hAnsi="Arial" w:cs="Arial"/>
          <w:b w:val="0"/>
        </w:rPr>
        <w:t xml:space="preserve"> research will specifically involve the use of RNA-</w:t>
      </w:r>
      <w:proofErr w:type="spellStart"/>
      <w:r w:rsidR="005D5FF1">
        <w:rPr>
          <w:rStyle w:val="Strong"/>
          <w:rFonts w:ascii="Arial" w:hAnsi="Arial" w:cs="Arial"/>
          <w:b w:val="0"/>
        </w:rPr>
        <w:t>seq</w:t>
      </w:r>
      <w:proofErr w:type="spellEnd"/>
      <w:r w:rsidR="005D5FF1">
        <w:rPr>
          <w:rStyle w:val="Strong"/>
          <w:rFonts w:ascii="Arial" w:hAnsi="Arial" w:cs="Arial"/>
          <w:b w:val="0"/>
        </w:rPr>
        <w:t xml:space="preserve"> to compare transcription profiles and bisulfite sequencing to examine changes in methylation patterns in the stem cell populations studied.  </w:t>
      </w:r>
      <w:r w:rsidRPr="00066031">
        <w:rPr>
          <w:rStyle w:val="Strong"/>
          <w:rFonts w:ascii="Arial" w:hAnsi="Arial" w:cs="Arial"/>
          <w:b w:val="0"/>
        </w:rPr>
        <w:t>This program</w:t>
      </w:r>
      <w:r w:rsidR="005D5FF1">
        <w:rPr>
          <w:rStyle w:val="Strong"/>
          <w:rFonts w:ascii="Arial" w:hAnsi="Arial" w:cs="Arial"/>
          <w:b w:val="0"/>
        </w:rPr>
        <w:t xml:space="preserve"> is explicitly multidisciplinary and</w:t>
      </w:r>
      <w:r w:rsidRPr="00066031">
        <w:rPr>
          <w:rStyle w:val="Strong"/>
          <w:rFonts w:ascii="Arial" w:hAnsi="Arial" w:cs="Arial"/>
          <w:b w:val="0"/>
        </w:rPr>
        <w:t xml:space="preserve"> brings valuable knowledge of stem cell biology, bioengineering and significant potential biomedical applications to </w:t>
      </w:r>
      <w:r w:rsidR="005D5FF1">
        <w:rPr>
          <w:rStyle w:val="Strong"/>
          <w:rFonts w:ascii="Arial" w:hAnsi="Arial" w:cs="Arial"/>
          <w:b w:val="0"/>
        </w:rPr>
        <w:t>this</w:t>
      </w:r>
      <w:r w:rsidRPr="00066031">
        <w:rPr>
          <w:rStyle w:val="Strong"/>
          <w:rFonts w:ascii="Arial" w:hAnsi="Arial" w:cs="Arial"/>
          <w:b w:val="0"/>
        </w:rPr>
        <w:t xml:space="preserve"> </w:t>
      </w:r>
      <w:r w:rsidR="00C25D8A">
        <w:rPr>
          <w:rStyle w:val="Strong"/>
          <w:rFonts w:ascii="Arial" w:hAnsi="Arial" w:cs="Arial"/>
          <w:b w:val="0"/>
        </w:rPr>
        <w:t>GEBRI</w:t>
      </w:r>
      <w:r w:rsidRPr="00066031">
        <w:rPr>
          <w:rStyle w:val="Strong"/>
          <w:rFonts w:ascii="Arial" w:hAnsi="Arial" w:cs="Arial"/>
          <w:b w:val="0"/>
        </w:rPr>
        <w:t xml:space="preserve">. </w:t>
      </w:r>
    </w:p>
    <w:p w14:paraId="53CE9C7A" w14:textId="77777777" w:rsidR="00EB26F4" w:rsidRDefault="00EB26F4" w:rsidP="00AD5A1E">
      <w:pPr>
        <w:pStyle w:val="PlainText"/>
        <w:spacing w:line="360" w:lineRule="auto"/>
        <w:rPr>
          <w:rFonts w:ascii="Arial" w:hAnsi="Arial" w:cs="Arial"/>
          <w:szCs w:val="22"/>
        </w:rPr>
      </w:pPr>
    </w:p>
    <w:p w14:paraId="3855DEA5" w14:textId="77777777" w:rsidR="00066031" w:rsidRPr="00066031" w:rsidRDefault="00066031" w:rsidP="00AD5A1E">
      <w:pPr>
        <w:pStyle w:val="PlainText"/>
        <w:spacing w:line="360" w:lineRule="auto"/>
        <w:rPr>
          <w:rFonts w:ascii="Arial" w:hAnsi="Arial" w:cs="Arial"/>
          <w:szCs w:val="22"/>
        </w:rPr>
      </w:pPr>
      <w:r w:rsidRPr="00066031">
        <w:rPr>
          <w:rFonts w:ascii="Arial" w:hAnsi="Arial" w:cs="Arial"/>
          <w:szCs w:val="22"/>
        </w:rPr>
        <w:t>Project 2: Kang Wu, Ph.D., Assistant Professor, Depa</w:t>
      </w:r>
      <w:r w:rsidR="00F105B4">
        <w:rPr>
          <w:rFonts w:ascii="Arial" w:hAnsi="Arial" w:cs="Arial"/>
          <w:szCs w:val="22"/>
        </w:rPr>
        <w:t>rtment of Chemical Engineering,</w:t>
      </w:r>
      <w:r w:rsidRPr="00066031">
        <w:rPr>
          <w:rFonts w:ascii="Arial" w:hAnsi="Arial" w:cs="Arial"/>
          <w:szCs w:val="22"/>
        </w:rPr>
        <w:t xml:space="preserve"> focuses on the development of novel microbial drug delivery systems.  </w:t>
      </w:r>
      <w:r w:rsidR="00F105B4">
        <w:rPr>
          <w:rFonts w:ascii="Arial" w:hAnsi="Arial" w:cs="Arial"/>
          <w:szCs w:val="22"/>
        </w:rPr>
        <w:t>Dr. Wu’s</w:t>
      </w:r>
      <w:r w:rsidRPr="00066031">
        <w:rPr>
          <w:rFonts w:ascii="Arial" w:hAnsi="Arial" w:cs="Arial"/>
          <w:szCs w:val="22"/>
        </w:rPr>
        <w:t xml:space="preserve"> work requires extensive comparative genomics in the experimental design and proteomic and bioinform</w:t>
      </w:r>
      <w:r w:rsidR="00F105B4">
        <w:rPr>
          <w:rFonts w:ascii="Arial" w:hAnsi="Arial" w:cs="Arial"/>
          <w:szCs w:val="22"/>
        </w:rPr>
        <w:t>a</w:t>
      </w:r>
      <w:r w:rsidRPr="00066031">
        <w:rPr>
          <w:rFonts w:ascii="Arial" w:hAnsi="Arial" w:cs="Arial"/>
          <w:szCs w:val="22"/>
        </w:rPr>
        <w:t>tic</w:t>
      </w:r>
      <w:r w:rsidR="00F105B4">
        <w:rPr>
          <w:rFonts w:ascii="Arial" w:hAnsi="Arial" w:cs="Arial"/>
          <w:szCs w:val="22"/>
        </w:rPr>
        <w:t xml:space="preserve">s resources </w:t>
      </w:r>
      <w:r w:rsidRPr="00066031">
        <w:rPr>
          <w:rFonts w:ascii="Arial" w:hAnsi="Arial" w:cs="Arial"/>
          <w:szCs w:val="22"/>
        </w:rPr>
        <w:t xml:space="preserve">to accomplish </w:t>
      </w:r>
      <w:r w:rsidR="00F105B4">
        <w:rPr>
          <w:rFonts w:ascii="Arial" w:hAnsi="Arial" w:cs="Arial"/>
          <w:szCs w:val="22"/>
        </w:rPr>
        <w:t>the overall</w:t>
      </w:r>
      <w:r w:rsidRPr="00066031">
        <w:rPr>
          <w:rFonts w:ascii="Arial" w:hAnsi="Arial" w:cs="Arial"/>
          <w:szCs w:val="22"/>
        </w:rPr>
        <w:t xml:space="preserve"> goals. Dr. Wu will </w:t>
      </w:r>
      <w:r w:rsidR="00F105B4">
        <w:rPr>
          <w:rFonts w:ascii="Arial" w:hAnsi="Arial" w:cs="Arial"/>
          <w:szCs w:val="22"/>
        </w:rPr>
        <w:t xml:space="preserve">specifically use high throughput DNA and RNA sequencing as well as mass spectroscopy approaches available in the GEBRI Genomics and Bioinformatics Core.  Dr. Wu </w:t>
      </w:r>
      <w:r w:rsidRPr="00066031">
        <w:rPr>
          <w:rFonts w:ascii="Arial" w:hAnsi="Arial" w:cs="Arial"/>
          <w:szCs w:val="22"/>
        </w:rPr>
        <w:t xml:space="preserve">bring an important new dimension to our excellent research group in microbial genomics and will benefit significantly from </w:t>
      </w:r>
      <w:r w:rsidR="00F105B4">
        <w:rPr>
          <w:rFonts w:ascii="Arial" w:hAnsi="Arial" w:cs="Arial"/>
          <w:szCs w:val="22"/>
        </w:rPr>
        <w:t>available</w:t>
      </w:r>
      <w:r w:rsidRPr="00066031">
        <w:rPr>
          <w:rFonts w:ascii="Arial" w:hAnsi="Arial" w:cs="Arial"/>
          <w:szCs w:val="22"/>
        </w:rPr>
        <w:t xml:space="preserve"> support for the development of her capacity to undertake the genomic and bioinformatics aspects of her proposal.  </w:t>
      </w:r>
      <w:r w:rsidR="00F105B4">
        <w:rPr>
          <w:rFonts w:ascii="Arial" w:hAnsi="Arial" w:cs="Arial"/>
          <w:szCs w:val="22"/>
        </w:rPr>
        <w:t xml:space="preserve">Dr. Wu’s research program is explicitly multidisciplinary and brings valuable engineering and synthetic biology perspectives to this </w:t>
      </w:r>
      <w:r w:rsidR="00C25D8A">
        <w:rPr>
          <w:rFonts w:ascii="Arial" w:hAnsi="Arial" w:cs="Arial"/>
          <w:szCs w:val="22"/>
        </w:rPr>
        <w:t>GEBRI</w:t>
      </w:r>
      <w:r w:rsidRPr="00066031">
        <w:rPr>
          <w:rFonts w:ascii="Arial" w:hAnsi="Arial" w:cs="Arial"/>
          <w:szCs w:val="22"/>
        </w:rPr>
        <w:t xml:space="preserve"> </w:t>
      </w:r>
    </w:p>
    <w:p w14:paraId="514B301D" w14:textId="77777777" w:rsidR="00066031" w:rsidRPr="00066031" w:rsidRDefault="00066031" w:rsidP="00AD5A1E">
      <w:pPr>
        <w:spacing w:after="0" w:line="360" w:lineRule="auto"/>
        <w:rPr>
          <w:rStyle w:val="Strong"/>
          <w:rFonts w:ascii="Arial" w:hAnsi="Arial" w:cs="Arial"/>
          <w:b w:val="0"/>
        </w:rPr>
      </w:pPr>
    </w:p>
    <w:p w14:paraId="4C81B003" w14:textId="77777777" w:rsidR="00066031" w:rsidRPr="00066031" w:rsidRDefault="00066031" w:rsidP="00AD5A1E">
      <w:pPr>
        <w:spacing w:after="0" w:line="360" w:lineRule="auto"/>
        <w:rPr>
          <w:rFonts w:ascii="Arial" w:hAnsi="Arial" w:cs="Arial"/>
        </w:rPr>
      </w:pPr>
      <w:r w:rsidRPr="00066031">
        <w:rPr>
          <w:rFonts w:ascii="Arial" w:eastAsia="Times New Roman" w:hAnsi="Arial" w:cs="Arial"/>
          <w:color w:val="000000"/>
        </w:rPr>
        <w:t xml:space="preserve">Project 3: Matthew MacManes, </w:t>
      </w:r>
      <w:r w:rsidR="00F105B4">
        <w:rPr>
          <w:rFonts w:ascii="Arial" w:eastAsia="Times New Roman" w:hAnsi="Arial" w:cs="Arial"/>
          <w:color w:val="000000"/>
        </w:rPr>
        <w:t xml:space="preserve">Ph.D., </w:t>
      </w:r>
      <w:r w:rsidRPr="00066031">
        <w:rPr>
          <w:rFonts w:ascii="Arial" w:eastAsia="Times New Roman" w:hAnsi="Arial" w:cs="Arial"/>
          <w:color w:val="000000"/>
        </w:rPr>
        <w:t>Assistant Professor, Department of Molecular, Cellular, &amp; Biomedical Sciences,</w:t>
      </w:r>
      <w:r w:rsidRPr="00066031">
        <w:rPr>
          <w:rFonts w:ascii="Arial" w:hAnsi="Arial" w:cs="Arial"/>
        </w:rPr>
        <w:t xml:space="preserve"> focuses on the elucidation of novel mechanisms of tolerance to dehydration in mammals using comparative and functional genomics</w:t>
      </w:r>
      <w:r w:rsidR="00F105B4">
        <w:rPr>
          <w:rFonts w:ascii="Arial" w:hAnsi="Arial" w:cs="Arial"/>
        </w:rPr>
        <w:t xml:space="preserve"> and physiological assays</w:t>
      </w:r>
      <w:r w:rsidRPr="00066031">
        <w:rPr>
          <w:rFonts w:ascii="Arial" w:hAnsi="Arial" w:cs="Arial"/>
        </w:rPr>
        <w:t xml:space="preserve"> </w:t>
      </w:r>
      <w:r w:rsidR="00C25D8A">
        <w:rPr>
          <w:rFonts w:ascii="Arial" w:hAnsi="Arial" w:cs="Arial"/>
        </w:rPr>
        <w:t>i</w:t>
      </w:r>
      <w:r w:rsidRPr="00066031">
        <w:rPr>
          <w:rFonts w:ascii="Arial" w:hAnsi="Arial" w:cs="Arial"/>
        </w:rPr>
        <w:t>n a new</w:t>
      </w:r>
      <w:r w:rsidR="00C25D8A">
        <w:rPr>
          <w:rFonts w:ascii="Arial" w:hAnsi="Arial" w:cs="Arial"/>
        </w:rPr>
        <w:t>,</w:t>
      </w:r>
      <w:r w:rsidRPr="00066031">
        <w:rPr>
          <w:rFonts w:ascii="Arial" w:hAnsi="Arial" w:cs="Arial"/>
        </w:rPr>
        <w:t xml:space="preserve"> powerful </w:t>
      </w:r>
      <w:r w:rsidR="00C25D8A">
        <w:rPr>
          <w:rFonts w:ascii="Arial" w:hAnsi="Arial" w:cs="Arial"/>
        </w:rPr>
        <w:t>rodent</w:t>
      </w:r>
      <w:r w:rsidRPr="00066031">
        <w:rPr>
          <w:rFonts w:ascii="Arial" w:hAnsi="Arial" w:cs="Arial"/>
        </w:rPr>
        <w:t xml:space="preserve"> model</w:t>
      </w:r>
      <w:r w:rsidR="00C25D8A">
        <w:rPr>
          <w:rFonts w:ascii="Arial" w:hAnsi="Arial" w:cs="Arial"/>
        </w:rPr>
        <w:t xml:space="preserve"> system</w:t>
      </w:r>
      <w:r w:rsidRPr="00066031">
        <w:rPr>
          <w:rFonts w:ascii="Arial" w:hAnsi="Arial" w:cs="Arial"/>
        </w:rPr>
        <w:t xml:space="preserve">.  Dr, MacManes is enabled by the genomics technology </w:t>
      </w:r>
      <w:r w:rsidR="00C25D8A">
        <w:rPr>
          <w:rFonts w:ascii="Arial" w:hAnsi="Arial" w:cs="Arial"/>
        </w:rPr>
        <w:t xml:space="preserve">and bioinformatics </w:t>
      </w:r>
      <w:r w:rsidRPr="00066031">
        <w:rPr>
          <w:rFonts w:ascii="Arial" w:hAnsi="Arial" w:cs="Arial"/>
        </w:rPr>
        <w:t>in</w:t>
      </w:r>
      <w:r w:rsidR="00C25D8A">
        <w:rPr>
          <w:rFonts w:ascii="Arial" w:hAnsi="Arial" w:cs="Arial"/>
        </w:rPr>
        <w:t>frastructure in</w:t>
      </w:r>
      <w:r w:rsidRPr="00066031">
        <w:rPr>
          <w:rFonts w:ascii="Arial" w:hAnsi="Arial" w:cs="Arial"/>
        </w:rPr>
        <w:t xml:space="preserve"> the</w:t>
      </w:r>
      <w:r w:rsidR="00C25D8A">
        <w:rPr>
          <w:rFonts w:ascii="Arial" w:hAnsi="Arial" w:cs="Arial"/>
        </w:rPr>
        <w:t xml:space="preserve"> proposed</w:t>
      </w:r>
      <w:r w:rsidRPr="00066031">
        <w:rPr>
          <w:rFonts w:ascii="Arial" w:hAnsi="Arial" w:cs="Arial"/>
        </w:rPr>
        <w:t xml:space="preserve"> </w:t>
      </w:r>
      <w:r w:rsidR="00C25D8A">
        <w:rPr>
          <w:rFonts w:ascii="Arial" w:hAnsi="Arial" w:cs="Arial"/>
        </w:rPr>
        <w:t xml:space="preserve">GEBRI </w:t>
      </w:r>
      <w:r w:rsidRPr="00066031">
        <w:rPr>
          <w:rFonts w:ascii="Arial" w:hAnsi="Arial" w:cs="Arial"/>
        </w:rPr>
        <w:t>core a</w:t>
      </w:r>
      <w:r w:rsidR="00C25D8A">
        <w:rPr>
          <w:rFonts w:ascii="Arial" w:hAnsi="Arial" w:cs="Arial"/>
        </w:rPr>
        <w:t>s well as facilities (</w:t>
      </w:r>
      <w:proofErr w:type="spellStart"/>
      <w:r w:rsidR="00C25D8A">
        <w:rPr>
          <w:rFonts w:ascii="Arial" w:hAnsi="Arial" w:cs="Arial"/>
        </w:rPr>
        <w:t>PacBio</w:t>
      </w:r>
      <w:proofErr w:type="spellEnd"/>
      <w:r w:rsidR="00C25D8A">
        <w:rPr>
          <w:rFonts w:ascii="Arial" w:hAnsi="Arial" w:cs="Arial"/>
        </w:rPr>
        <w:t>) in the core of a regional partner. Dr. MacManes specifically requires high throughput sequencing for RNA-</w:t>
      </w:r>
      <w:proofErr w:type="spellStart"/>
      <w:r w:rsidR="00C25D8A">
        <w:rPr>
          <w:rFonts w:ascii="Arial" w:hAnsi="Arial" w:cs="Arial"/>
        </w:rPr>
        <w:t>seq</w:t>
      </w:r>
      <w:proofErr w:type="spellEnd"/>
      <w:r w:rsidR="00C25D8A">
        <w:rPr>
          <w:rFonts w:ascii="Arial" w:hAnsi="Arial" w:cs="Arial"/>
        </w:rPr>
        <w:t xml:space="preserve"> and bisulfite sequencing.  Dr. </w:t>
      </w:r>
      <w:proofErr w:type="spellStart"/>
      <w:r w:rsidR="00C25D8A">
        <w:rPr>
          <w:rFonts w:ascii="Arial" w:hAnsi="Arial" w:cs="Arial"/>
        </w:rPr>
        <w:t>MacManes’s</w:t>
      </w:r>
      <w:proofErr w:type="spellEnd"/>
      <w:r w:rsidR="00C25D8A">
        <w:rPr>
          <w:rFonts w:ascii="Arial" w:hAnsi="Arial" w:cs="Arial"/>
        </w:rPr>
        <w:t xml:space="preserve"> research program is explicitly multidisciplinary and he </w:t>
      </w:r>
      <w:r w:rsidRPr="00066031">
        <w:rPr>
          <w:rFonts w:ascii="Arial" w:hAnsi="Arial" w:cs="Arial"/>
        </w:rPr>
        <w:t xml:space="preserve">brings to the </w:t>
      </w:r>
      <w:r w:rsidR="00C25D8A">
        <w:rPr>
          <w:rFonts w:ascii="Arial" w:hAnsi="Arial" w:cs="Arial"/>
        </w:rPr>
        <w:t>GEBRI</w:t>
      </w:r>
      <w:r w:rsidRPr="00066031">
        <w:rPr>
          <w:rFonts w:ascii="Arial" w:hAnsi="Arial" w:cs="Arial"/>
        </w:rPr>
        <w:t xml:space="preserve"> significant skills in bioinformatics.</w:t>
      </w:r>
    </w:p>
    <w:p w14:paraId="264A3703" w14:textId="77777777" w:rsidR="00066031" w:rsidRPr="00066031" w:rsidRDefault="00066031" w:rsidP="00AD5A1E">
      <w:pPr>
        <w:spacing w:after="0" w:line="360" w:lineRule="auto"/>
        <w:rPr>
          <w:rFonts w:ascii="Arial" w:hAnsi="Arial" w:cs="Arial"/>
        </w:rPr>
      </w:pPr>
    </w:p>
    <w:p w14:paraId="082D325A" w14:textId="77777777" w:rsidR="00066031" w:rsidRPr="00066031" w:rsidRDefault="00066031" w:rsidP="00AD5A1E">
      <w:pPr>
        <w:spacing w:after="0" w:line="360" w:lineRule="auto"/>
        <w:rPr>
          <w:rFonts w:ascii="Arial" w:eastAsia="Times New Roman" w:hAnsi="Arial" w:cs="Arial"/>
          <w:color w:val="000000"/>
        </w:rPr>
      </w:pPr>
      <w:r w:rsidRPr="00066031">
        <w:rPr>
          <w:rFonts w:ascii="Arial" w:eastAsia="Times New Roman" w:hAnsi="Arial" w:cs="Arial"/>
          <w:color w:val="000000"/>
        </w:rPr>
        <w:t xml:space="preserve">Project 4: David Plachetzki Ph.D., Assistant Professor, Department of Molecular, Cellular, &amp; Biomedical Sciences, </w:t>
      </w:r>
      <w:r w:rsidRPr="00066031">
        <w:rPr>
          <w:rFonts w:ascii="Arial" w:hAnsi="Arial" w:cs="Arial"/>
        </w:rPr>
        <w:t>investigates the genetic basis and developmental consequences of self/non</w:t>
      </w:r>
      <w:r w:rsidR="00C25D8A">
        <w:rPr>
          <w:rFonts w:ascii="Arial" w:hAnsi="Arial" w:cs="Arial"/>
        </w:rPr>
        <w:t>-</w:t>
      </w:r>
      <w:r w:rsidRPr="00066031">
        <w:rPr>
          <w:rFonts w:ascii="Arial" w:hAnsi="Arial" w:cs="Arial"/>
        </w:rPr>
        <w:t>self recognition in a remarkable colonial animal that is uniquely suited for this research. The proposed study has important implications for our understanding histocompatibility, adaptive immunity</w:t>
      </w:r>
      <w:r w:rsidR="00C25D8A">
        <w:rPr>
          <w:rFonts w:ascii="Arial" w:hAnsi="Arial" w:cs="Arial"/>
        </w:rPr>
        <w:t>,</w:t>
      </w:r>
      <w:r w:rsidRPr="00066031">
        <w:rPr>
          <w:rFonts w:ascii="Arial" w:hAnsi="Arial" w:cs="Arial"/>
        </w:rPr>
        <w:t xml:space="preserve"> and stem cell biology.</w:t>
      </w:r>
      <w:r w:rsidR="00C25D8A">
        <w:rPr>
          <w:rFonts w:ascii="Arial" w:hAnsi="Arial" w:cs="Arial"/>
        </w:rPr>
        <w:t xml:space="preserve"> </w:t>
      </w:r>
      <w:r w:rsidRPr="00066031">
        <w:rPr>
          <w:rFonts w:ascii="Arial" w:hAnsi="Arial" w:cs="Arial"/>
        </w:rPr>
        <w:t xml:space="preserve"> D</w:t>
      </w:r>
      <w:r w:rsidR="00C25D8A">
        <w:rPr>
          <w:rFonts w:ascii="Arial" w:hAnsi="Arial" w:cs="Arial"/>
        </w:rPr>
        <w:t>r. Plachetzki</w:t>
      </w:r>
      <w:r w:rsidRPr="00066031">
        <w:rPr>
          <w:rFonts w:ascii="Arial" w:hAnsi="Arial" w:cs="Arial"/>
        </w:rPr>
        <w:t xml:space="preserve"> will utilize genomics and bioinformatics resources in the </w:t>
      </w:r>
      <w:r w:rsidR="00C25D8A">
        <w:rPr>
          <w:rFonts w:ascii="Arial" w:hAnsi="Arial" w:cs="Arial"/>
        </w:rPr>
        <w:t>GEBRI</w:t>
      </w:r>
      <w:r w:rsidRPr="00066031">
        <w:rPr>
          <w:rFonts w:ascii="Arial" w:hAnsi="Arial" w:cs="Arial"/>
        </w:rPr>
        <w:t xml:space="preserve"> core</w:t>
      </w:r>
      <w:r w:rsidR="00C25D8A">
        <w:rPr>
          <w:rFonts w:ascii="Arial" w:hAnsi="Arial" w:cs="Arial"/>
        </w:rPr>
        <w:t xml:space="preserve">, specifically for assays of transcriptional regulation.  Dr. </w:t>
      </w:r>
      <w:proofErr w:type="spellStart"/>
      <w:r w:rsidR="00C25D8A">
        <w:rPr>
          <w:rFonts w:ascii="Arial" w:hAnsi="Arial" w:cs="Arial"/>
        </w:rPr>
        <w:t>Plachetzki’s</w:t>
      </w:r>
      <w:proofErr w:type="spellEnd"/>
      <w:r w:rsidR="00C25D8A">
        <w:rPr>
          <w:rFonts w:ascii="Arial" w:hAnsi="Arial" w:cs="Arial"/>
        </w:rPr>
        <w:t xml:space="preserve"> research program is explicitly multidisciplinary</w:t>
      </w:r>
      <w:r w:rsidRPr="00066031">
        <w:rPr>
          <w:rFonts w:ascii="Arial" w:hAnsi="Arial" w:cs="Arial"/>
        </w:rPr>
        <w:t xml:space="preserve"> and brings significant experience in comparative genomics and deve</w:t>
      </w:r>
      <w:r w:rsidR="00C25D8A">
        <w:rPr>
          <w:rFonts w:ascii="Arial" w:hAnsi="Arial" w:cs="Arial"/>
        </w:rPr>
        <w:t>lopmental biology to the GEBRI.</w:t>
      </w:r>
      <w:r w:rsidRPr="00066031">
        <w:rPr>
          <w:rFonts w:ascii="Arial" w:hAnsi="Arial" w:cs="Arial"/>
        </w:rPr>
        <w:t xml:space="preserve"> </w:t>
      </w:r>
    </w:p>
    <w:p w14:paraId="48F16C61" w14:textId="77777777" w:rsidR="00066031" w:rsidRPr="00066031" w:rsidRDefault="00066031" w:rsidP="00AD5A1E">
      <w:pPr>
        <w:spacing w:after="0" w:line="360" w:lineRule="auto"/>
        <w:contextualSpacing/>
        <w:rPr>
          <w:rFonts w:ascii="Arial" w:hAnsi="Arial" w:cs="Arial"/>
        </w:rPr>
      </w:pPr>
    </w:p>
    <w:p w14:paraId="70D79C3A" w14:textId="77777777" w:rsidR="00A1151F" w:rsidRPr="00066031" w:rsidRDefault="00A1151F" w:rsidP="00AD5A1E">
      <w:pPr>
        <w:spacing w:after="0" w:line="360" w:lineRule="auto"/>
        <w:contextualSpacing/>
        <w:rPr>
          <w:rFonts w:ascii="Arial" w:hAnsi="Arial" w:cs="Arial"/>
        </w:rPr>
      </w:pPr>
    </w:p>
    <w:p w14:paraId="1A9158DB" w14:textId="77777777" w:rsidR="00A1151F" w:rsidRDefault="00A1151F" w:rsidP="00AD5A1E">
      <w:pPr>
        <w:spacing w:after="0" w:line="360" w:lineRule="auto"/>
        <w:contextualSpacing/>
        <w:rPr>
          <w:rFonts w:ascii="Arial" w:hAnsi="Arial" w:cs="Arial"/>
        </w:rPr>
      </w:pPr>
    </w:p>
    <w:p w14:paraId="550A7FBB" w14:textId="77777777" w:rsidR="00A1151F" w:rsidRDefault="00A1151F" w:rsidP="00AD5A1E">
      <w:pPr>
        <w:spacing w:after="0" w:line="360" w:lineRule="auto"/>
        <w:contextualSpacing/>
        <w:rPr>
          <w:rFonts w:ascii="Arial" w:hAnsi="Arial" w:cs="Arial"/>
        </w:rPr>
      </w:pPr>
    </w:p>
    <w:p w14:paraId="0ED30F4A" w14:textId="77777777" w:rsidR="00785200" w:rsidRDefault="00785200" w:rsidP="00AD5A1E">
      <w:pPr>
        <w:spacing w:after="0" w:line="360" w:lineRule="auto"/>
        <w:contextualSpacing/>
        <w:rPr>
          <w:rFonts w:ascii="Arial" w:hAnsi="Arial" w:cs="Arial"/>
        </w:rPr>
      </w:pPr>
      <w:r>
        <w:rPr>
          <w:rFonts w:ascii="Arial" w:hAnsi="Arial" w:cs="Arial"/>
        </w:rPr>
        <w:t>Timeline</w:t>
      </w:r>
      <w:r w:rsidR="006A551E">
        <w:rPr>
          <w:rFonts w:ascii="Arial" w:hAnsi="Arial" w:cs="Arial"/>
        </w:rPr>
        <w:t xml:space="preserve">: The additional genomics technician and bioinformatics support staff will be implemented in year 1 and continue throughout the tenure of the Genomics and Bioinformatics Core.  Automation and single-cell genomics platforms are established in year 1 and purchased over three years.  It is anticipated that additional infrastructure will be required in years 4 and 5.  NH Grid enhancement has a target of 256 cores with purchases front-loaded in with high RAM nodes in years 1 and 2.  </w:t>
      </w:r>
    </w:p>
    <w:p w14:paraId="51FE4201" w14:textId="77777777" w:rsidR="006A551E" w:rsidRDefault="006A551E" w:rsidP="00AD5A1E">
      <w:pPr>
        <w:spacing w:after="0" w:line="360" w:lineRule="auto"/>
        <w:contextualSpacing/>
        <w:rPr>
          <w:rFonts w:ascii="Arial" w:hAnsi="Arial" w:cs="Arial"/>
        </w:rPr>
      </w:pPr>
    </w:p>
    <w:tbl>
      <w:tblPr>
        <w:tblStyle w:val="TableGrid"/>
        <w:tblW w:w="0" w:type="auto"/>
        <w:jc w:val="center"/>
        <w:tblInd w:w="-833" w:type="dxa"/>
        <w:tblLook w:val="04A0" w:firstRow="1" w:lastRow="0" w:firstColumn="1" w:lastColumn="0" w:noHBand="0" w:noVBand="1"/>
      </w:tblPr>
      <w:tblGrid>
        <w:gridCol w:w="2406"/>
        <w:gridCol w:w="864"/>
        <w:gridCol w:w="864"/>
        <w:gridCol w:w="864"/>
        <w:gridCol w:w="864"/>
        <w:gridCol w:w="864"/>
      </w:tblGrid>
      <w:tr w:rsidR="00DE230D" w14:paraId="20867B30" w14:textId="77777777" w:rsidTr="006A551E">
        <w:trPr>
          <w:jc w:val="center"/>
        </w:trPr>
        <w:tc>
          <w:tcPr>
            <w:tcW w:w="2406" w:type="dxa"/>
          </w:tcPr>
          <w:p w14:paraId="2236FC14" w14:textId="77777777" w:rsidR="00DE230D" w:rsidRDefault="00DE230D" w:rsidP="00AD5A1E">
            <w:pPr>
              <w:spacing w:line="360" w:lineRule="auto"/>
              <w:contextualSpacing/>
              <w:rPr>
                <w:rFonts w:ascii="Arial" w:hAnsi="Arial" w:cs="Arial"/>
              </w:rPr>
            </w:pPr>
            <w:r w:rsidRPr="00DE230D">
              <w:rPr>
                <w:rFonts w:ascii="Arial" w:hAnsi="Arial" w:cs="Arial"/>
                <w:b/>
              </w:rPr>
              <w:t>Project Year</w:t>
            </w:r>
          </w:p>
        </w:tc>
        <w:tc>
          <w:tcPr>
            <w:tcW w:w="864" w:type="dxa"/>
          </w:tcPr>
          <w:p w14:paraId="32714B55" w14:textId="77777777" w:rsidR="00DE230D" w:rsidRPr="00DE230D" w:rsidRDefault="00DE230D" w:rsidP="00AD5A1E">
            <w:pPr>
              <w:spacing w:line="360" w:lineRule="auto"/>
              <w:contextualSpacing/>
              <w:jc w:val="center"/>
              <w:rPr>
                <w:rFonts w:ascii="Arial" w:hAnsi="Arial" w:cs="Arial"/>
                <w:b/>
              </w:rPr>
            </w:pPr>
            <w:r w:rsidRPr="00DE230D">
              <w:rPr>
                <w:rFonts w:ascii="Arial" w:hAnsi="Arial" w:cs="Arial"/>
                <w:b/>
              </w:rPr>
              <w:t>1</w:t>
            </w:r>
          </w:p>
        </w:tc>
        <w:tc>
          <w:tcPr>
            <w:tcW w:w="864" w:type="dxa"/>
          </w:tcPr>
          <w:p w14:paraId="3F63BAF8" w14:textId="77777777" w:rsidR="00DE230D" w:rsidRPr="00DE230D" w:rsidRDefault="00DE230D" w:rsidP="00AD5A1E">
            <w:pPr>
              <w:spacing w:line="360" w:lineRule="auto"/>
              <w:contextualSpacing/>
              <w:jc w:val="center"/>
              <w:rPr>
                <w:rFonts w:ascii="Arial" w:hAnsi="Arial" w:cs="Arial"/>
                <w:b/>
              </w:rPr>
            </w:pPr>
            <w:r w:rsidRPr="00DE230D">
              <w:rPr>
                <w:rFonts w:ascii="Arial" w:hAnsi="Arial" w:cs="Arial"/>
                <w:b/>
              </w:rPr>
              <w:t>2</w:t>
            </w:r>
          </w:p>
        </w:tc>
        <w:tc>
          <w:tcPr>
            <w:tcW w:w="864" w:type="dxa"/>
          </w:tcPr>
          <w:p w14:paraId="700893AF" w14:textId="77777777" w:rsidR="00DE230D" w:rsidRPr="00DE230D" w:rsidRDefault="00DE230D" w:rsidP="00AD5A1E">
            <w:pPr>
              <w:spacing w:line="360" w:lineRule="auto"/>
              <w:contextualSpacing/>
              <w:jc w:val="center"/>
              <w:rPr>
                <w:rFonts w:ascii="Arial" w:hAnsi="Arial" w:cs="Arial"/>
                <w:b/>
              </w:rPr>
            </w:pPr>
            <w:r w:rsidRPr="00DE230D">
              <w:rPr>
                <w:rFonts w:ascii="Arial" w:hAnsi="Arial" w:cs="Arial"/>
                <w:b/>
              </w:rPr>
              <w:t>3</w:t>
            </w:r>
          </w:p>
        </w:tc>
        <w:tc>
          <w:tcPr>
            <w:tcW w:w="864" w:type="dxa"/>
          </w:tcPr>
          <w:p w14:paraId="14168761" w14:textId="77777777" w:rsidR="00DE230D" w:rsidRPr="00DE230D" w:rsidRDefault="00DE230D" w:rsidP="00AD5A1E">
            <w:pPr>
              <w:spacing w:line="360" w:lineRule="auto"/>
              <w:contextualSpacing/>
              <w:jc w:val="center"/>
              <w:rPr>
                <w:rFonts w:ascii="Arial" w:hAnsi="Arial" w:cs="Arial"/>
                <w:b/>
              </w:rPr>
            </w:pPr>
            <w:r w:rsidRPr="00DE230D">
              <w:rPr>
                <w:rFonts w:ascii="Arial" w:hAnsi="Arial" w:cs="Arial"/>
                <w:b/>
              </w:rPr>
              <w:t>4</w:t>
            </w:r>
          </w:p>
        </w:tc>
        <w:tc>
          <w:tcPr>
            <w:tcW w:w="864" w:type="dxa"/>
          </w:tcPr>
          <w:p w14:paraId="3F544FCF" w14:textId="77777777" w:rsidR="00DE230D" w:rsidRPr="00DE230D" w:rsidRDefault="00DE230D" w:rsidP="00AD5A1E">
            <w:pPr>
              <w:spacing w:line="360" w:lineRule="auto"/>
              <w:contextualSpacing/>
              <w:jc w:val="center"/>
              <w:rPr>
                <w:rFonts w:ascii="Arial" w:hAnsi="Arial" w:cs="Arial"/>
                <w:b/>
              </w:rPr>
            </w:pPr>
            <w:r w:rsidRPr="00DE230D">
              <w:rPr>
                <w:rFonts w:ascii="Arial" w:hAnsi="Arial" w:cs="Arial"/>
                <w:b/>
              </w:rPr>
              <w:t>5</w:t>
            </w:r>
          </w:p>
        </w:tc>
      </w:tr>
      <w:tr w:rsidR="00DE230D" w14:paraId="441D012E" w14:textId="77777777" w:rsidTr="006A551E">
        <w:trPr>
          <w:jc w:val="center"/>
        </w:trPr>
        <w:tc>
          <w:tcPr>
            <w:tcW w:w="2406" w:type="dxa"/>
          </w:tcPr>
          <w:p w14:paraId="6230A2BF" w14:textId="77777777" w:rsidR="00DE230D" w:rsidRDefault="00DE230D" w:rsidP="00AD5A1E">
            <w:pPr>
              <w:spacing w:line="360" w:lineRule="auto"/>
              <w:contextualSpacing/>
              <w:rPr>
                <w:rFonts w:ascii="Arial" w:hAnsi="Arial" w:cs="Arial"/>
              </w:rPr>
            </w:pPr>
            <w:r>
              <w:rPr>
                <w:rFonts w:ascii="Arial" w:hAnsi="Arial" w:cs="Arial"/>
              </w:rPr>
              <w:t>Aim 1</w:t>
            </w:r>
            <w:r w:rsidR="006A551E">
              <w:rPr>
                <w:rFonts w:ascii="Arial" w:hAnsi="Arial" w:cs="Arial"/>
              </w:rPr>
              <w:t xml:space="preserve"> Genomics</w:t>
            </w:r>
          </w:p>
        </w:tc>
        <w:tc>
          <w:tcPr>
            <w:tcW w:w="864" w:type="dxa"/>
          </w:tcPr>
          <w:p w14:paraId="7EE07012" w14:textId="77777777" w:rsidR="00DE230D" w:rsidRDefault="00DE230D" w:rsidP="00AD5A1E">
            <w:pPr>
              <w:spacing w:line="360" w:lineRule="auto"/>
              <w:contextualSpacing/>
              <w:rPr>
                <w:rFonts w:ascii="Arial" w:hAnsi="Arial" w:cs="Arial"/>
              </w:rPr>
            </w:pPr>
          </w:p>
        </w:tc>
        <w:tc>
          <w:tcPr>
            <w:tcW w:w="864" w:type="dxa"/>
          </w:tcPr>
          <w:p w14:paraId="033857F5" w14:textId="77777777" w:rsidR="00DE230D" w:rsidRDefault="00DE230D" w:rsidP="00AD5A1E">
            <w:pPr>
              <w:spacing w:line="360" w:lineRule="auto"/>
              <w:contextualSpacing/>
              <w:rPr>
                <w:rFonts w:ascii="Arial" w:hAnsi="Arial" w:cs="Arial"/>
              </w:rPr>
            </w:pPr>
          </w:p>
        </w:tc>
        <w:tc>
          <w:tcPr>
            <w:tcW w:w="864" w:type="dxa"/>
          </w:tcPr>
          <w:p w14:paraId="2392F765" w14:textId="77777777" w:rsidR="00DE230D" w:rsidRDefault="00DE230D" w:rsidP="00AD5A1E">
            <w:pPr>
              <w:spacing w:line="360" w:lineRule="auto"/>
              <w:contextualSpacing/>
              <w:rPr>
                <w:rFonts w:ascii="Arial" w:hAnsi="Arial" w:cs="Arial"/>
              </w:rPr>
            </w:pPr>
          </w:p>
        </w:tc>
        <w:tc>
          <w:tcPr>
            <w:tcW w:w="864" w:type="dxa"/>
          </w:tcPr>
          <w:p w14:paraId="5829A9AB" w14:textId="77777777" w:rsidR="00DE230D" w:rsidRDefault="00DE230D" w:rsidP="00AD5A1E">
            <w:pPr>
              <w:spacing w:line="360" w:lineRule="auto"/>
              <w:contextualSpacing/>
              <w:rPr>
                <w:rFonts w:ascii="Arial" w:hAnsi="Arial" w:cs="Arial"/>
              </w:rPr>
            </w:pPr>
          </w:p>
        </w:tc>
        <w:tc>
          <w:tcPr>
            <w:tcW w:w="864" w:type="dxa"/>
          </w:tcPr>
          <w:p w14:paraId="515EFD01" w14:textId="77777777" w:rsidR="00DE230D" w:rsidRDefault="00DE230D" w:rsidP="00AD5A1E">
            <w:pPr>
              <w:spacing w:line="360" w:lineRule="auto"/>
              <w:contextualSpacing/>
              <w:rPr>
                <w:rFonts w:ascii="Arial" w:hAnsi="Arial" w:cs="Arial"/>
              </w:rPr>
            </w:pPr>
          </w:p>
        </w:tc>
      </w:tr>
      <w:tr w:rsidR="00DE230D" w14:paraId="4E859D4F" w14:textId="77777777" w:rsidTr="006A551E">
        <w:trPr>
          <w:jc w:val="center"/>
        </w:trPr>
        <w:tc>
          <w:tcPr>
            <w:tcW w:w="2406" w:type="dxa"/>
          </w:tcPr>
          <w:p w14:paraId="27C3182E" w14:textId="77777777" w:rsidR="00DE230D" w:rsidRDefault="00DE230D" w:rsidP="00AD5A1E">
            <w:pPr>
              <w:spacing w:line="360" w:lineRule="auto"/>
              <w:contextualSpacing/>
              <w:rPr>
                <w:rFonts w:ascii="Arial" w:hAnsi="Arial" w:cs="Arial"/>
              </w:rPr>
            </w:pPr>
            <w:r>
              <w:rPr>
                <w:rFonts w:ascii="Arial" w:hAnsi="Arial" w:cs="Arial"/>
              </w:rPr>
              <w:t>1a</w:t>
            </w:r>
            <w:r w:rsidR="006A551E">
              <w:rPr>
                <w:rFonts w:ascii="Arial" w:hAnsi="Arial" w:cs="Arial"/>
              </w:rPr>
              <w:t xml:space="preserve"> Genomics staff</w:t>
            </w:r>
          </w:p>
        </w:tc>
        <w:tc>
          <w:tcPr>
            <w:tcW w:w="864" w:type="dxa"/>
          </w:tcPr>
          <w:p w14:paraId="028367B8" w14:textId="77777777" w:rsidR="00DE230D" w:rsidRPr="006A551E" w:rsidRDefault="006A551E" w:rsidP="00AD5A1E">
            <w:pPr>
              <w:spacing w:line="360" w:lineRule="auto"/>
              <w:contextualSpacing/>
              <w:rPr>
                <w:rFonts w:ascii="Arial" w:hAnsi="Arial" w:cs="Arial"/>
                <w:color w:val="FF0000"/>
              </w:rPr>
            </w:pPr>
            <w:r w:rsidRPr="006A551E">
              <w:rPr>
                <w:rFonts w:ascii="Arial" w:hAnsi="Arial" w:cs="Arial"/>
                <w:color w:val="FF0000"/>
              </w:rPr>
              <w:t>x</w:t>
            </w:r>
          </w:p>
        </w:tc>
        <w:tc>
          <w:tcPr>
            <w:tcW w:w="864" w:type="dxa"/>
          </w:tcPr>
          <w:p w14:paraId="062EAA81" w14:textId="77777777" w:rsidR="00DE230D" w:rsidRPr="006A551E" w:rsidRDefault="006A551E" w:rsidP="00AD5A1E">
            <w:pPr>
              <w:spacing w:line="360" w:lineRule="auto"/>
              <w:contextualSpacing/>
              <w:rPr>
                <w:rFonts w:ascii="Arial" w:hAnsi="Arial" w:cs="Arial"/>
                <w:color w:val="FF0000"/>
              </w:rPr>
            </w:pPr>
            <w:r w:rsidRPr="006A551E">
              <w:rPr>
                <w:rFonts w:ascii="Arial" w:hAnsi="Arial" w:cs="Arial"/>
                <w:color w:val="FF0000"/>
              </w:rPr>
              <w:t>x</w:t>
            </w:r>
          </w:p>
        </w:tc>
        <w:tc>
          <w:tcPr>
            <w:tcW w:w="864" w:type="dxa"/>
          </w:tcPr>
          <w:p w14:paraId="474FD43B" w14:textId="77777777" w:rsidR="00DE230D" w:rsidRPr="006A551E" w:rsidRDefault="006A551E" w:rsidP="00AD5A1E">
            <w:pPr>
              <w:spacing w:line="360" w:lineRule="auto"/>
              <w:contextualSpacing/>
              <w:rPr>
                <w:rFonts w:ascii="Arial" w:hAnsi="Arial" w:cs="Arial"/>
                <w:color w:val="FF0000"/>
              </w:rPr>
            </w:pPr>
            <w:r w:rsidRPr="006A551E">
              <w:rPr>
                <w:rFonts w:ascii="Arial" w:hAnsi="Arial" w:cs="Arial"/>
                <w:color w:val="FF0000"/>
              </w:rPr>
              <w:t>x</w:t>
            </w:r>
          </w:p>
        </w:tc>
        <w:tc>
          <w:tcPr>
            <w:tcW w:w="864" w:type="dxa"/>
          </w:tcPr>
          <w:p w14:paraId="5C8DC333" w14:textId="77777777" w:rsidR="00DE230D" w:rsidRDefault="006A551E" w:rsidP="00AD5A1E">
            <w:pPr>
              <w:spacing w:line="360" w:lineRule="auto"/>
              <w:contextualSpacing/>
              <w:rPr>
                <w:rFonts w:ascii="Arial" w:hAnsi="Arial" w:cs="Arial"/>
              </w:rPr>
            </w:pPr>
            <w:r>
              <w:rPr>
                <w:rFonts w:ascii="Arial" w:hAnsi="Arial" w:cs="Arial"/>
              </w:rPr>
              <w:t>x</w:t>
            </w:r>
          </w:p>
        </w:tc>
        <w:tc>
          <w:tcPr>
            <w:tcW w:w="864" w:type="dxa"/>
          </w:tcPr>
          <w:p w14:paraId="45865C09" w14:textId="77777777" w:rsidR="00DE230D" w:rsidRDefault="006A551E" w:rsidP="00AD5A1E">
            <w:pPr>
              <w:spacing w:line="360" w:lineRule="auto"/>
              <w:contextualSpacing/>
              <w:rPr>
                <w:rFonts w:ascii="Arial" w:hAnsi="Arial" w:cs="Arial"/>
              </w:rPr>
            </w:pPr>
            <w:r>
              <w:rPr>
                <w:rFonts w:ascii="Arial" w:hAnsi="Arial" w:cs="Arial"/>
              </w:rPr>
              <w:t>x</w:t>
            </w:r>
          </w:p>
        </w:tc>
      </w:tr>
      <w:tr w:rsidR="00DE230D" w14:paraId="0E2B5FCB" w14:textId="77777777" w:rsidTr="006A551E">
        <w:trPr>
          <w:jc w:val="center"/>
        </w:trPr>
        <w:tc>
          <w:tcPr>
            <w:tcW w:w="2406" w:type="dxa"/>
          </w:tcPr>
          <w:p w14:paraId="76F0C9F2" w14:textId="77777777" w:rsidR="00DE230D" w:rsidRDefault="00DE230D" w:rsidP="00AD5A1E">
            <w:pPr>
              <w:spacing w:line="360" w:lineRule="auto"/>
              <w:contextualSpacing/>
              <w:rPr>
                <w:rFonts w:ascii="Arial" w:hAnsi="Arial" w:cs="Arial"/>
              </w:rPr>
            </w:pPr>
            <w:r>
              <w:rPr>
                <w:rFonts w:ascii="Arial" w:hAnsi="Arial" w:cs="Arial"/>
              </w:rPr>
              <w:t>1b</w:t>
            </w:r>
            <w:r w:rsidR="006A551E">
              <w:rPr>
                <w:rFonts w:ascii="Arial" w:hAnsi="Arial" w:cs="Arial"/>
              </w:rPr>
              <w:t xml:space="preserve"> automation and single-cell genomics</w:t>
            </w:r>
          </w:p>
        </w:tc>
        <w:tc>
          <w:tcPr>
            <w:tcW w:w="864" w:type="dxa"/>
          </w:tcPr>
          <w:p w14:paraId="0E80387C" w14:textId="77777777" w:rsidR="00DE230D" w:rsidRPr="006A551E" w:rsidRDefault="006A551E" w:rsidP="00AD5A1E">
            <w:pPr>
              <w:spacing w:line="360" w:lineRule="auto"/>
              <w:contextualSpacing/>
              <w:rPr>
                <w:rFonts w:ascii="Arial" w:hAnsi="Arial" w:cs="Arial"/>
                <w:color w:val="FF0000"/>
              </w:rPr>
            </w:pPr>
            <w:r w:rsidRPr="006A551E">
              <w:rPr>
                <w:rFonts w:ascii="Arial" w:hAnsi="Arial" w:cs="Arial"/>
                <w:color w:val="FF0000"/>
              </w:rPr>
              <w:t>x</w:t>
            </w:r>
          </w:p>
        </w:tc>
        <w:tc>
          <w:tcPr>
            <w:tcW w:w="864" w:type="dxa"/>
          </w:tcPr>
          <w:p w14:paraId="6803B25A" w14:textId="77777777" w:rsidR="00DE230D" w:rsidRPr="006A551E" w:rsidRDefault="006A551E" w:rsidP="00AD5A1E">
            <w:pPr>
              <w:spacing w:line="360" w:lineRule="auto"/>
              <w:contextualSpacing/>
              <w:rPr>
                <w:rFonts w:ascii="Arial" w:hAnsi="Arial" w:cs="Arial"/>
                <w:color w:val="FF0000"/>
              </w:rPr>
            </w:pPr>
            <w:r w:rsidRPr="006A551E">
              <w:rPr>
                <w:rFonts w:ascii="Arial" w:hAnsi="Arial" w:cs="Arial"/>
                <w:color w:val="FF0000"/>
              </w:rPr>
              <w:t>x</w:t>
            </w:r>
          </w:p>
        </w:tc>
        <w:tc>
          <w:tcPr>
            <w:tcW w:w="864" w:type="dxa"/>
          </w:tcPr>
          <w:p w14:paraId="70DE2792" w14:textId="77777777" w:rsidR="00DE230D" w:rsidRPr="006A551E" w:rsidRDefault="006A551E" w:rsidP="00AD5A1E">
            <w:pPr>
              <w:spacing w:line="360" w:lineRule="auto"/>
              <w:contextualSpacing/>
              <w:rPr>
                <w:rFonts w:ascii="Arial" w:hAnsi="Arial" w:cs="Arial"/>
                <w:color w:val="FF0000"/>
              </w:rPr>
            </w:pPr>
            <w:r w:rsidRPr="006A551E">
              <w:rPr>
                <w:rFonts w:ascii="Arial" w:hAnsi="Arial" w:cs="Arial"/>
                <w:color w:val="FF0000"/>
              </w:rPr>
              <w:t>x</w:t>
            </w:r>
          </w:p>
        </w:tc>
        <w:tc>
          <w:tcPr>
            <w:tcW w:w="864" w:type="dxa"/>
          </w:tcPr>
          <w:p w14:paraId="15A0F611" w14:textId="77777777" w:rsidR="00DE230D" w:rsidRDefault="006A551E" w:rsidP="00AD5A1E">
            <w:pPr>
              <w:spacing w:line="360" w:lineRule="auto"/>
              <w:contextualSpacing/>
              <w:rPr>
                <w:rFonts w:ascii="Arial" w:hAnsi="Arial" w:cs="Arial"/>
              </w:rPr>
            </w:pPr>
            <w:r>
              <w:rPr>
                <w:rFonts w:ascii="Arial" w:hAnsi="Arial" w:cs="Arial"/>
              </w:rPr>
              <w:t>x</w:t>
            </w:r>
          </w:p>
        </w:tc>
        <w:tc>
          <w:tcPr>
            <w:tcW w:w="864" w:type="dxa"/>
          </w:tcPr>
          <w:p w14:paraId="5B0C9E8D" w14:textId="77777777" w:rsidR="00DE230D" w:rsidRDefault="006A551E" w:rsidP="00AD5A1E">
            <w:pPr>
              <w:spacing w:line="360" w:lineRule="auto"/>
              <w:contextualSpacing/>
              <w:rPr>
                <w:rFonts w:ascii="Arial" w:hAnsi="Arial" w:cs="Arial"/>
              </w:rPr>
            </w:pPr>
            <w:r>
              <w:rPr>
                <w:rFonts w:ascii="Arial" w:hAnsi="Arial" w:cs="Arial"/>
              </w:rPr>
              <w:t>X</w:t>
            </w:r>
          </w:p>
        </w:tc>
      </w:tr>
      <w:tr w:rsidR="00DE230D" w14:paraId="02689808" w14:textId="77777777" w:rsidTr="006A551E">
        <w:trPr>
          <w:jc w:val="center"/>
        </w:trPr>
        <w:tc>
          <w:tcPr>
            <w:tcW w:w="2406" w:type="dxa"/>
          </w:tcPr>
          <w:p w14:paraId="310696AF" w14:textId="77777777" w:rsidR="00DE230D" w:rsidRDefault="00DE230D" w:rsidP="00AD5A1E">
            <w:pPr>
              <w:spacing w:line="360" w:lineRule="auto"/>
              <w:contextualSpacing/>
              <w:rPr>
                <w:rFonts w:ascii="Arial" w:hAnsi="Arial" w:cs="Arial"/>
              </w:rPr>
            </w:pPr>
            <w:r>
              <w:rPr>
                <w:rFonts w:ascii="Arial" w:hAnsi="Arial" w:cs="Arial"/>
              </w:rPr>
              <w:t>Aim 2</w:t>
            </w:r>
            <w:r w:rsidR="006A551E">
              <w:rPr>
                <w:rFonts w:ascii="Arial" w:hAnsi="Arial" w:cs="Arial"/>
              </w:rPr>
              <w:t xml:space="preserve"> Bioinformatics</w:t>
            </w:r>
          </w:p>
        </w:tc>
        <w:tc>
          <w:tcPr>
            <w:tcW w:w="864" w:type="dxa"/>
          </w:tcPr>
          <w:p w14:paraId="64CF8A4B" w14:textId="77777777" w:rsidR="00DE230D" w:rsidRDefault="00DE230D" w:rsidP="00AD5A1E">
            <w:pPr>
              <w:spacing w:line="360" w:lineRule="auto"/>
              <w:contextualSpacing/>
              <w:rPr>
                <w:rFonts w:ascii="Arial" w:hAnsi="Arial" w:cs="Arial"/>
              </w:rPr>
            </w:pPr>
          </w:p>
        </w:tc>
        <w:tc>
          <w:tcPr>
            <w:tcW w:w="864" w:type="dxa"/>
          </w:tcPr>
          <w:p w14:paraId="08F94D78" w14:textId="77777777" w:rsidR="00DE230D" w:rsidRDefault="00DE230D" w:rsidP="00AD5A1E">
            <w:pPr>
              <w:spacing w:line="360" w:lineRule="auto"/>
              <w:contextualSpacing/>
              <w:rPr>
                <w:rFonts w:ascii="Arial" w:hAnsi="Arial" w:cs="Arial"/>
              </w:rPr>
            </w:pPr>
          </w:p>
        </w:tc>
        <w:tc>
          <w:tcPr>
            <w:tcW w:w="864" w:type="dxa"/>
          </w:tcPr>
          <w:p w14:paraId="5F1DAF7C" w14:textId="77777777" w:rsidR="00DE230D" w:rsidRDefault="00DE230D" w:rsidP="00AD5A1E">
            <w:pPr>
              <w:spacing w:line="360" w:lineRule="auto"/>
              <w:contextualSpacing/>
              <w:rPr>
                <w:rFonts w:ascii="Arial" w:hAnsi="Arial" w:cs="Arial"/>
              </w:rPr>
            </w:pPr>
          </w:p>
        </w:tc>
        <w:tc>
          <w:tcPr>
            <w:tcW w:w="864" w:type="dxa"/>
          </w:tcPr>
          <w:p w14:paraId="10E21F69" w14:textId="77777777" w:rsidR="00DE230D" w:rsidRDefault="00DE230D" w:rsidP="00AD5A1E">
            <w:pPr>
              <w:spacing w:line="360" w:lineRule="auto"/>
              <w:contextualSpacing/>
              <w:rPr>
                <w:rFonts w:ascii="Arial" w:hAnsi="Arial" w:cs="Arial"/>
              </w:rPr>
            </w:pPr>
          </w:p>
        </w:tc>
        <w:tc>
          <w:tcPr>
            <w:tcW w:w="864" w:type="dxa"/>
          </w:tcPr>
          <w:p w14:paraId="4DDBC02F" w14:textId="77777777" w:rsidR="00DE230D" w:rsidRDefault="00DE230D" w:rsidP="00AD5A1E">
            <w:pPr>
              <w:spacing w:line="360" w:lineRule="auto"/>
              <w:contextualSpacing/>
              <w:rPr>
                <w:rFonts w:ascii="Arial" w:hAnsi="Arial" w:cs="Arial"/>
              </w:rPr>
            </w:pPr>
          </w:p>
        </w:tc>
      </w:tr>
      <w:tr w:rsidR="00DE230D" w14:paraId="63DE3D02" w14:textId="77777777" w:rsidTr="006A551E">
        <w:trPr>
          <w:jc w:val="center"/>
        </w:trPr>
        <w:tc>
          <w:tcPr>
            <w:tcW w:w="2406" w:type="dxa"/>
          </w:tcPr>
          <w:p w14:paraId="019D0CEE" w14:textId="77777777" w:rsidR="00DE230D" w:rsidRDefault="006A551E" w:rsidP="00AD5A1E">
            <w:pPr>
              <w:spacing w:line="360" w:lineRule="auto"/>
              <w:contextualSpacing/>
              <w:rPr>
                <w:rFonts w:ascii="Arial" w:hAnsi="Arial" w:cs="Arial"/>
              </w:rPr>
            </w:pPr>
            <w:r>
              <w:rPr>
                <w:rFonts w:ascii="Arial" w:hAnsi="Arial" w:cs="Arial"/>
              </w:rPr>
              <w:t>Staff support</w:t>
            </w:r>
          </w:p>
        </w:tc>
        <w:tc>
          <w:tcPr>
            <w:tcW w:w="864" w:type="dxa"/>
          </w:tcPr>
          <w:p w14:paraId="0105A56A" w14:textId="77777777" w:rsidR="00DE230D" w:rsidRDefault="006A551E" w:rsidP="00AD5A1E">
            <w:pPr>
              <w:spacing w:line="360" w:lineRule="auto"/>
              <w:contextualSpacing/>
              <w:rPr>
                <w:rFonts w:ascii="Arial" w:hAnsi="Arial" w:cs="Arial"/>
              </w:rPr>
            </w:pPr>
            <w:r>
              <w:rPr>
                <w:rFonts w:ascii="Arial" w:hAnsi="Arial" w:cs="Arial"/>
              </w:rPr>
              <w:t>x</w:t>
            </w:r>
          </w:p>
        </w:tc>
        <w:tc>
          <w:tcPr>
            <w:tcW w:w="864" w:type="dxa"/>
          </w:tcPr>
          <w:p w14:paraId="50A7784B" w14:textId="77777777" w:rsidR="00DE230D" w:rsidRDefault="006A551E" w:rsidP="00AD5A1E">
            <w:pPr>
              <w:spacing w:line="360" w:lineRule="auto"/>
              <w:contextualSpacing/>
              <w:rPr>
                <w:rFonts w:ascii="Arial" w:hAnsi="Arial" w:cs="Arial"/>
              </w:rPr>
            </w:pPr>
            <w:r>
              <w:rPr>
                <w:rFonts w:ascii="Arial" w:hAnsi="Arial" w:cs="Arial"/>
              </w:rPr>
              <w:t>x</w:t>
            </w:r>
          </w:p>
        </w:tc>
        <w:tc>
          <w:tcPr>
            <w:tcW w:w="864" w:type="dxa"/>
          </w:tcPr>
          <w:p w14:paraId="43BEA314" w14:textId="77777777" w:rsidR="00DE230D" w:rsidRDefault="006A551E" w:rsidP="00AD5A1E">
            <w:pPr>
              <w:spacing w:line="360" w:lineRule="auto"/>
              <w:contextualSpacing/>
              <w:rPr>
                <w:rFonts w:ascii="Arial" w:hAnsi="Arial" w:cs="Arial"/>
              </w:rPr>
            </w:pPr>
            <w:r>
              <w:rPr>
                <w:rFonts w:ascii="Arial" w:hAnsi="Arial" w:cs="Arial"/>
              </w:rPr>
              <w:t>x</w:t>
            </w:r>
          </w:p>
        </w:tc>
        <w:tc>
          <w:tcPr>
            <w:tcW w:w="864" w:type="dxa"/>
          </w:tcPr>
          <w:p w14:paraId="03830D69" w14:textId="77777777" w:rsidR="00DE230D" w:rsidRDefault="006A551E" w:rsidP="00AD5A1E">
            <w:pPr>
              <w:spacing w:line="360" w:lineRule="auto"/>
              <w:contextualSpacing/>
              <w:rPr>
                <w:rFonts w:ascii="Arial" w:hAnsi="Arial" w:cs="Arial"/>
              </w:rPr>
            </w:pPr>
            <w:r>
              <w:rPr>
                <w:rFonts w:ascii="Arial" w:hAnsi="Arial" w:cs="Arial"/>
              </w:rPr>
              <w:t>x</w:t>
            </w:r>
          </w:p>
        </w:tc>
        <w:tc>
          <w:tcPr>
            <w:tcW w:w="864" w:type="dxa"/>
          </w:tcPr>
          <w:p w14:paraId="55A63223" w14:textId="77777777" w:rsidR="00DE230D" w:rsidRDefault="006A551E" w:rsidP="00AD5A1E">
            <w:pPr>
              <w:spacing w:line="360" w:lineRule="auto"/>
              <w:contextualSpacing/>
              <w:rPr>
                <w:rFonts w:ascii="Arial" w:hAnsi="Arial" w:cs="Arial"/>
              </w:rPr>
            </w:pPr>
            <w:r>
              <w:rPr>
                <w:rFonts w:ascii="Arial" w:hAnsi="Arial" w:cs="Arial"/>
              </w:rPr>
              <w:t>x</w:t>
            </w:r>
          </w:p>
        </w:tc>
      </w:tr>
      <w:tr w:rsidR="006A551E" w14:paraId="6273E2A2" w14:textId="77777777" w:rsidTr="006A551E">
        <w:trPr>
          <w:jc w:val="center"/>
        </w:trPr>
        <w:tc>
          <w:tcPr>
            <w:tcW w:w="2406" w:type="dxa"/>
          </w:tcPr>
          <w:p w14:paraId="5FD75CD4" w14:textId="77777777" w:rsidR="006A551E" w:rsidRDefault="006A551E" w:rsidP="00AD5A1E">
            <w:pPr>
              <w:spacing w:line="360" w:lineRule="auto"/>
              <w:contextualSpacing/>
              <w:rPr>
                <w:rFonts w:ascii="Arial" w:hAnsi="Arial" w:cs="Arial"/>
              </w:rPr>
            </w:pPr>
            <w:r>
              <w:rPr>
                <w:rFonts w:ascii="Arial" w:hAnsi="Arial" w:cs="Arial"/>
              </w:rPr>
              <w:t>NH Grid enhancement</w:t>
            </w:r>
          </w:p>
        </w:tc>
        <w:tc>
          <w:tcPr>
            <w:tcW w:w="864" w:type="dxa"/>
          </w:tcPr>
          <w:p w14:paraId="64110874" w14:textId="77777777" w:rsidR="006A551E" w:rsidRDefault="006A551E" w:rsidP="00AD5A1E">
            <w:pPr>
              <w:spacing w:line="360" w:lineRule="auto"/>
              <w:contextualSpacing/>
              <w:rPr>
                <w:rFonts w:ascii="Arial" w:hAnsi="Arial" w:cs="Arial"/>
              </w:rPr>
            </w:pPr>
            <w:r>
              <w:rPr>
                <w:rFonts w:ascii="Arial" w:hAnsi="Arial" w:cs="Arial"/>
              </w:rPr>
              <w:t>xxx</w:t>
            </w:r>
          </w:p>
        </w:tc>
        <w:tc>
          <w:tcPr>
            <w:tcW w:w="864" w:type="dxa"/>
          </w:tcPr>
          <w:p w14:paraId="7C7E495E" w14:textId="77777777" w:rsidR="006A551E" w:rsidRDefault="006A551E" w:rsidP="00AD5A1E">
            <w:pPr>
              <w:spacing w:line="360" w:lineRule="auto"/>
              <w:contextualSpacing/>
              <w:rPr>
                <w:rFonts w:ascii="Arial" w:hAnsi="Arial" w:cs="Arial"/>
              </w:rPr>
            </w:pPr>
            <w:r>
              <w:rPr>
                <w:rFonts w:ascii="Arial" w:hAnsi="Arial" w:cs="Arial"/>
              </w:rPr>
              <w:t>xx</w:t>
            </w:r>
          </w:p>
        </w:tc>
        <w:tc>
          <w:tcPr>
            <w:tcW w:w="864" w:type="dxa"/>
          </w:tcPr>
          <w:p w14:paraId="13D18553" w14:textId="77777777" w:rsidR="006A551E" w:rsidRDefault="006A551E" w:rsidP="00AD5A1E">
            <w:pPr>
              <w:spacing w:line="360" w:lineRule="auto"/>
              <w:contextualSpacing/>
              <w:rPr>
                <w:rFonts w:ascii="Arial" w:hAnsi="Arial" w:cs="Arial"/>
              </w:rPr>
            </w:pPr>
          </w:p>
        </w:tc>
        <w:tc>
          <w:tcPr>
            <w:tcW w:w="864" w:type="dxa"/>
          </w:tcPr>
          <w:p w14:paraId="67F48376" w14:textId="77777777" w:rsidR="006A551E" w:rsidRDefault="006A551E" w:rsidP="00AD5A1E">
            <w:pPr>
              <w:spacing w:line="360" w:lineRule="auto"/>
              <w:contextualSpacing/>
              <w:rPr>
                <w:rFonts w:ascii="Arial" w:hAnsi="Arial" w:cs="Arial"/>
              </w:rPr>
            </w:pPr>
          </w:p>
        </w:tc>
        <w:tc>
          <w:tcPr>
            <w:tcW w:w="864" w:type="dxa"/>
          </w:tcPr>
          <w:p w14:paraId="2A643C8E" w14:textId="77777777" w:rsidR="006A551E" w:rsidRDefault="006A551E" w:rsidP="00AD5A1E">
            <w:pPr>
              <w:spacing w:line="360" w:lineRule="auto"/>
              <w:contextualSpacing/>
              <w:rPr>
                <w:rFonts w:ascii="Arial" w:hAnsi="Arial" w:cs="Arial"/>
              </w:rPr>
            </w:pPr>
          </w:p>
        </w:tc>
      </w:tr>
    </w:tbl>
    <w:p w14:paraId="12CA52E5" w14:textId="77777777" w:rsidR="00DE230D" w:rsidRDefault="00DE230D" w:rsidP="00AD5A1E">
      <w:pPr>
        <w:spacing w:after="0" w:line="360" w:lineRule="auto"/>
        <w:contextualSpacing/>
        <w:rPr>
          <w:rFonts w:ascii="Arial" w:hAnsi="Arial" w:cs="Arial"/>
        </w:rPr>
      </w:pPr>
    </w:p>
    <w:p w14:paraId="76DAE033" w14:textId="77777777" w:rsidR="00DE230D" w:rsidRDefault="00DE230D" w:rsidP="00AD5A1E">
      <w:pPr>
        <w:spacing w:after="0" w:line="360" w:lineRule="auto"/>
        <w:contextualSpacing/>
        <w:rPr>
          <w:rFonts w:ascii="Arial" w:hAnsi="Arial" w:cs="Arial"/>
        </w:rPr>
      </w:pPr>
    </w:p>
    <w:p w14:paraId="45D7E988" w14:textId="77777777" w:rsidR="00DE230D" w:rsidRDefault="00DE230D" w:rsidP="00AD5A1E">
      <w:pPr>
        <w:spacing w:after="0" w:line="360" w:lineRule="auto"/>
        <w:contextualSpacing/>
        <w:rPr>
          <w:rFonts w:ascii="Arial" w:hAnsi="Arial" w:cs="Arial"/>
        </w:rPr>
      </w:pPr>
    </w:p>
    <w:p w14:paraId="0726DA8E" w14:textId="77777777" w:rsidR="00785200" w:rsidRPr="00BD292F" w:rsidRDefault="00785200" w:rsidP="00AD5A1E">
      <w:pPr>
        <w:spacing w:after="0" w:line="360" w:lineRule="auto"/>
        <w:contextualSpacing/>
        <w:rPr>
          <w:rFonts w:ascii="Arial" w:hAnsi="Arial" w:cs="Arial"/>
        </w:rPr>
      </w:pPr>
      <w:r>
        <w:rPr>
          <w:rFonts w:ascii="Arial" w:hAnsi="Arial" w:cs="Arial"/>
        </w:rPr>
        <w:t>Future directions</w:t>
      </w:r>
    </w:p>
    <w:p w14:paraId="789B2C62" w14:textId="77777777" w:rsidR="008A413D" w:rsidRDefault="008A413D" w:rsidP="00AD5A1E">
      <w:pPr>
        <w:spacing w:after="0" w:line="360" w:lineRule="auto"/>
        <w:contextualSpacing/>
        <w:rPr>
          <w:rFonts w:ascii="Arial" w:hAnsi="Arial" w:cs="Arial"/>
        </w:rPr>
      </w:pPr>
    </w:p>
    <w:p w14:paraId="7402B1A5" w14:textId="77777777" w:rsidR="00F61277" w:rsidRDefault="00F61277" w:rsidP="00AD5A1E">
      <w:pPr>
        <w:spacing w:after="0" w:line="360" w:lineRule="auto"/>
        <w:contextualSpacing/>
        <w:rPr>
          <w:rFonts w:ascii="Arial" w:hAnsi="Arial" w:cs="Arial"/>
        </w:rPr>
      </w:pPr>
    </w:p>
    <w:p w14:paraId="2666057F" w14:textId="77777777" w:rsidR="00041EA8" w:rsidRDefault="00041EA8" w:rsidP="00AD5A1E">
      <w:pPr>
        <w:spacing w:after="0" w:line="360" w:lineRule="auto"/>
        <w:rPr>
          <w:rFonts w:ascii="Arial" w:hAnsi="Arial" w:cs="Arial"/>
        </w:rPr>
      </w:pPr>
      <w:r>
        <w:rPr>
          <w:rFonts w:ascii="Arial" w:hAnsi="Arial" w:cs="Arial"/>
        </w:rPr>
        <w:br w:type="page"/>
      </w:r>
    </w:p>
    <w:p w14:paraId="32EDAB09" w14:textId="77777777" w:rsidR="00F61277" w:rsidRPr="00A46322" w:rsidRDefault="00041EA8" w:rsidP="00AD5A1E">
      <w:pPr>
        <w:spacing w:after="0" w:line="360" w:lineRule="auto"/>
        <w:contextualSpacing/>
        <w:rPr>
          <w:rFonts w:ascii="Arial" w:hAnsi="Arial" w:cs="Arial"/>
        </w:rPr>
      </w:pPr>
      <w:r w:rsidRPr="00A46322">
        <w:rPr>
          <w:rFonts w:ascii="Arial" w:hAnsi="Arial" w:cs="Arial"/>
        </w:rPr>
        <w:lastRenderedPageBreak/>
        <w:t>References</w:t>
      </w:r>
    </w:p>
    <w:p w14:paraId="62C74033" w14:textId="77777777" w:rsidR="00041EA8" w:rsidRDefault="00041EA8" w:rsidP="00AD5A1E">
      <w:pPr>
        <w:spacing w:after="0" w:line="360" w:lineRule="auto"/>
        <w:contextualSpacing/>
        <w:rPr>
          <w:rFonts w:ascii="Arial" w:hAnsi="Arial" w:cs="Arial"/>
        </w:rPr>
      </w:pPr>
    </w:p>
    <w:p w14:paraId="10F6CCC1" w14:textId="77777777" w:rsidR="00C35630" w:rsidRPr="00C35630" w:rsidRDefault="00C35630" w:rsidP="00AD5A1E">
      <w:pPr>
        <w:spacing w:line="360" w:lineRule="auto"/>
        <w:rPr>
          <w:rFonts w:ascii="Arial" w:eastAsia="Times New Roman" w:hAnsi="Arial" w:cs="Arial"/>
        </w:rPr>
      </w:pPr>
      <w:proofErr w:type="spellStart"/>
      <w:r>
        <w:rPr>
          <w:rFonts w:ascii="Arial" w:hAnsi="Arial" w:cs="Arial"/>
        </w:rPr>
        <w:t>Blainey</w:t>
      </w:r>
      <w:proofErr w:type="spellEnd"/>
      <w:r>
        <w:rPr>
          <w:rFonts w:ascii="Arial" w:hAnsi="Arial" w:cs="Arial"/>
        </w:rPr>
        <w:t xml:space="preserve">. P.C. 2013. The future is now: single cell genomics of bacteria and </w:t>
      </w:r>
      <w:proofErr w:type="spellStart"/>
      <w:r>
        <w:rPr>
          <w:rFonts w:ascii="Arial" w:hAnsi="Arial" w:cs="Arial"/>
        </w:rPr>
        <w:t>archaea</w:t>
      </w:r>
      <w:proofErr w:type="spellEnd"/>
      <w:r>
        <w:rPr>
          <w:rFonts w:ascii="Arial" w:hAnsi="Arial" w:cs="Arial"/>
        </w:rPr>
        <w:t xml:space="preserve">. </w:t>
      </w:r>
      <w:r>
        <w:rPr>
          <w:rFonts w:ascii="Arial" w:hAnsi="Arial" w:cs="Arial"/>
          <w:b/>
          <w:i/>
        </w:rPr>
        <w:t xml:space="preserve">FEMS </w:t>
      </w:r>
      <w:proofErr w:type="spellStart"/>
      <w:r>
        <w:rPr>
          <w:rFonts w:ascii="Arial" w:hAnsi="Arial" w:cs="Arial"/>
          <w:b/>
          <w:i/>
        </w:rPr>
        <w:t>Microbiol</w:t>
      </w:r>
      <w:proofErr w:type="spellEnd"/>
      <w:r>
        <w:rPr>
          <w:rFonts w:ascii="Arial" w:hAnsi="Arial" w:cs="Arial"/>
          <w:b/>
          <w:i/>
        </w:rPr>
        <w:t xml:space="preserve">. Rev. </w:t>
      </w:r>
      <w:r>
        <w:rPr>
          <w:rFonts w:ascii="Arial" w:hAnsi="Arial" w:cs="Arial"/>
        </w:rPr>
        <w:t xml:space="preserve">37:407-427. </w:t>
      </w:r>
      <w:proofErr w:type="spellStart"/>
      <w:proofErr w:type="gramStart"/>
      <w:r w:rsidRPr="00C35630">
        <w:rPr>
          <w:rFonts w:ascii="Arial" w:hAnsi="Arial" w:cs="Arial"/>
        </w:rPr>
        <w:t>doi</w:t>
      </w:r>
      <w:proofErr w:type="spellEnd"/>
      <w:proofErr w:type="gramEnd"/>
      <w:r w:rsidRPr="00C35630">
        <w:rPr>
          <w:rFonts w:ascii="Arial" w:hAnsi="Arial" w:cs="Arial"/>
        </w:rPr>
        <w:t xml:space="preserve">: 10.1111/1574-6976.12015. </w:t>
      </w:r>
      <w:proofErr w:type="spellStart"/>
      <w:r w:rsidRPr="00C35630">
        <w:rPr>
          <w:rFonts w:ascii="Arial" w:hAnsi="Arial" w:cs="Arial"/>
        </w:rPr>
        <w:t>Epub</w:t>
      </w:r>
      <w:proofErr w:type="spellEnd"/>
      <w:r w:rsidRPr="00C35630">
        <w:rPr>
          <w:rFonts w:ascii="Arial" w:hAnsi="Arial" w:cs="Arial"/>
        </w:rPr>
        <w:t xml:space="preserve"> 2013 Feb 11. </w:t>
      </w:r>
      <w:r w:rsidRPr="00C35630">
        <w:rPr>
          <w:rFonts w:ascii="Arial" w:eastAsia="Times New Roman" w:hAnsi="Arial" w:cs="Arial"/>
        </w:rPr>
        <w:t>PMCID: PMC3878092</w:t>
      </w:r>
    </w:p>
    <w:p w14:paraId="6719D4FD" w14:textId="77777777" w:rsidR="001B2063" w:rsidRDefault="00041EA8" w:rsidP="00AD5A1E">
      <w:pPr>
        <w:spacing w:before="100" w:beforeAutospacing="1" w:after="0" w:line="360" w:lineRule="auto"/>
        <w:rPr>
          <w:rFonts w:ascii="Arial" w:hAnsi="Arial" w:cs="Arial"/>
        </w:rPr>
      </w:pPr>
      <w:r w:rsidRPr="001B2063">
        <w:rPr>
          <w:rFonts w:ascii="Arial" w:hAnsi="Arial" w:cs="Arial"/>
        </w:rPr>
        <w:t xml:space="preserve">Colbourne, J.K., M.E. Pfrender, D. Gilbert, W.K. Thomas, A. Tucker, T.H. Oakley, S. </w:t>
      </w:r>
      <w:proofErr w:type="spellStart"/>
      <w:r w:rsidRPr="001B2063">
        <w:rPr>
          <w:rFonts w:ascii="Arial" w:hAnsi="Arial" w:cs="Arial"/>
        </w:rPr>
        <w:t>Tokishita</w:t>
      </w:r>
      <w:proofErr w:type="spellEnd"/>
      <w:r w:rsidRPr="001B2063">
        <w:rPr>
          <w:rFonts w:ascii="Arial" w:hAnsi="Arial" w:cs="Arial"/>
        </w:rPr>
        <w:t xml:space="preserve">, A. </w:t>
      </w:r>
      <w:proofErr w:type="spellStart"/>
      <w:r w:rsidRPr="001B2063">
        <w:rPr>
          <w:rFonts w:ascii="Arial" w:hAnsi="Arial" w:cs="Arial"/>
        </w:rPr>
        <w:t>Aerts</w:t>
      </w:r>
      <w:proofErr w:type="spellEnd"/>
      <w:r w:rsidRPr="001B2063">
        <w:rPr>
          <w:rFonts w:ascii="Arial" w:hAnsi="Arial" w:cs="Arial"/>
        </w:rPr>
        <w:t xml:space="preserve">, G.J. Arnold, M.K. </w:t>
      </w:r>
      <w:proofErr w:type="spellStart"/>
      <w:r w:rsidRPr="001B2063">
        <w:rPr>
          <w:rFonts w:ascii="Arial" w:hAnsi="Arial" w:cs="Arial"/>
        </w:rPr>
        <w:t>Basu</w:t>
      </w:r>
      <w:proofErr w:type="spellEnd"/>
      <w:r w:rsidRPr="001B2063">
        <w:rPr>
          <w:rFonts w:ascii="Arial" w:hAnsi="Arial" w:cs="Arial"/>
        </w:rPr>
        <w:t xml:space="preserve">, D.J. Bauer, C.E. Caceres, L. Carmel, C. </w:t>
      </w:r>
      <w:proofErr w:type="spellStart"/>
      <w:r w:rsidRPr="001B2063">
        <w:rPr>
          <w:rFonts w:ascii="Arial" w:hAnsi="Arial" w:cs="Arial"/>
        </w:rPr>
        <w:t>Casola</w:t>
      </w:r>
      <w:proofErr w:type="spellEnd"/>
      <w:r w:rsidRPr="001B2063">
        <w:rPr>
          <w:rFonts w:ascii="Arial" w:hAnsi="Arial" w:cs="Arial"/>
        </w:rPr>
        <w:t xml:space="preserve">, J.H. Choi, J. </w:t>
      </w:r>
      <w:proofErr w:type="spellStart"/>
      <w:r w:rsidRPr="001B2063">
        <w:rPr>
          <w:rFonts w:ascii="Arial" w:hAnsi="Arial" w:cs="Arial"/>
        </w:rPr>
        <w:t>Detter</w:t>
      </w:r>
      <w:proofErr w:type="spellEnd"/>
      <w:r w:rsidRPr="001B2063">
        <w:rPr>
          <w:rFonts w:ascii="Arial" w:hAnsi="Arial" w:cs="Arial"/>
        </w:rPr>
        <w:t xml:space="preserve">, Q. Dong, S. </w:t>
      </w:r>
      <w:proofErr w:type="spellStart"/>
      <w:r w:rsidRPr="001B2063">
        <w:rPr>
          <w:rFonts w:ascii="Arial" w:hAnsi="Arial" w:cs="Arial"/>
        </w:rPr>
        <w:t>Dusheyko</w:t>
      </w:r>
      <w:proofErr w:type="spellEnd"/>
      <w:r w:rsidRPr="001B2063">
        <w:rPr>
          <w:rFonts w:ascii="Arial" w:hAnsi="Arial" w:cs="Arial"/>
        </w:rPr>
        <w:t xml:space="preserve">, B.D. Eads, T. </w:t>
      </w:r>
      <w:proofErr w:type="spellStart"/>
      <w:r w:rsidRPr="001B2063">
        <w:rPr>
          <w:rFonts w:ascii="Arial" w:hAnsi="Arial" w:cs="Arial"/>
        </w:rPr>
        <w:t>Frohlich</w:t>
      </w:r>
      <w:proofErr w:type="spellEnd"/>
      <w:r w:rsidRPr="001B2063">
        <w:rPr>
          <w:rFonts w:ascii="Arial" w:hAnsi="Arial" w:cs="Arial"/>
        </w:rPr>
        <w:t xml:space="preserve">, K.A. </w:t>
      </w:r>
      <w:proofErr w:type="spellStart"/>
      <w:r w:rsidRPr="001B2063">
        <w:rPr>
          <w:rFonts w:ascii="Arial" w:hAnsi="Arial" w:cs="Arial"/>
        </w:rPr>
        <w:t>Geiler-Samerotte</w:t>
      </w:r>
      <w:proofErr w:type="spellEnd"/>
      <w:r w:rsidRPr="001B2063">
        <w:rPr>
          <w:rFonts w:ascii="Arial" w:hAnsi="Arial" w:cs="Arial"/>
        </w:rPr>
        <w:t xml:space="preserve">, D. </w:t>
      </w:r>
      <w:proofErr w:type="spellStart"/>
      <w:r w:rsidRPr="001B2063">
        <w:rPr>
          <w:rFonts w:ascii="Arial" w:hAnsi="Arial" w:cs="Arial"/>
        </w:rPr>
        <w:t>Gerlach</w:t>
      </w:r>
      <w:proofErr w:type="spellEnd"/>
      <w:r w:rsidRPr="001B2063">
        <w:rPr>
          <w:rFonts w:ascii="Arial" w:hAnsi="Arial" w:cs="Arial"/>
        </w:rPr>
        <w:t xml:space="preserve">, P. Hatcher, S. Jogdeo, J. </w:t>
      </w:r>
      <w:proofErr w:type="spellStart"/>
      <w:r w:rsidRPr="001B2063">
        <w:rPr>
          <w:rFonts w:ascii="Arial" w:hAnsi="Arial" w:cs="Arial"/>
        </w:rPr>
        <w:t>Krijgsveld</w:t>
      </w:r>
      <w:proofErr w:type="spellEnd"/>
      <w:r w:rsidRPr="001B2063">
        <w:rPr>
          <w:rFonts w:ascii="Arial" w:hAnsi="Arial" w:cs="Arial"/>
        </w:rPr>
        <w:t xml:space="preserve">, E.V. </w:t>
      </w:r>
      <w:proofErr w:type="spellStart"/>
      <w:r w:rsidRPr="001B2063">
        <w:rPr>
          <w:rFonts w:ascii="Arial" w:hAnsi="Arial" w:cs="Arial"/>
        </w:rPr>
        <w:t>Kriventseva</w:t>
      </w:r>
      <w:proofErr w:type="spellEnd"/>
      <w:r w:rsidRPr="001B2063">
        <w:rPr>
          <w:rFonts w:ascii="Arial" w:hAnsi="Arial" w:cs="Arial"/>
        </w:rPr>
        <w:t xml:space="preserve">, D. </w:t>
      </w:r>
      <w:proofErr w:type="spellStart"/>
      <w:r w:rsidRPr="001B2063">
        <w:rPr>
          <w:rFonts w:ascii="Arial" w:hAnsi="Arial" w:cs="Arial"/>
        </w:rPr>
        <w:t>Kultz</w:t>
      </w:r>
      <w:proofErr w:type="spellEnd"/>
      <w:r w:rsidRPr="001B2063">
        <w:rPr>
          <w:rFonts w:ascii="Arial" w:hAnsi="Arial" w:cs="Arial"/>
        </w:rPr>
        <w:t xml:space="preserve">, C. </w:t>
      </w:r>
      <w:proofErr w:type="spellStart"/>
      <w:r w:rsidRPr="001B2063">
        <w:rPr>
          <w:rFonts w:ascii="Arial" w:hAnsi="Arial" w:cs="Arial"/>
        </w:rPr>
        <w:t>Laforsch</w:t>
      </w:r>
      <w:proofErr w:type="spellEnd"/>
      <w:r w:rsidRPr="001B2063">
        <w:rPr>
          <w:rFonts w:ascii="Arial" w:hAnsi="Arial" w:cs="Arial"/>
        </w:rPr>
        <w:t xml:space="preserve">, E. Lindquist, J. Lopez, J.R. </w:t>
      </w:r>
      <w:proofErr w:type="spellStart"/>
      <w:r w:rsidRPr="001B2063">
        <w:rPr>
          <w:rFonts w:ascii="Arial" w:hAnsi="Arial" w:cs="Arial"/>
        </w:rPr>
        <w:t>Manak</w:t>
      </w:r>
      <w:proofErr w:type="spellEnd"/>
      <w:r w:rsidRPr="001B2063">
        <w:rPr>
          <w:rFonts w:ascii="Arial" w:hAnsi="Arial" w:cs="Arial"/>
        </w:rPr>
        <w:t xml:space="preserve">, J. Muller, J. Pangilinan, R.P. </w:t>
      </w:r>
      <w:proofErr w:type="spellStart"/>
      <w:r w:rsidRPr="001B2063">
        <w:rPr>
          <w:rFonts w:ascii="Arial" w:hAnsi="Arial" w:cs="Arial"/>
        </w:rPr>
        <w:t>Patwardhan</w:t>
      </w:r>
      <w:proofErr w:type="spellEnd"/>
      <w:r w:rsidRPr="001B2063">
        <w:rPr>
          <w:rFonts w:ascii="Arial" w:hAnsi="Arial" w:cs="Arial"/>
        </w:rPr>
        <w:t xml:space="preserve">, S. </w:t>
      </w:r>
      <w:proofErr w:type="spellStart"/>
      <w:r w:rsidRPr="001B2063">
        <w:rPr>
          <w:rFonts w:ascii="Arial" w:hAnsi="Arial" w:cs="Arial"/>
        </w:rPr>
        <w:t>Pitluck</w:t>
      </w:r>
      <w:proofErr w:type="spellEnd"/>
      <w:r w:rsidRPr="001B2063">
        <w:rPr>
          <w:rFonts w:ascii="Arial" w:hAnsi="Arial" w:cs="Arial"/>
        </w:rPr>
        <w:t xml:space="preserve">, E.J. </w:t>
      </w:r>
      <w:proofErr w:type="spellStart"/>
      <w:r w:rsidRPr="001B2063">
        <w:rPr>
          <w:rFonts w:ascii="Arial" w:hAnsi="Arial" w:cs="Arial"/>
        </w:rPr>
        <w:t>Pritham</w:t>
      </w:r>
      <w:proofErr w:type="spellEnd"/>
      <w:r w:rsidRPr="001B2063">
        <w:rPr>
          <w:rFonts w:ascii="Arial" w:hAnsi="Arial" w:cs="Arial"/>
        </w:rPr>
        <w:t xml:space="preserve">, A. </w:t>
      </w:r>
      <w:proofErr w:type="spellStart"/>
      <w:r w:rsidRPr="001B2063">
        <w:rPr>
          <w:rFonts w:ascii="Arial" w:hAnsi="Arial" w:cs="Arial"/>
        </w:rPr>
        <w:t>Rechtsteiner</w:t>
      </w:r>
      <w:proofErr w:type="spellEnd"/>
      <w:r w:rsidRPr="001B2063">
        <w:rPr>
          <w:rFonts w:ascii="Arial" w:hAnsi="Arial" w:cs="Arial"/>
        </w:rPr>
        <w:t xml:space="preserve">, M. Rho, I.B. </w:t>
      </w:r>
      <w:proofErr w:type="spellStart"/>
      <w:r w:rsidRPr="001B2063">
        <w:rPr>
          <w:rFonts w:ascii="Arial" w:hAnsi="Arial" w:cs="Arial"/>
        </w:rPr>
        <w:t>Rogozin</w:t>
      </w:r>
      <w:proofErr w:type="spellEnd"/>
      <w:r w:rsidRPr="001B2063">
        <w:rPr>
          <w:rFonts w:ascii="Arial" w:hAnsi="Arial" w:cs="Arial"/>
        </w:rPr>
        <w:t xml:space="preserve">, O. </w:t>
      </w:r>
      <w:proofErr w:type="spellStart"/>
      <w:r w:rsidRPr="001B2063">
        <w:rPr>
          <w:rFonts w:ascii="Arial" w:hAnsi="Arial" w:cs="Arial"/>
        </w:rPr>
        <w:t>Sakarya</w:t>
      </w:r>
      <w:proofErr w:type="spellEnd"/>
      <w:r w:rsidRPr="001B2063">
        <w:rPr>
          <w:rFonts w:ascii="Arial" w:hAnsi="Arial" w:cs="Arial"/>
        </w:rPr>
        <w:t xml:space="preserve">, A. </w:t>
      </w:r>
      <w:proofErr w:type="spellStart"/>
      <w:r w:rsidRPr="001B2063">
        <w:rPr>
          <w:rFonts w:ascii="Arial" w:hAnsi="Arial" w:cs="Arial"/>
        </w:rPr>
        <w:t>Salamov</w:t>
      </w:r>
      <w:proofErr w:type="spellEnd"/>
      <w:r w:rsidRPr="001B2063">
        <w:rPr>
          <w:rFonts w:ascii="Arial" w:hAnsi="Arial" w:cs="Arial"/>
        </w:rPr>
        <w:t xml:space="preserve"> A, S. </w:t>
      </w:r>
      <w:proofErr w:type="spellStart"/>
      <w:r w:rsidRPr="001B2063">
        <w:rPr>
          <w:rFonts w:ascii="Arial" w:hAnsi="Arial" w:cs="Arial"/>
        </w:rPr>
        <w:t>Schaack</w:t>
      </w:r>
      <w:proofErr w:type="spellEnd"/>
      <w:r w:rsidRPr="001B2063">
        <w:rPr>
          <w:rFonts w:ascii="Arial" w:hAnsi="Arial" w:cs="Arial"/>
        </w:rPr>
        <w:t xml:space="preserve">, H. Shapiro, Y. Shiga, C. </w:t>
      </w:r>
      <w:proofErr w:type="spellStart"/>
      <w:r w:rsidRPr="001B2063">
        <w:rPr>
          <w:rFonts w:ascii="Arial" w:hAnsi="Arial" w:cs="Arial"/>
        </w:rPr>
        <w:t>Skalitzky</w:t>
      </w:r>
      <w:proofErr w:type="spellEnd"/>
      <w:r w:rsidRPr="001B2063">
        <w:rPr>
          <w:rFonts w:ascii="Arial" w:hAnsi="Arial" w:cs="Arial"/>
        </w:rPr>
        <w:t xml:space="preserve">, Z. Smith, A. </w:t>
      </w:r>
      <w:proofErr w:type="spellStart"/>
      <w:r w:rsidRPr="001B2063">
        <w:rPr>
          <w:rFonts w:ascii="Arial" w:hAnsi="Arial" w:cs="Arial"/>
        </w:rPr>
        <w:t>Souvorov</w:t>
      </w:r>
      <w:proofErr w:type="spellEnd"/>
      <w:r w:rsidRPr="001B2063">
        <w:rPr>
          <w:rFonts w:ascii="Arial" w:hAnsi="Arial" w:cs="Arial"/>
        </w:rPr>
        <w:t xml:space="preserve">, W. Sung, Z. Tang, D. Tsuchiya, H. </w:t>
      </w:r>
      <w:proofErr w:type="spellStart"/>
      <w:r w:rsidRPr="001B2063">
        <w:rPr>
          <w:rFonts w:ascii="Arial" w:hAnsi="Arial" w:cs="Arial"/>
        </w:rPr>
        <w:t>Tu</w:t>
      </w:r>
      <w:proofErr w:type="spellEnd"/>
      <w:r w:rsidRPr="001B2063">
        <w:rPr>
          <w:rFonts w:ascii="Arial" w:hAnsi="Arial" w:cs="Arial"/>
        </w:rPr>
        <w:t xml:space="preserve">, H. </w:t>
      </w:r>
      <w:proofErr w:type="spellStart"/>
      <w:r w:rsidRPr="001B2063">
        <w:rPr>
          <w:rFonts w:ascii="Arial" w:hAnsi="Arial" w:cs="Arial"/>
        </w:rPr>
        <w:t>Vos</w:t>
      </w:r>
      <w:proofErr w:type="spellEnd"/>
      <w:r w:rsidRPr="001B2063">
        <w:rPr>
          <w:rFonts w:ascii="Arial" w:hAnsi="Arial" w:cs="Arial"/>
        </w:rPr>
        <w:t xml:space="preserve">, M. Wang, Y. Wolf, H. Yamagata, T. Yamada, Y. Ye, J. R. Shaw, J. Andrews, T.J. Crease, H. Tang, S.M. Lucas, H.M. Robertson, P. Bork, E.V. </w:t>
      </w:r>
      <w:proofErr w:type="spellStart"/>
      <w:r w:rsidRPr="001B2063">
        <w:rPr>
          <w:rFonts w:ascii="Arial" w:hAnsi="Arial" w:cs="Arial"/>
        </w:rPr>
        <w:t>Koonin</w:t>
      </w:r>
      <w:proofErr w:type="spellEnd"/>
      <w:r w:rsidRPr="001B2063">
        <w:rPr>
          <w:rFonts w:ascii="Arial" w:hAnsi="Arial" w:cs="Arial"/>
        </w:rPr>
        <w:t xml:space="preserve">, E.M. </w:t>
      </w:r>
      <w:proofErr w:type="spellStart"/>
      <w:r w:rsidRPr="001B2063">
        <w:rPr>
          <w:rFonts w:ascii="Arial" w:hAnsi="Arial" w:cs="Arial"/>
        </w:rPr>
        <w:t>Zdobnov</w:t>
      </w:r>
      <w:proofErr w:type="spellEnd"/>
      <w:r w:rsidRPr="001B2063">
        <w:rPr>
          <w:rFonts w:ascii="Arial" w:hAnsi="Arial" w:cs="Arial"/>
        </w:rPr>
        <w:t xml:space="preserve">, I.V. </w:t>
      </w:r>
      <w:proofErr w:type="spellStart"/>
      <w:r w:rsidRPr="001B2063">
        <w:rPr>
          <w:rFonts w:ascii="Arial" w:hAnsi="Arial" w:cs="Arial"/>
        </w:rPr>
        <w:t>Grigoriev</w:t>
      </w:r>
      <w:proofErr w:type="spellEnd"/>
      <w:r w:rsidRPr="001B2063">
        <w:rPr>
          <w:rFonts w:ascii="Arial" w:hAnsi="Arial" w:cs="Arial"/>
        </w:rPr>
        <w:t xml:space="preserve">, M. Lynch, J.L. </w:t>
      </w:r>
      <w:proofErr w:type="spellStart"/>
      <w:r w:rsidRPr="001B2063">
        <w:rPr>
          <w:rFonts w:ascii="Arial" w:hAnsi="Arial" w:cs="Arial"/>
        </w:rPr>
        <w:t>Boore</w:t>
      </w:r>
      <w:proofErr w:type="spellEnd"/>
      <w:r w:rsidRPr="001B2063">
        <w:rPr>
          <w:rFonts w:ascii="Arial" w:hAnsi="Arial" w:cs="Arial"/>
        </w:rPr>
        <w:t xml:space="preserve">. 2011. The </w:t>
      </w:r>
      <w:proofErr w:type="spellStart"/>
      <w:r w:rsidRPr="001B2063">
        <w:rPr>
          <w:rFonts w:ascii="Arial" w:hAnsi="Arial" w:cs="Arial"/>
        </w:rPr>
        <w:t>Ecoresponsive</w:t>
      </w:r>
      <w:proofErr w:type="spellEnd"/>
      <w:r w:rsidRPr="001B2063">
        <w:rPr>
          <w:rFonts w:ascii="Arial" w:hAnsi="Arial" w:cs="Arial"/>
        </w:rPr>
        <w:t xml:space="preserve"> genome of </w:t>
      </w:r>
      <w:r w:rsidRPr="001B2063">
        <w:rPr>
          <w:rFonts w:ascii="Arial" w:hAnsi="Arial" w:cs="Arial"/>
          <w:i/>
        </w:rPr>
        <w:t xml:space="preserve">Daphnia </w:t>
      </w:r>
      <w:proofErr w:type="spellStart"/>
      <w:r w:rsidRPr="001B2063">
        <w:rPr>
          <w:rFonts w:ascii="Arial" w:hAnsi="Arial" w:cs="Arial"/>
          <w:i/>
        </w:rPr>
        <w:t>pulex</w:t>
      </w:r>
      <w:proofErr w:type="spellEnd"/>
      <w:r w:rsidRPr="001B2063">
        <w:rPr>
          <w:rFonts w:ascii="Arial" w:hAnsi="Arial" w:cs="Arial"/>
        </w:rPr>
        <w:t xml:space="preserve">.  </w:t>
      </w:r>
      <w:r w:rsidRPr="001B2063">
        <w:rPr>
          <w:rFonts w:ascii="Arial" w:hAnsi="Arial" w:cs="Arial"/>
          <w:b/>
          <w:i/>
        </w:rPr>
        <w:t>Science</w:t>
      </w:r>
      <w:r w:rsidRPr="001B2063">
        <w:rPr>
          <w:rFonts w:ascii="Arial" w:hAnsi="Arial" w:cs="Arial"/>
        </w:rPr>
        <w:t xml:space="preserve"> 331:555-561.PMCID: PMC3529199.</w:t>
      </w:r>
    </w:p>
    <w:p w14:paraId="650CD5AF" w14:textId="77777777" w:rsidR="00041EA8" w:rsidRPr="001B2063" w:rsidRDefault="00041EA8" w:rsidP="00AD5A1E">
      <w:pPr>
        <w:spacing w:before="100" w:beforeAutospacing="1" w:after="0" w:line="360" w:lineRule="auto"/>
        <w:rPr>
          <w:rFonts w:ascii="Arial" w:hAnsi="Arial" w:cs="Arial"/>
        </w:rPr>
      </w:pPr>
      <w:r w:rsidRPr="001B2063">
        <w:rPr>
          <w:rFonts w:ascii="Arial" w:hAnsi="Arial" w:cs="Arial"/>
        </w:rPr>
        <w:t>Gout, J</w:t>
      </w:r>
      <w:proofErr w:type="gramStart"/>
      <w:r w:rsidRPr="001B2063">
        <w:rPr>
          <w:rFonts w:ascii="Arial" w:hAnsi="Arial" w:cs="Arial"/>
        </w:rPr>
        <w:t>.-</w:t>
      </w:r>
      <w:proofErr w:type="gramEnd"/>
      <w:r w:rsidRPr="001B2063">
        <w:rPr>
          <w:rFonts w:ascii="Arial" w:hAnsi="Arial" w:cs="Arial"/>
        </w:rPr>
        <w:t xml:space="preserve">F., W.K. Thomas, Z. Smith, K. Okamoto, M. Lynch. 2013. Large-scale detection of in vivo transcription </w:t>
      </w:r>
      <w:proofErr w:type="spellStart"/>
      <w:r w:rsidRPr="001B2063">
        <w:rPr>
          <w:rFonts w:ascii="Arial" w:hAnsi="Arial" w:cs="Arial"/>
        </w:rPr>
        <w:t>erros</w:t>
      </w:r>
      <w:proofErr w:type="spellEnd"/>
      <w:r w:rsidRPr="001B2063">
        <w:rPr>
          <w:rFonts w:ascii="Arial" w:hAnsi="Arial" w:cs="Arial"/>
        </w:rPr>
        <w:t xml:space="preserve">. </w:t>
      </w:r>
      <w:r w:rsidRPr="001B2063">
        <w:rPr>
          <w:rFonts w:ascii="Arial" w:hAnsi="Arial" w:cs="Arial"/>
          <w:b/>
          <w:i/>
        </w:rPr>
        <w:t>Proc. Natl. Acad. Sci.</w:t>
      </w:r>
      <w:r w:rsidRPr="001B2063">
        <w:rPr>
          <w:rFonts w:ascii="Arial" w:hAnsi="Arial" w:cs="Arial"/>
        </w:rPr>
        <w:t xml:space="preserve"> early release doi</w:t>
      </w:r>
      <w:proofErr w:type="gramStart"/>
      <w:r w:rsidRPr="001B2063">
        <w:rPr>
          <w:rFonts w:ascii="Arial" w:hAnsi="Arial" w:cs="Arial"/>
        </w:rPr>
        <w:t>:10.1073</w:t>
      </w:r>
      <w:proofErr w:type="gramEnd"/>
      <w:r w:rsidRPr="001B2063">
        <w:rPr>
          <w:rFonts w:ascii="Arial" w:hAnsi="Arial" w:cs="Arial"/>
        </w:rPr>
        <w:t>/pnas.1309843110</w:t>
      </w:r>
      <w:r w:rsidRPr="001B2063">
        <w:rPr>
          <w:rFonts w:ascii="Arial" w:hAnsi="Arial" w:cs="Arial"/>
          <w:b/>
        </w:rPr>
        <w:t xml:space="preserve">. </w:t>
      </w:r>
      <w:r w:rsidRPr="001B2063">
        <w:rPr>
          <w:rFonts w:ascii="Arial" w:hAnsi="Arial" w:cs="Arial"/>
        </w:rPr>
        <w:t>PMCID: pending</w:t>
      </w:r>
    </w:p>
    <w:p w14:paraId="386E8A5E" w14:textId="77777777" w:rsidR="001B2063" w:rsidRDefault="001B2063" w:rsidP="00AD5A1E">
      <w:pPr>
        <w:spacing w:after="0" w:line="360" w:lineRule="auto"/>
        <w:rPr>
          <w:rFonts w:ascii="Arial" w:hAnsi="Arial" w:cs="Arial"/>
        </w:rPr>
      </w:pPr>
      <w:r w:rsidRPr="001B2063">
        <w:rPr>
          <w:rFonts w:ascii="Arial" w:hAnsi="Arial" w:cs="Arial"/>
        </w:rPr>
        <w:t xml:space="preserve">King B.L., J.A. Gillis, H.R. Carlisle, R.D. </w:t>
      </w:r>
      <w:proofErr w:type="spellStart"/>
      <w:r w:rsidRPr="001B2063">
        <w:rPr>
          <w:rFonts w:ascii="Arial" w:hAnsi="Arial" w:cs="Arial"/>
        </w:rPr>
        <w:t>Dahn</w:t>
      </w:r>
      <w:proofErr w:type="spellEnd"/>
      <w:r w:rsidRPr="001B2063">
        <w:rPr>
          <w:rFonts w:ascii="Arial" w:hAnsi="Arial" w:cs="Arial"/>
        </w:rPr>
        <w:t xml:space="preserve">. </w:t>
      </w:r>
      <w:proofErr w:type="gramStart"/>
      <w:r w:rsidRPr="001B2063">
        <w:rPr>
          <w:rFonts w:ascii="Arial" w:hAnsi="Arial" w:cs="Arial"/>
        </w:rPr>
        <w:t xml:space="preserve">A natural deletion of the </w:t>
      </w:r>
      <w:proofErr w:type="spellStart"/>
      <w:r w:rsidRPr="001B2063">
        <w:rPr>
          <w:rFonts w:ascii="Arial" w:hAnsi="Arial" w:cs="Arial"/>
        </w:rPr>
        <w:t>HoxC</w:t>
      </w:r>
      <w:proofErr w:type="spellEnd"/>
      <w:r w:rsidRPr="001B2063">
        <w:rPr>
          <w:rFonts w:ascii="Arial" w:hAnsi="Arial" w:cs="Arial"/>
        </w:rPr>
        <w:t xml:space="preserve"> cluster in elasmobranch fishes.</w:t>
      </w:r>
      <w:proofErr w:type="gramEnd"/>
      <w:r w:rsidRPr="001B2063">
        <w:rPr>
          <w:rFonts w:ascii="Arial" w:hAnsi="Arial" w:cs="Arial"/>
        </w:rPr>
        <w:t xml:space="preserve"> </w:t>
      </w:r>
      <w:r w:rsidRPr="001B2063">
        <w:rPr>
          <w:rFonts w:ascii="Arial" w:hAnsi="Arial" w:cs="Arial"/>
          <w:b/>
          <w:i/>
        </w:rPr>
        <w:t>Science.</w:t>
      </w:r>
      <w:r w:rsidRPr="001B2063">
        <w:rPr>
          <w:rFonts w:ascii="Arial" w:hAnsi="Arial" w:cs="Arial"/>
        </w:rPr>
        <w:t xml:space="preserve"> 2011 Dec 16</w:t>
      </w:r>
      <w:proofErr w:type="gramStart"/>
      <w:r w:rsidRPr="001B2063">
        <w:rPr>
          <w:rFonts w:ascii="Arial" w:hAnsi="Arial" w:cs="Arial"/>
        </w:rPr>
        <w:t>;334</w:t>
      </w:r>
      <w:proofErr w:type="gramEnd"/>
      <w:r w:rsidRPr="001B2063">
        <w:rPr>
          <w:rFonts w:ascii="Arial" w:hAnsi="Arial" w:cs="Arial"/>
        </w:rPr>
        <w:t>(6062):1517. PubMed PMID:</w:t>
      </w:r>
      <w:hyperlink r:id="rId9" w:history="1">
        <w:r w:rsidRPr="001B2063">
          <w:rPr>
            <w:rStyle w:val="Hyperlink"/>
            <w:rFonts w:ascii="Arial" w:hAnsi="Arial" w:cs="Arial"/>
          </w:rPr>
          <w:t>22174244</w:t>
        </w:r>
      </w:hyperlink>
    </w:p>
    <w:p w14:paraId="03BF124B" w14:textId="77777777" w:rsidR="002D6D88" w:rsidRPr="002D6D88" w:rsidRDefault="00A46322" w:rsidP="00AD5A1E">
      <w:pPr>
        <w:spacing w:after="0" w:line="360" w:lineRule="auto"/>
        <w:rPr>
          <w:rFonts w:ascii="Arial" w:hAnsi="Arial" w:cs="Arial"/>
          <w:color w:val="0000FF"/>
          <w:u w:val="single"/>
        </w:rPr>
      </w:pPr>
      <w:r w:rsidRPr="001B2063">
        <w:rPr>
          <w:rFonts w:ascii="Arial" w:hAnsi="Arial" w:cs="Arial"/>
        </w:rPr>
        <w:t xml:space="preserve">Wang, Q.*, C.N. </w:t>
      </w:r>
      <w:proofErr w:type="spellStart"/>
      <w:r w:rsidRPr="001B2063">
        <w:rPr>
          <w:rFonts w:ascii="Arial" w:hAnsi="Arial" w:cs="Arial"/>
        </w:rPr>
        <w:t>Arighi</w:t>
      </w:r>
      <w:proofErr w:type="spellEnd"/>
      <w:r w:rsidRPr="001B2063">
        <w:rPr>
          <w:rFonts w:ascii="Arial" w:hAnsi="Arial" w:cs="Arial"/>
        </w:rPr>
        <w:t xml:space="preserve">*, B.L. King*, S.W. Polson*, J. Vincent*, C. Chen, H. Huang, B. </w:t>
      </w:r>
      <w:proofErr w:type="spellStart"/>
      <w:r w:rsidRPr="001B2063">
        <w:rPr>
          <w:rFonts w:ascii="Arial" w:hAnsi="Arial" w:cs="Arial"/>
        </w:rPr>
        <w:t>Kingham</w:t>
      </w:r>
      <w:proofErr w:type="spellEnd"/>
      <w:r w:rsidRPr="001B2063">
        <w:rPr>
          <w:rFonts w:ascii="Arial" w:hAnsi="Arial" w:cs="Arial"/>
        </w:rPr>
        <w:t xml:space="preserve">, S.T. Page, M.F. </w:t>
      </w:r>
      <w:proofErr w:type="spellStart"/>
      <w:r w:rsidRPr="001B2063">
        <w:rPr>
          <w:rFonts w:ascii="Arial" w:hAnsi="Arial" w:cs="Arial"/>
        </w:rPr>
        <w:t>Rendino</w:t>
      </w:r>
      <w:proofErr w:type="spellEnd"/>
      <w:r w:rsidRPr="001B2063">
        <w:rPr>
          <w:rFonts w:ascii="Arial" w:hAnsi="Arial" w:cs="Arial"/>
        </w:rPr>
        <w:t xml:space="preserve">, W.K. Thomas, D.W. </w:t>
      </w:r>
      <w:proofErr w:type="spellStart"/>
      <w:r w:rsidRPr="001B2063">
        <w:rPr>
          <w:rFonts w:ascii="Arial" w:hAnsi="Arial" w:cs="Arial"/>
        </w:rPr>
        <w:t>Udwary</w:t>
      </w:r>
      <w:proofErr w:type="spellEnd"/>
      <w:r w:rsidRPr="001B2063">
        <w:rPr>
          <w:rFonts w:ascii="Arial" w:hAnsi="Arial" w:cs="Arial"/>
        </w:rPr>
        <w:t xml:space="preserve">, C.H. Wu, and the North East Bioinformatics Collaborative </w:t>
      </w:r>
      <w:proofErr w:type="spellStart"/>
      <w:r w:rsidRPr="001B2063">
        <w:rPr>
          <w:rFonts w:ascii="Arial" w:hAnsi="Arial" w:cs="Arial"/>
        </w:rPr>
        <w:t>Curation</w:t>
      </w:r>
      <w:proofErr w:type="spellEnd"/>
      <w:r w:rsidRPr="001B2063">
        <w:rPr>
          <w:rFonts w:ascii="Arial" w:hAnsi="Arial" w:cs="Arial"/>
        </w:rPr>
        <w:t xml:space="preserve"> Team.</w:t>
      </w:r>
      <w:r w:rsidR="001B2063">
        <w:rPr>
          <w:rFonts w:ascii="Arial" w:hAnsi="Arial" w:cs="Arial"/>
        </w:rPr>
        <w:t xml:space="preserve"> 2012.</w:t>
      </w:r>
      <w:r w:rsidRPr="001B2063">
        <w:rPr>
          <w:rFonts w:ascii="Arial" w:hAnsi="Arial" w:cs="Arial"/>
        </w:rPr>
        <w:t xml:space="preserve"> Community annotation and bioinformatics workforce development in concert – Little skate genome annotation workshops and jamborees. </w:t>
      </w:r>
      <w:r w:rsidRPr="001B2063">
        <w:rPr>
          <w:rFonts w:ascii="Arial" w:hAnsi="Arial" w:cs="Arial"/>
          <w:b/>
          <w:i/>
        </w:rPr>
        <w:t>Database</w:t>
      </w:r>
      <w:r w:rsidRPr="001B2063">
        <w:rPr>
          <w:rFonts w:ascii="Arial" w:hAnsi="Arial" w:cs="Arial"/>
        </w:rPr>
        <w:t xml:space="preserve">. doi:10.1093/database/bar064. * </w:t>
      </w:r>
      <w:proofErr w:type="gramStart"/>
      <w:r w:rsidRPr="001B2063">
        <w:rPr>
          <w:rFonts w:ascii="Arial" w:hAnsi="Arial" w:cs="Arial"/>
        </w:rPr>
        <w:t>authors</w:t>
      </w:r>
      <w:proofErr w:type="gramEnd"/>
      <w:r w:rsidRPr="001B2063">
        <w:rPr>
          <w:rFonts w:ascii="Arial" w:hAnsi="Arial" w:cs="Arial"/>
        </w:rPr>
        <w:t xml:space="preserve"> contributed equally. PubMed PMCID:</w:t>
      </w:r>
      <w:hyperlink r:id="rId10" w:history="1">
        <w:r w:rsidRPr="001B2063">
          <w:rPr>
            <w:rStyle w:val="Hyperlink"/>
            <w:rFonts w:ascii="Arial" w:hAnsi="Arial" w:cs="Arial"/>
          </w:rPr>
          <w:t>PMC3308154</w:t>
        </w:r>
      </w:hyperlink>
    </w:p>
    <w:p w14:paraId="542D6810" w14:textId="77777777" w:rsidR="002D6D88" w:rsidRDefault="002D6D88" w:rsidP="00AD5A1E">
      <w:pPr>
        <w:spacing w:after="0" w:line="360" w:lineRule="auto"/>
        <w:rPr>
          <w:rFonts w:ascii="Arial" w:hAnsi="Arial" w:cs="Arial"/>
        </w:rPr>
      </w:pPr>
    </w:p>
    <w:p w14:paraId="6CFE1D14" w14:textId="77777777" w:rsidR="002D6D88" w:rsidRPr="002D6D88" w:rsidRDefault="002D6D88" w:rsidP="00AD5A1E">
      <w:pPr>
        <w:spacing w:line="360" w:lineRule="auto"/>
        <w:rPr>
          <w:rFonts w:ascii="Times New Roman" w:eastAsia="Times New Roman" w:hAnsi="Times New Roman" w:cs="Times New Roman"/>
          <w:sz w:val="24"/>
          <w:szCs w:val="24"/>
        </w:rPr>
      </w:pPr>
      <w:r>
        <w:rPr>
          <w:rFonts w:ascii="Arial" w:hAnsi="Arial" w:cs="Arial"/>
        </w:rPr>
        <w:t xml:space="preserve">Shapiro E, T. </w:t>
      </w:r>
      <w:proofErr w:type="spellStart"/>
      <w:r>
        <w:rPr>
          <w:rFonts w:ascii="Arial" w:hAnsi="Arial" w:cs="Arial"/>
        </w:rPr>
        <w:t>Biezuner</w:t>
      </w:r>
      <w:proofErr w:type="spellEnd"/>
      <w:r>
        <w:rPr>
          <w:rFonts w:ascii="Arial" w:hAnsi="Arial" w:cs="Arial"/>
        </w:rPr>
        <w:t xml:space="preserve">, S. </w:t>
      </w:r>
      <w:proofErr w:type="spellStart"/>
      <w:r>
        <w:rPr>
          <w:rFonts w:ascii="Arial" w:hAnsi="Arial" w:cs="Arial"/>
        </w:rPr>
        <w:t>Linnarsson</w:t>
      </w:r>
      <w:proofErr w:type="spellEnd"/>
      <w:r>
        <w:rPr>
          <w:rFonts w:ascii="Arial" w:hAnsi="Arial" w:cs="Arial"/>
        </w:rPr>
        <w:t xml:space="preserve">. 2013. Single-cell sequencing-based technologies will revolutionize whole-organism science.  </w:t>
      </w:r>
      <w:r>
        <w:rPr>
          <w:rFonts w:ascii="Arial" w:hAnsi="Arial" w:cs="Arial"/>
          <w:b/>
          <w:i/>
        </w:rPr>
        <w:t>Nat. Rev. Genetics</w:t>
      </w:r>
      <w:r>
        <w:rPr>
          <w:rFonts w:ascii="Arial" w:hAnsi="Arial" w:cs="Arial"/>
        </w:rPr>
        <w:t xml:space="preserve"> </w:t>
      </w:r>
      <w:r w:rsidRPr="002D6D88">
        <w:rPr>
          <w:rFonts w:ascii="Arial" w:hAnsi="Arial" w:cs="Arial"/>
        </w:rPr>
        <w:t xml:space="preserve">14:618-30. </w:t>
      </w:r>
      <w:proofErr w:type="spellStart"/>
      <w:proofErr w:type="gramStart"/>
      <w:r w:rsidRPr="002D6D88">
        <w:rPr>
          <w:rFonts w:ascii="Arial" w:hAnsi="Arial" w:cs="Arial"/>
        </w:rPr>
        <w:t>doi</w:t>
      </w:r>
      <w:proofErr w:type="spellEnd"/>
      <w:proofErr w:type="gramEnd"/>
      <w:r w:rsidRPr="002D6D88">
        <w:rPr>
          <w:rFonts w:ascii="Arial" w:hAnsi="Arial" w:cs="Arial"/>
        </w:rPr>
        <w:t xml:space="preserve">: 10.1038/nrg3542. </w:t>
      </w:r>
      <w:r w:rsidRPr="002D6D88">
        <w:rPr>
          <w:rFonts w:ascii="Arial" w:eastAsia="Times New Roman" w:hAnsi="Arial" w:cs="Arial"/>
        </w:rPr>
        <w:t>PMID: 23897237</w:t>
      </w:r>
    </w:p>
    <w:p w14:paraId="6BAE7E5A" w14:textId="77777777" w:rsidR="002D6D88" w:rsidRPr="002D6D88" w:rsidRDefault="002D6D88" w:rsidP="00AD5A1E">
      <w:pPr>
        <w:spacing w:after="0" w:line="360" w:lineRule="auto"/>
        <w:rPr>
          <w:rFonts w:ascii="Arial" w:hAnsi="Arial" w:cs="Arial"/>
          <w:color w:val="0000FF"/>
          <w:u w:val="single"/>
        </w:rPr>
      </w:pPr>
    </w:p>
    <w:p w14:paraId="203226BA" w14:textId="77777777" w:rsidR="00A46322" w:rsidRPr="00041EA8" w:rsidRDefault="00A46322" w:rsidP="00AD5A1E">
      <w:pPr>
        <w:pStyle w:val="ListParagraph"/>
        <w:spacing w:before="100" w:beforeAutospacing="1" w:after="0" w:line="360" w:lineRule="auto"/>
        <w:ind w:left="360"/>
        <w:rPr>
          <w:rFonts w:cs="Arial"/>
        </w:rPr>
      </w:pPr>
    </w:p>
    <w:sectPr w:rsidR="00A46322" w:rsidRPr="00041EA8" w:rsidSect="00041EA8">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tthew MacManes" w:date="2014-02-22T13:42:00Z" w:initials="MM">
    <w:p w14:paraId="23C75E7C" w14:textId="77777777" w:rsidR="00AE4EA3" w:rsidRDefault="00AE4EA3">
      <w:pPr>
        <w:pStyle w:val="CommentText"/>
      </w:pPr>
      <w:r>
        <w:rPr>
          <w:rStyle w:val="CommentReference"/>
        </w:rPr>
        <w:annotationRef/>
      </w:r>
      <w:r>
        <w:t xml:space="preserve">How does this statement jive my what I say in my proposal- I present my self as at the forefront of assembly, here I'm presented as 'not necessarily familiar'. Do we have to worry about this </w:t>
      </w:r>
      <w:proofErr w:type="spellStart"/>
      <w:r>
        <w:t>incongruance</w:t>
      </w:r>
      <w:proofErr w:type="spellEnd"/>
      <w:r>
        <w:t xml:space="preserve">? </w:t>
      </w:r>
    </w:p>
  </w:comment>
  <w:comment w:id="1" w:author="Matthew MacManes" w:date="2014-02-22T13:45:00Z" w:initials="MM">
    <w:p w14:paraId="3280798A" w14:textId="77777777" w:rsidR="004732DB" w:rsidRDefault="004732DB">
      <w:pPr>
        <w:pStyle w:val="CommentText"/>
      </w:pPr>
      <w:r>
        <w:rPr>
          <w:rStyle w:val="CommentReference"/>
        </w:rPr>
        <w:annotationRef/>
      </w:r>
      <w:proofErr w:type="gramStart"/>
      <w:r>
        <w:t>increase</w:t>
      </w:r>
      <w:proofErr w:type="gramEnd"/>
      <w:r>
        <w:t xml:space="preserve">? </w:t>
      </w:r>
      <w:proofErr w:type="gramStart"/>
      <w:r>
        <w:t>enhance</w:t>
      </w:r>
      <w:proofErr w:type="gramEnd"/>
      <w:r>
        <w:t>?</w:t>
      </w:r>
    </w:p>
  </w:comment>
  <w:comment w:id="2" w:author="Matthew MacManes" w:date="2014-02-22T13:45:00Z" w:initials="MM">
    <w:p w14:paraId="05C36958" w14:textId="77777777" w:rsidR="004732DB" w:rsidRDefault="004732DB">
      <w:pPr>
        <w:pStyle w:val="CommentText"/>
      </w:pPr>
      <w:r>
        <w:rPr>
          <w:rStyle w:val="CommentReference"/>
        </w:rPr>
        <w:annotationRef/>
      </w:r>
      <w:proofErr w:type="gramStart"/>
      <w:r>
        <w:t>why</w:t>
      </w:r>
      <w:proofErr w:type="gramEnd"/>
      <w:r>
        <w:t xml:space="preserve"> the focus on this technology? How does this tie into individual research plans?</w:t>
      </w:r>
    </w:p>
  </w:comment>
  <w:comment w:id="3" w:author="Matthew MacManes" w:date="2014-02-22T13:48:00Z" w:initials="MM">
    <w:p w14:paraId="34AD1003" w14:textId="77777777" w:rsidR="004732DB" w:rsidRDefault="004732DB">
      <w:pPr>
        <w:pStyle w:val="CommentText"/>
      </w:pPr>
      <w:r>
        <w:rPr>
          <w:rStyle w:val="CommentReference"/>
        </w:rPr>
        <w:annotationRef/>
      </w:r>
      <w:proofErr w:type="gramStart"/>
      <w:r>
        <w:t>shepherd</w:t>
      </w:r>
      <w:proofErr w:type="gramEnd"/>
      <w:r>
        <w:t xml:space="preserve"> maybe a little too paternalistic.</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441A17"/>
    <w:multiLevelType w:val="hybridMultilevel"/>
    <w:tmpl w:val="60C000C4"/>
    <w:lvl w:ilvl="0" w:tplc="DD1654CE">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A2A24E3"/>
    <w:multiLevelType w:val="hybridMultilevel"/>
    <w:tmpl w:val="0184A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79F4"/>
    <w:rsid w:val="00003CA9"/>
    <w:rsid w:val="00010022"/>
    <w:rsid w:val="00041EA8"/>
    <w:rsid w:val="000465C7"/>
    <w:rsid w:val="000628B5"/>
    <w:rsid w:val="00066031"/>
    <w:rsid w:val="000711EF"/>
    <w:rsid w:val="00072F71"/>
    <w:rsid w:val="00082EC0"/>
    <w:rsid w:val="00093855"/>
    <w:rsid w:val="00152779"/>
    <w:rsid w:val="0016180B"/>
    <w:rsid w:val="0018163C"/>
    <w:rsid w:val="0019206D"/>
    <w:rsid w:val="001B2063"/>
    <w:rsid w:val="001C359A"/>
    <w:rsid w:val="001D3074"/>
    <w:rsid w:val="001D599A"/>
    <w:rsid w:val="001E23DD"/>
    <w:rsid w:val="001F26EA"/>
    <w:rsid w:val="00216C01"/>
    <w:rsid w:val="00225CAF"/>
    <w:rsid w:val="00231436"/>
    <w:rsid w:val="002569DC"/>
    <w:rsid w:val="002746B5"/>
    <w:rsid w:val="00291D47"/>
    <w:rsid w:val="002D6D88"/>
    <w:rsid w:val="002F11AF"/>
    <w:rsid w:val="002F5EC2"/>
    <w:rsid w:val="00310746"/>
    <w:rsid w:val="00313661"/>
    <w:rsid w:val="00342257"/>
    <w:rsid w:val="003438C8"/>
    <w:rsid w:val="00350438"/>
    <w:rsid w:val="00384FB0"/>
    <w:rsid w:val="003879F4"/>
    <w:rsid w:val="003903DA"/>
    <w:rsid w:val="003B39E6"/>
    <w:rsid w:val="003B49B5"/>
    <w:rsid w:val="003C7F00"/>
    <w:rsid w:val="003E3376"/>
    <w:rsid w:val="003E7696"/>
    <w:rsid w:val="003F00B6"/>
    <w:rsid w:val="003F043B"/>
    <w:rsid w:val="00402FB2"/>
    <w:rsid w:val="00406278"/>
    <w:rsid w:val="00415D3F"/>
    <w:rsid w:val="004417C6"/>
    <w:rsid w:val="00444B4A"/>
    <w:rsid w:val="004523C8"/>
    <w:rsid w:val="00467FF6"/>
    <w:rsid w:val="004732DB"/>
    <w:rsid w:val="00497F71"/>
    <w:rsid w:val="004A58A3"/>
    <w:rsid w:val="004A7D97"/>
    <w:rsid w:val="004B3C18"/>
    <w:rsid w:val="004C14E7"/>
    <w:rsid w:val="004E4B81"/>
    <w:rsid w:val="004F423B"/>
    <w:rsid w:val="005207A8"/>
    <w:rsid w:val="00535486"/>
    <w:rsid w:val="005431F7"/>
    <w:rsid w:val="0054596E"/>
    <w:rsid w:val="00587398"/>
    <w:rsid w:val="00587D9A"/>
    <w:rsid w:val="005A5B78"/>
    <w:rsid w:val="005D3804"/>
    <w:rsid w:val="005D5FF1"/>
    <w:rsid w:val="005D61BA"/>
    <w:rsid w:val="00644D36"/>
    <w:rsid w:val="00652C2E"/>
    <w:rsid w:val="00661504"/>
    <w:rsid w:val="00686DD2"/>
    <w:rsid w:val="006A551E"/>
    <w:rsid w:val="006F51BD"/>
    <w:rsid w:val="00702161"/>
    <w:rsid w:val="00703CE1"/>
    <w:rsid w:val="0075227B"/>
    <w:rsid w:val="00765E5A"/>
    <w:rsid w:val="0077255B"/>
    <w:rsid w:val="00785200"/>
    <w:rsid w:val="007973E5"/>
    <w:rsid w:val="007C74C3"/>
    <w:rsid w:val="007E5A01"/>
    <w:rsid w:val="0080554A"/>
    <w:rsid w:val="0081014C"/>
    <w:rsid w:val="0081164D"/>
    <w:rsid w:val="00812FF8"/>
    <w:rsid w:val="0081639B"/>
    <w:rsid w:val="00826059"/>
    <w:rsid w:val="008327AE"/>
    <w:rsid w:val="00876392"/>
    <w:rsid w:val="00893EF3"/>
    <w:rsid w:val="008A413D"/>
    <w:rsid w:val="008C24FF"/>
    <w:rsid w:val="008D027F"/>
    <w:rsid w:val="008D289D"/>
    <w:rsid w:val="008E1DAC"/>
    <w:rsid w:val="008F4537"/>
    <w:rsid w:val="009276C0"/>
    <w:rsid w:val="0093108C"/>
    <w:rsid w:val="00942EBE"/>
    <w:rsid w:val="00964FC0"/>
    <w:rsid w:val="00984BCF"/>
    <w:rsid w:val="009B61E3"/>
    <w:rsid w:val="009F796D"/>
    <w:rsid w:val="00A06881"/>
    <w:rsid w:val="00A1151F"/>
    <w:rsid w:val="00A415BF"/>
    <w:rsid w:val="00A4473B"/>
    <w:rsid w:val="00A46322"/>
    <w:rsid w:val="00A523F6"/>
    <w:rsid w:val="00A624A8"/>
    <w:rsid w:val="00A81BA6"/>
    <w:rsid w:val="00AA79EC"/>
    <w:rsid w:val="00AD5A1E"/>
    <w:rsid w:val="00AE4EA3"/>
    <w:rsid w:val="00AF09C1"/>
    <w:rsid w:val="00AF2E33"/>
    <w:rsid w:val="00B04FC4"/>
    <w:rsid w:val="00B1187F"/>
    <w:rsid w:val="00B137D9"/>
    <w:rsid w:val="00B23FC1"/>
    <w:rsid w:val="00B34C06"/>
    <w:rsid w:val="00B45558"/>
    <w:rsid w:val="00B52628"/>
    <w:rsid w:val="00B67C39"/>
    <w:rsid w:val="00B7161D"/>
    <w:rsid w:val="00B81F86"/>
    <w:rsid w:val="00B85FCF"/>
    <w:rsid w:val="00BB36D0"/>
    <w:rsid w:val="00BC497A"/>
    <w:rsid w:val="00BC5187"/>
    <w:rsid w:val="00BD292F"/>
    <w:rsid w:val="00BE5745"/>
    <w:rsid w:val="00C01311"/>
    <w:rsid w:val="00C12FA4"/>
    <w:rsid w:val="00C25D8A"/>
    <w:rsid w:val="00C34B21"/>
    <w:rsid w:val="00C35630"/>
    <w:rsid w:val="00C37AE6"/>
    <w:rsid w:val="00C41FC8"/>
    <w:rsid w:val="00C769D9"/>
    <w:rsid w:val="00CE76E5"/>
    <w:rsid w:val="00D01923"/>
    <w:rsid w:val="00D26F3C"/>
    <w:rsid w:val="00D45CB1"/>
    <w:rsid w:val="00D559AC"/>
    <w:rsid w:val="00D61874"/>
    <w:rsid w:val="00D82E66"/>
    <w:rsid w:val="00D87BE7"/>
    <w:rsid w:val="00DC772A"/>
    <w:rsid w:val="00DD5C3D"/>
    <w:rsid w:val="00DE230D"/>
    <w:rsid w:val="00DF7749"/>
    <w:rsid w:val="00E17603"/>
    <w:rsid w:val="00E20EF0"/>
    <w:rsid w:val="00E25465"/>
    <w:rsid w:val="00EA0BFD"/>
    <w:rsid w:val="00EB26F4"/>
    <w:rsid w:val="00EC273E"/>
    <w:rsid w:val="00EE055F"/>
    <w:rsid w:val="00EF4445"/>
    <w:rsid w:val="00F02657"/>
    <w:rsid w:val="00F105B4"/>
    <w:rsid w:val="00F4306D"/>
    <w:rsid w:val="00F47247"/>
    <w:rsid w:val="00F61277"/>
    <w:rsid w:val="00F63D52"/>
    <w:rsid w:val="00F67136"/>
    <w:rsid w:val="00F9745F"/>
    <w:rsid w:val="00FD4E97"/>
    <w:rsid w:val="00FE02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391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9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52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200"/>
    <w:rPr>
      <w:rFonts w:ascii="Tahoma" w:hAnsi="Tahoma" w:cs="Tahoma"/>
      <w:sz w:val="16"/>
      <w:szCs w:val="16"/>
    </w:rPr>
  </w:style>
  <w:style w:type="paragraph" w:styleId="ListParagraph">
    <w:name w:val="List Paragraph"/>
    <w:basedOn w:val="Normal"/>
    <w:uiPriority w:val="34"/>
    <w:qFormat/>
    <w:rsid w:val="004A58A3"/>
    <w:pPr>
      <w:ind w:left="720"/>
      <w:contextualSpacing/>
    </w:pPr>
  </w:style>
  <w:style w:type="character" w:styleId="Hyperlink">
    <w:name w:val="Hyperlink"/>
    <w:basedOn w:val="DefaultParagraphFont"/>
    <w:uiPriority w:val="99"/>
    <w:semiHidden/>
    <w:unhideWhenUsed/>
    <w:rsid w:val="00E17603"/>
    <w:rPr>
      <w:color w:val="0000FF"/>
      <w:u w:val="single"/>
    </w:rPr>
  </w:style>
  <w:style w:type="paragraph" w:styleId="PlainText">
    <w:name w:val="Plain Text"/>
    <w:basedOn w:val="Normal"/>
    <w:link w:val="PlainTextChar"/>
    <w:uiPriority w:val="99"/>
    <w:unhideWhenUsed/>
    <w:rsid w:val="00066031"/>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066031"/>
    <w:rPr>
      <w:rFonts w:ascii="Calibri" w:hAnsi="Calibri"/>
      <w:szCs w:val="21"/>
    </w:rPr>
  </w:style>
  <w:style w:type="character" w:styleId="Strong">
    <w:name w:val="Strong"/>
    <w:basedOn w:val="DefaultParagraphFont"/>
    <w:uiPriority w:val="22"/>
    <w:qFormat/>
    <w:rsid w:val="00066031"/>
    <w:rPr>
      <w:b/>
      <w:bCs/>
    </w:rPr>
  </w:style>
  <w:style w:type="table" w:styleId="TableGrid">
    <w:name w:val="Table Grid"/>
    <w:basedOn w:val="TableNormal"/>
    <w:uiPriority w:val="59"/>
    <w:rsid w:val="00DE23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AE4EA3"/>
    <w:rPr>
      <w:sz w:val="18"/>
      <w:szCs w:val="18"/>
    </w:rPr>
  </w:style>
  <w:style w:type="paragraph" w:styleId="CommentText">
    <w:name w:val="annotation text"/>
    <w:basedOn w:val="Normal"/>
    <w:link w:val="CommentTextChar"/>
    <w:uiPriority w:val="99"/>
    <w:semiHidden/>
    <w:unhideWhenUsed/>
    <w:rsid w:val="00AE4EA3"/>
    <w:pPr>
      <w:spacing w:line="240" w:lineRule="auto"/>
    </w:pPr>
    <w:rPr>
      <w:sz w:val="24"/>
      <w:szCs w:val="24"/>
    </w:rPr>
  </w:style>
  <w:style w:type="character" w:customStyle="1" w:styleId="CommentTextChar">
    <w:name w:val="Comment Text Char"/>
    <w:basedOn w:val="DefaultParagraphFont"/>
    <w:link w:val="CommentText"/>
    <w:uiPriority w:val="99"/>
    <w:semiHidden/>
    <w:rsid w:val="00AE4EA3"/>
    <w:rPr>
      <w:sz w:val="24"/>
      <w:szCs w:val="24"/>
    </w:rPr>
  </w:style>
  <w:style w:type="paragraph" w:styleId="CommentSubject">
    <w:name w:val="annotation subject"/>
    <w:basedOn w:val="CommentText"/>
    <w:next w:val="CommentText"/>
    <w:link w:val="CommentSubjectChar"/>
    <w:uiPriority w:val="99"/>
    <w:semiHidden/>
    <w:unhideWhenUsed/>
    <w:rsid w:val="00AE4EA3"/>
    <w:rPr>
      <w:b/>
      <w:bCs/>
      <w:sz w:val="20"/>
      <w:szCs w:val="20"/>
    </w:rPr>
  </w:style>
  <w:style w:type="character" w:customStyle="1" w:styleId="CommentSubjectChar">
    <w:name w:val="Comment Subject Char"/>
    <w:basedOn w:val="CommentTextChar"/>
    <w:link w:val="CommentSubject"/>
    <w:uiPriority w:val="99"/>
    <w:semiHidden/>
    <w:rsid w:val="00AE4EA3"/>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9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52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200"/>
    <w:rPr>
      <w:rFonts w:ascii="Tahoma" w:hAnsi="Tahoma" w:cs="Tahoma"/>
      <w:sz w:val="16"/>
      <w:szCs w:val="16"/>
    </w:rPr>
  </w:style>
  <w:style w:type="paragraph" w:styleId="ListParagraph">
    <w:name w:val="List Paragraph"/>
    <w:basedOn w:val="Normal"/>
    <w:uiPriority w:val="34"/>
    <w:qFormat/>
    <w:rsid w:val="004A58A3"/>
    <w:pPr>
      <w:ind w:left="720"/>
      <w:contextualSpacing/>
    </w:pPr>
  </w:style>
  <w:style w:type="character" w:styleId="Hyperlink">
    <w:name w:val="Hyperlink"/>
    <w:basedOn w:val="DefaultParagraphFont"/>
    <w:uiPriority w:val="99"/>
    <w:semiHidden/>
    <w:unhideWhenUsed/>
    <w:rsid w:val="00E17603"/>
    <w:rPr>
      <w:color w:val="0000FF"/>
      <w:u w:val="single"/>
    </w:rPr>
  </w:style>
  <w:style w:type="paragraph" w:styleId="PlainText">
    <w:name w:val="Plain Text"/>
    <w:basedOn w:val="Normal"/>
    <w:link w:val="PlainTextChar"/>
    <w:uiPriority w:val="99"/>
    <w:unhideWhenUsed/>
    <w:rsid w:val="00066031"/>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066031"/>
    <w:rPr>
      <w:rFonts w:ascii="Calibri" w:hAnsi="Calibri"/>
      <w:szCs w:val="21"/>
    </w:rPr>
  </w:style>
  <w:style w:type="character" w:styleId="Strong">
    <w:name w:val="Strong"/>
    <w:basedOn w:val="DefaultParagraphFont"/>
    <w:uiPriority w:val="22"/>
    <w:qFormat/>
    <w:rsid w:val="00066031"/>
    <w:rPr>
      <w:b/>
      <w:bCs/>
    </w:rPr>
  </w:style>
  <w:style w:type="table" w:styleId="TableGrid">
    <w:name w:val="Table Grid"/>
    <w:basedOn w:val="TableNormal"/>
    <w:uiPriority w:val="59"/>
    <w:rsid w:val="00DE23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AE4EA3"/>
    <w:rPr>
      <w:sz w:val="18"/>
      <w:szCs w:val="18"/>
    </w:rPr>
  </w:style>
  <w:style w:type="paragraph" w:styleId="CommentText">
    <w:name w:val="annotation text"/>
    <w:basedOn w:val="Normal"/>
    <w:link w:val="CommentTextChar"/>
    <w:uiPriority w:val="99"/>
    <w:semiHidden/>
    <w:unhideWhenUsed/>
    <w:rsid w:val="00AE4EA3"/>
    <w:pPr>
      <w:spacing w:line="240" w:lineRule="auto"/>
    </w:pPr>
    <w:rPr>
      <w:sz w:val="24"/>
      <w:szCs w:val="24"/>
    </w:rPr>
  </w:style>
  <w:style w:type="character" w:customStyle="1" w:styleId="CommentTextChar">
    <w:name w:val="Comment Text Char"/>
    <w:basedOn w:val="DefaultParagraphFont"/>
    <w:link w:val="CommentText"/>
    <w:uiPriority w:val="99"/>
    <w:semiHidden/>
    <w:rsid w:val="00AE4EA3"/>
    <w:rPr>
      <w:sz w:val="24"/>
      <w:szCs w:val="24"/>
    </w:rPr>
  </w:style>
  <w:style w:type="paragraph" w:styleId="CommentSubject">
    <w:name w:val="annotation subject"/>
    <w:basedOn w:val="CommentText"/>
    <w:next w:val="CommentText"/>
    <w:link w:val="CommentSubjectChar"/>
    <w:uiPriority w:val="99"/>
    <w:semiHidden/>
    <w:unhideWhenUsed/>
    <w:rsid w:val="00AE4EA3"/>
    <w:rPr>
      <w:b/>
      <w:bCs/>
      <w:sz w:val="20"/>
      <w:szCs w:val="20"/>
    </w:rPr>
  </w:style>
  <w:style w:type="character" w:customStyle="1" w:styleId="CommentSubjectChar">
    <w:name w:val="Comment Subject Char"/>
    <w:basedOn w:val="CommentTextChar"/>
    <w:link w:val="CommentSubject"/>
    <w:uiPriority w:val="99"/>
    <w:semiHidden/>
    <w:rsid w:val="00AE4EA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2086885">
      <w:bodyDiv w:val="1"/>
      <w:marLeft w:val="0"/>
      <w:marRight w:val="0"/>
      <w:marTop w:val="0"/>
      <w:marBottom w:val="0"/>
      <w:divBdr>
        <w:top w:val="none" w:sz="0" w:space="0" w:color="auto"/>
        <w:left w:val="none" w:sz="0" w:space="0" w:color="auto"/>
        <w:bottom w:val="none" w:sz="0" w:space="0" w:color="auto"/>
        <w:right w:val="none" w:sz="0" w:space="0" w:color="auto"/>
      </w:divBdr>
    </w:div>
    <w:div w:id="744038153">
      <w:bodyDiv w:val="1"/>
      <w:marLeft w:val="0"/>
      <w:marRight w:val="0"/>
      <w:marTop w:val="0"/>
      <w:marBottom w:val="0"/>
      <w:divBdr>
        <w:top w:val="none" w:sz="0" w:space="0" w:color="auto"/>
        <w:left w:val="none" w:sz="0" w:space="0" w:color="auto"/>
        <w:bottom w:val="none" w:sz="0" w:space="0" w:color="auto"/>
        <w:right w:val="none" w:sz="0" w:space="0" w:color="auto"/>
      </w:divBdr>
    </w:div>
    <w:div w:id="876897339">
      <w:bodyDiv w:val="1"/>
      <w:marLeft w:val="0"/>
      <w:marRight w:val="0"/>
      <w:marTop w:val="0"/>
      <w:marBottom w:val="0"/>
      <w:divBdr>
        <w:top w:val="none" w:sz="0" w:space="0" w:color="auto"/>
        <w:left w:val="none" w:sz="0" w:space="0" w:color="auto"/>
        <w:bottom w:val="none" w:sz="0" w:space="0" w:color="auto"/>
        <w:right w:val="none" w:sz="0" w:space="0" w:color="auto"/>
      </w:divBdr>
    </w:div>
    <w:div w:id="1092748444">
      <w:bodyDiv w:val="1"/>
      <w:marLeft w:val="0"/>
      <w:marRight w:val="0"/>
      <w:marTop w:val="0"/>
      <w:marBottom w:val="0"/>
      <w:divBdr>
        <w:top w:val="none" w:sz="0" w:space="0" w:color="auto"/>
        <w:left w:val="none" w:sz="0" w:space="0" w:color="auto"/>
        <w:bottom w:val="none" w:sz="0" w:space="0" w:color="auto"/>
        <w:right w:val="none" w:sz="0" w:space="0" w:color="auto"/>
      </w:divBdr>
    </w:div>
    <w:div w:id="1499930756">
      <w:bodyDiv w:val="1"/>
      <w:marLeft w:val="0"/>
      <w:marRight w:val="0"/>
      <w:marTop w:val="0"/>
      <w:marBottom w:val="0"/>
      <w:divBdr>
        <w:top w:val="none" w:sz="0" w:space="0" w:color="auto"/>
        <w:left w:val="none" w:sz="0" w:space="0" w:color="auto"/>
        <w:bottom w:val="none" w:sz="0" w:space="0" w:color="auto"/>
        <w:right w:val="none" w:sz="0" w:space="0" w:color="auto"/>
      </w:divBdr>
    </w:div>
    <w:div w:id="1815874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image" Target="media/image1.jpg"/><Relationship Id="rId8" Type="http://schemas.openxmlformats.org/officeDocument/2006/relationships/image" Target="media/image2.jpg"/><Relationship Id="rId9" Type="http://schemas.openxmlformats.org/officeDocument/2006/relationships/hyperlink" Target="http://www.ncbi.nlm.nih.gov/pubmed/22174244" TargetMode="External"/><Relationship Id="rId10" Type="http://schemas.openxmlformats.org/officeDocument/2006/relationships/hyperlink" Target="http://www.ncbi.nlm.nih.gov/pmc/articles/PMC33081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16</Pages>
  <Words>5812</Words>
  <Characters>33132</Characters>
  <Application>Microsoft Macintosh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38867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Kelley Thomas</dc:creator>
  <cp:lastModifiedBy>Matthew MacManes</cp:lastModifiedBy>
  <cp:revision>3</cp:revision>
  <cp:lastPrinted>2014-02-22T15:25:00Z</cp:lastPrinted>
  <dcterms:created xsi:type="dcterms:W3CDTF">2014-02-22T18:39:00Z</dcterms:created>
  <dcterms:modified xsi:type="dcterms:W3CDTF">2014-02-22T18:51:00Z</dcterms:modified>
</cp:coreProperties>
</file>