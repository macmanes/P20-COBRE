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F3199" w14:textId="77777777" w:rsidR="00232176" w:rsidRPr="00D83F48" w:rsidRDefault="00232176" w:rsidP="00232176">
      <w:pPr>
        <w:rPr>
          <w:rFonts w:ascii="Arial" w:hAnsi="Arial" w:cs="Arial"/>
        </w:rPr>
      </w:pPr>
      <w:r w:rsidRPr="00D83F48">
        <w:rPr>
          <w:rFonts w:ascii="Arial" w:hAnsi="Arial" w:cs="Arial"/>
          <w:b/>
        </w:rPr>
        <w:t>SPECIFIC AIMS (ADMINISTRATIVE CORE)</w:t>
      </w:r>
    </w:p>
    <w:p w14:paraId="42FE80B7" w14:textId="77777777" w:rsidR="00232176" w:rsidRPr="00D83F48" w:rsidRDefault="00232176" w:rsidP="00232176">
      <w:pPr>
        <w:rPr>
          <w:rFonts w:ascii="Arial" w:hAnsi="Arial" w:cs="Arial"/>
        </w:rPr>
      </w:pPr>
    </w:p>
    <w:p w14:paraId="389CC6EB" w14:textId="160DDECE" w:rsidR="00595212" w:rsidRDefault="00595212" w:rsidP="00232176">
      <w:pPr>
        <w:rPr>
          <w:rFonts w:ascii="Arial" w:hAnsi="Arial" w:cs="Arial"/>
        </w:rPr>
      </w:pPr>
      <w:r>
        <w:rPr>
          <w:rFonts w:ascii="Arial" w:hAnsi="Arial" w:cs="Arial"/>
        </w:rPr>
        <w:t>Biomedical research in universities spans multiple academic units and research centers/institutes, sometimes resulting in duplication of administrative resources and/or a failure to take advantage of interdisciplinary collaborative opportunities</w:t>
      </w:r>
      <w:r w:rsidR="003C7605">
        <w:rPr>
          <w:rFonts w:ascii="Arial" w:hAnsi="Arial" w:cs="Arial"/>
        </w:rPr>
        <w:t xml:space="preserve">. </w:t>
      </w:r>
      <w:r w:rsidR="00C85D4C">
        <w:rPr>
          <w:rFonts w:ascii="Arial" w:hAnsi="Arial" w:cs="Arial"/>
        </w:rPr>
        <w:t>The University of New Hampshire (</w:t>
      </w:r>
      <w:r w:rsidR="003C7605">
        <w:rPr>
          <w:rFonts w:ascii="Arial" w:hAnsi="Arial" w:cs="Arial"/>
        </w:rPr>
        <w:t>UNH</w:t>
      </w:r>
      <w:r w:rsidR="00C85D4C">
        <w:rPr>
          <w:rFonts w:ascii="Arial" w:hAnsi="Arial" w:cs="Arial"/>
        </w:rPr>
        <w:t>)</w:t>
      </w:r>
      <w:r w:rsidR="003C7605">
        <w:rPr>
          <w:rFonts w:ascii="Arial" w:hAnsi="Arial" w:cs="Arial"/>
        </w:rPr>
        <w:t xml:space="preserve"> is poised to overcome these traditional obstacles due to recognition by </w:t>
      </w:r>
      <w:r w:rsidR="00677F78">
        <w:rPr>
          <w:rFonts w:ascii="Arial" w:hAnsi="Arial" w:cs="Arial"/>
        </w:rPr>
        <w:t xml:space="preserve">its </w:t>
      </w:r>
      <w:r w:rsidR="00A01838">
        <w:rPr>
          <w:rFonts w:ascii="Arial" w:hAnsi="Arial" w:cs="Arial"/>
        </w:rPr>
        <w:t xml:space="preserve">leadership </w:t>
      </w:r>
      <w:r w:rsidR="003C7605">
        <w:rPr>
          <w:rFonts w:ascii="Arial" w:hAnsi="Arial" w:cs="Arial"/>
        </w:rPr>
        <w:t>of the need to</w:t>
      </w:r>
      <w:r w:rsidR="00C85D4C">
        <w:rPr>
          <w:rFonts w:ascii="Arial" w:hAnsi="Arial" w:cs="Arial"/>
        </w:rPr>
        <w:t>: (a)</w:t>
      </w:r>
      <w:r w:rsidR="003C7605">
        <w:rPr>
          <w:rFonts w:ascii="Arial" w:hAnsi="Arial" w:cs="Arial"/>
        </w:rPr>
        <w:t xml:space="preserve"> support and promote areas of research excellence</w:t>
      </w:r>
      <w:r w:rsidR="00BE3CFA">
        <w:rPr>
          <w:rFonts w:ascii="Arial" w:hAnsi="Arial" w:cs="Arial"/>
        </w:rPr>
        <w:t>,</w:t>
      </w:r>
      <w:r w:rsidR="003C7605">
        <w:rPr>
          <w:rFonts w:ascii="Arial" w:hAnsi="Arial" w:cs="Arial"/>
        </w:rPr>
        <w:t xml:space="preserve"> </w:t>
      </w:r>
      <w:r w:rsidR="00C85D4C">
        <w:rPr>
          <w:rFonts w:ascii="Arial" w:hAnsi="Arial" w:cs="Arial"/>
        </w:rPr>
        <w:t xml:space="preserve">(b) </w:t>
      </w:r>
      <w:r w:rsidR="003C7605">
        <w:rPr>
          <w:rFonts w:ascii="Arial" w:hAnsi="Arial" w:cs="Arial"/>
        </w:rPr>
        <w:t>provide programs for faculty development that cross disciplinary and academic unit boundaries</w:t>
      </w:r>
      <w:r w:rsidR="00BE3CFA">
        <w:rPr>
          <w:rFonts w:ascii="Arial" w:hAnsi="Arial" w:cs="Arial"/>
        </w:rPr>
        <w:t xml:space="preserve">, and </w:t>
      </w:r>
      <w:r w:rsidR="00C85D4C">
        <w:rPr>
          <w:rFonts w:ascii="Arial" w:hAnsi="Arial" w:cs="Arial"/>
        </w:rPr>
        <w:t>(c)</w:t>
      </w:r>
      <w:r w:rsidR="003C7605">
        <w:rPr>
          <w:rFonts w:ascii="Arial" w:hAnsi="Arial" w:cs="Arial"/>
        </w:rPr>
        <w:t xml:space="preserve"> </w:t>
      </w:r>
      <w:r w:rsidR="00BE3CFA">
        <w:rPr>
          <w:rFonts w:ascii="Arial" w:hAnsi="Arial" w:cs="Arial"/>
        </w:rPr>
        <w:t xml:space="preserve">develop assessment tools to evaluate </w:t>
      </w:r>
      <w:r w:rsidR="003C7605">
        <w:rPr>
          <w:rFonts w:ascii="Arial" w:hAnsi="Arial" w:cs="Arial"/>
        </w:rPr>
        <w:t>program effectiveness</w:t>
      </w:r>
      <w:r w:rsidR="00BE3CFA">
        <w:rPr>
          <w:rFonts w:ascii="Arial" w:hAnsi="Arial" w:cs="Arial"/>
        </w:rPr>
        <w:t xml:space="preserve">. </w:t>
      </w:r>
      <w:r w:rsidR="00BE3CFA" w:rsidRPr="003E21F4">
        <w:rPr>
          <w:rFonts w:ascii="Arial" w:hAnsi="Arial" w:cs="Arial"/>
          <w:u w:val="single"/>
        </w:rPr>
        <w:t>What is currently</w:t>
      </w:r>
      <w:r w:rsidR="00AD543D">
        <w:rPr>
          <w:rFonts w:ascii="Arial" w:hAnsi="Arial" w:cs="Arial"/>
          <w:u w:val="single"/>
        </w:rPr>
        <w:t xml:space="preserve"> missing at</w:t>
      </w:r>
      <w:r w:rsidR="00BE3CFA" w:rsidRPr="003E21F4">
        <w:rPr>
          <w:rFonts w:ascii="Arial" w:hAnsi="Arial" w:cs="Arial"/>
          <w:u w:val="single"/>
        </w:rPr>
        <w:t xml:space="preserve"> UNH is a coherent administrative structure</w:t>
      </w:r>
      <w:r w:rsidR="00BE3CFA">
        <w:rPr>
          <w:rFonts w:ascii="Arial" w:hAnsi="Arial" w:cs="Arial"/>
        </w:rPr>
        <w:t xml:space="preserve"> to oversee and coordinate biomedical research initiatives, including</w:t>
      </w:r>
      <w:r w:rsidR="003E21F4">
        <w:rPr>
          <w:rFonts w:ascii="Arial" w:hAnsi="Arial" w:cs="Arial"/>
        </w:rPr>
        <w:t>: (1)</w:t>
      </w:r>
      <w:r w:rsidR="00BE3CFA">
        <w:rPr>
          <w:rFonts w:ascii="Arial" w:hAnsi="Arial" w:cs="Arial"/>
        </w:rPr>
        <w:t xml:space="preserve"> </w:t>
      </w:r>
      <w:r w:rsidR="003E21F4">
        <w:rPr>
          <w:rFonts w:ascii="Arial" w:hAnsi="Arial" w:cs="Arial"/>
        </w:rPr>
        <w:t xml:space="preserve">strategic recruitment and hiring of biomedical researchers across traditional academic boundaries, (2) professional development and </w:t>
      </w:r>
      <w:r w:rsidR="00BE3CFA">
        <w:rPr>
          <w:rFonts w:ascii="Arial" w:hAnsi="Arial" w:cs="Arial"/>
        </w:rPr>
        <w:t>mentoring</w:t>
      </w:r>
      <w:r w:rsidR="003E21F4">
        <w:rPr>
          <w:rFonts w:ascii="Arial" w:hAnsi="Arial" w:cs="Arial"/>
        </w:rPr>
        <w:t xml:space="preserve"> opportunities for junior investigators, </w:t>
      </w:r>
      <w:r w:rsidR="00677F78">
        <w:rPr>
          <w:rFonts w:ascii="Arial" w:hAnsi="Arial" w:cs="Arial"/>
        </w:rPr>
        <w:t xml:space="preserve">(3) </w:t>
      </w:r>
      <w:r w:rsidR="003E21F4">
        <w:rPr>
          <w:rFonts w:ascii="Arial" w:hAnsi="Arial" w:cs="Arial"/>
        </w:rPr>
        <w:t xml:space="preserve">institutional </w:t>
      </w:r>
      <w:r w:rsidR="00BE3CFA">
        <w:rPr>
          <w:rFonts w:ascii="Arial" w:hAnsi="Arial" w:cs="Arial"/>
        </w:rPr>
        <w:t xml:space="preserve">support for core </w:t>
      </w:r>
      <w:r w:rsidR="003E21F4">
        <w:rPr>
          <w:rFonts w:ascii="Arial" w:hAnsi="Arial" w:cs="Arial"/>
        </w:rPr>
        <w:t xml:space="preserve">research </w:t>
      </w:r>
      <w:r w:rsidR="00BE3CFA">
        <w:rPr>
          <w:rFonts w:ascii="Arial" w:hAnsi="Arial" w:cs="Arial"/>
        </w:rPr>
        <w:t>facilities</w:t>
      </w:r>
      <w:r w:rsidR="00677F78">
        <w:rPr>
          <w:rFonts w:ascii="Arial" w:hAnsi="Arial" w:cs="Arial"/>
        </w:rPr>
        <w:t xml:space="preserve"> (</w:t>
      </w:r>
      <w:r w:rsidR="00677F78" w:rsidRPr="00677F78">
        <w:rPr>
          <w:rFonts w:ascii="Arial" w:hAnsi="Arial" w:cs="Arial"/>
          <w:i/>
        </w:rPr>
        <w:t>see Research Core</w:t>
      </w:r>
      <w:r w:rsidR="00677F78">
        <w:rPr>
          <w:rFonts w:ascii="Arial" w:hAnsi="Arial" w:cs="Arial"/>
        </w:rPr>
        <w:t>)</w:t>
      </w:r>
      <w:r w:rsidR="003E21F4">
        <w:rPr>
          <w:rFonts w:ascii="Arial" w:hAnsi="Arial" w:cs="Arial"/>
        </w:rPr>
        <w:t xml:space="preserve">, and </w:t>
      </w:r>
      <w:r w:rsidR="00677F78">
        <w:rPr>
          <w:rFonts w:ascii="Arial" w:hAnsi="Arial" w:cs="Arial"/>
        </w:rPr>
        <w:t xml:space="preserve">(4) </w:t>
      </w:r>
      <w:r w:rsidR="003E21F4">
        <w:rPr>
          <w:rFonts w:ascii="Arial" w:hAnsi="Arial" w:cs="Arial"/>
        </w:rPr>
        <w:t xml:space="preserve">an assessment plan to </w:t>
      </w:r>
      <w:r w:rsidR="00C85D4C">
        <w:rPr>
          <w:rFonts w:ascii="Arial" w:hAnsi="Arial" w:cs="Arial"/>
        </w:rPr>
        <w:t xml:space="preserve">evaluate </w:t>
      </w:r>
      <w:r w:rsidR="003E21F4">
        <w:rPr>
          <w:rFonts w:ascii="Arial" w:hAnsi="Arial" w:cs="Arial"/>
        </w:rPr>
        <w:t>the effectiveness of programs once implemented.</w:t>
      </w:r>
    </w:p>
    <w:p w14:paraId="7188086C" w14:textId="77777777" w:rsidR="003E21F4" w:rsidRDefault="003E21F4" w:rsidP="00232176">
      <w:pPr>
        <w:rPr>
          <w:rFonts w:ascii="Arial" w:hAnsi="Arial" w:cs="Arial"/>
        </w:rPr>
      </w:pPr>
    </w:p>
    <w:p w14:paraId="0AB81C63" w14:textId="2655E1E4" w:rsidR="00595212" w:rsidRDefault="003E21F4" w:rsidP="00232176">
      <w:pPr>
        <w:rPr>
          <w:rFonts w:ascii="Arial" w:hAnsi="Arial" w:cs="Arial"/>
        </w:rPr>
      </w:pPr>
      <w:r w:rsidRPr="003E21F4">
        <w:rPr>
          <w:rFonts w:ascii="Arial" w:hAnsi="Arial" w:cs="Arial"/>
          <w:u w:val="single"/>
        </w:rPr>
        <w:t>The long-range goal</w:t>
      </w:r>
      <w:r>
        <w:rPr>
          <w:rFonts w:ascii="Arial" w:hAnsi="Arial" w:cs="Arial"/>
        </w:rPr>
        <w:t xml:space="preserve"> is to </w:t>
      </w:r>
      <w:r w:rsidR="003638AD">
        <w:rPr>
          <w:rFonts w:ascii="Arial" w:hAnsi="Arial" w:cs="Arial"/>
        </w:rPr>
        <w:t xml:space="preserve">leverage the formation of a </w:t>
      </w:r>
      <w:r w:rsidR="005056D5">
        <w:rPr>
          <w:rFonts w:ascii="Arial" w:hAnsi="Arial" w:cs="Arial"/>
        </w:rPr>
        <w:t>Genome-Enabled Biomedical Research Institute (</w:t>
      </w:r>
      <w:r w:rsidR="00F77A18">
        <w:rPr>
          <w:rFonts w:ascii="Arial" w:hAnsi="Arial" w:cs="Arial"/>
        </w:rPr>
        <w:t>GEBRI</w:t>
      </w:r>
      <w:r w:rsidR="005056D5">
        <w:rPr>
          <w:rFonts w:ascii="Arial" w:hAnsi="Arial" w:cs="Arial"/>
        </w:rPr>
        <w:t>)</w:t>
      </w:r>
      <w:r>
        <w:rPr>
          <w:rFonts w:ascii="Arial" w:hAnsi="Arial" w:cs="Arial"/>
        </w:rPr>
        <w:t xml:space="preserve"> to </w:t>
      </w:r>
      <w:r w:rsidR="003638AD">
        <w:rPr>
          <w:rFonts w:ascii="Arial" w:hAnsi="Arial" w:cs="Arial"/>
        </w:rPr>
        <w:t xml:space="preserve">create long-lasting improvements in the </w:t>
      </w:r>
      <w:r>
        <w:rPr>
          <w:rFonts w:ascii="Arial" w:hAnsi="Arial" w:cs="Arial"/>
        </w:rPr>
        <w:t xml:space="preserve">research </w:t>
      </w:r>
      <w:r w:rsidR="003638AD">
        <w:rPr>
          <w:rFonts w:ascii="Arial" w:hAnsi="Arial" w:cs="Arial"/>
        </w:rPr>
        <w:t xml:space="preserve">environment at UNH that enhance </w:t>
      </w:r>
      <w:r w:rsidR="00694FE9">
        <w:rPr>
          <w:rFonts w:ascii="Arial" w:hAnsi="Arial" w:cs="Arial"/>
        </w:rPr>
        <w:t xml:space="preserve">participation </w:t>
      </w:r>
      <w:r>
        <w:rPr>
          <w:rFonts w:ascii="Arial" w:hAnsi="Arial" w:cs="Arial"/>
        </w:rPr>
        <w:t xml:space="preserve">in </w:t>
      </w:r>
      <w:r w:rsidR="00694FE9">
        <w:rPr>
          <w:rFonts w:ascii="Arial" w:hAnsi="Arial" w:cs="Arial"/>
        </w:rPr>
        <w:t xml:space="preserve">genome-enabled </w:t>
      </w:r>
      <w:r>
        <w:rPr>
          <w:rFonts w:ascii="Arial" w:hAnsi="Arial" w:cs="Arial"/>
        </w:rPr>
        <w:t xml:space="preserve">biomedical research </w:t>
      </w:r>
      <w:r w:rsidR="00694FE9">
        <w:rPr>
          <w:rFonts w:ascii="Arial" w:hAnsi="Arial" w:cs="Arial"/>
        </w:rPr>
        <w:t>at UNH itself and with its academic partners</w:t>
      </w:r>
      <w:r w:rsidR="00677F78">
        <w:rPr>
          <w:rFonts w:ascii="Arial" w:hAnsi="Arial" w:cs="Arial"/>
        </w:rPr>
        <w:t xml:space="preserve"> regionally</w:t>
      </w:r>
      <w:r>
        <w:rPr>
          <w:rFonts w:ascii="Arial" w:hAnsi="Arial" w:cs="Arial"/>
        </w:rPr>
        <w:t xml:space="preserve">. </w:t>
      </w:r>
      <w:r w:rsidRPr="00694FE9">
        <w:rPr>
          <w:rFonts w:ascii="Arial" w:hAnsi="Arial" w:cs="Arial"/>
          <w:u w:val="single"/>
        </w:rPr>
        <w:t>The objective of this</w:t>
      </w:r>
      <w:r w:rsidR="00AD543D">
        <w:rPr>
          <w:rFonts w:ascii="Arial" w:hAnsi="Arial" w:cs="Arial"/>
          <w:u w:val="single"/>
        </w:rPr>
        <w:t xml:space="preserve"> application</w:t>
      </w:r>
      <w:r>
        <w:rPr>
          <w:rFonts w:ascii="Arial" w:hAnsi="Arial" w:cs="Arial"/>
        </w:rPr>
        <w:t xml:space="preserve"> is to implement an administrative core structure </w:t>
      </w:r>
      <w:r w:rsidR="00694FE9">
        <w:rPr>
          <w:rFonts w:ascii="Arial" w:hAnsi="Arial" w:cs="Arial"/>
        </w:rPr>
        <w:t xml:space="preserve">at UNH that successfully supports the growth in the number of NIH-funded </w:t>
      </w:r>
      <w:r w:rsidR="005056D5">
        <w:rPr>
          <w:rFonts w:ascii="Arial" w:hAnsi="Arial" w:cs="Arial"/>
        </w:rPr>
        <w:t xml:space="preserve">independent investigator </w:t>
      </w:r>
      <w:r w:rsidR="00694FE9">
        <w:rPr>
          <w:rFonts w:ascii="Arial" w:hAnsi="Arial" w:cs="Arial"/>
        </w:rPr>
        <w:t>projects</w:t>
      </w:r>
      <w:r w:rsidR="006C17FF">
        <w:rPr>
          <w:rFonts w:ascii="Arial" w:hAnsi="Arial" w:cs="Arial"/>
        </w:rPr>
        <w:t xml:space="preserve"> in the area of genome-enabled biomedical science</w:t>
      </w:r>
      <w:r w:rsidR="00694FE9">
        <w:rPr>
          <w:rFonts w:ascii="Arial" w:hAnsi="Arial" w:cs="Arial"/>
        </w:rPr>
        <w:t xml:space="preserve">, coordinates </w:t>
      </w:r>
      <w:r w:rsidR="005056D5">
        <w:rPr>
          <w:rFonts w:ascii="Arial" w:hAnsi="Arial" w:cs="Arial"/>
        </w:rPr>
        <w:t xml:space="preserve">resource </w:t>
      </w:r>
      <w:r w:rsidR="00694FE9">
        <w:rPr>
          <w:rFonts w:ascii="Arial" w:hAnsi="Arial" w:cs="Arial"/>
        </w:rPr>
        <w:t xml:space="preserve">sharing, promotes transfer of scientific expertise, and fosters scientific communication. </w:t>
      </w:r>
      <w:r w:rsidR="00694FE9" w:rsidRPr="00677F78">
        <w:rPr>
          <w:rFonts w:ascii="Arial" w:hAnsi="Arial" w:cs="Arial"/>
          <w:u w:val="single"/>
        </w:rPr>
        <w:t xml:space="preserve">We propose that </w:t>
      </w:r>
      <w:r w:rsidR="00677F78" w:rsidRPr="00677F78">
        <w:rPr>
          <w:rFonts w:ascii="Arial" w:hAnsi="Arial" w:cs="Arial"/>
          <w:u w:val="single"/>
        </w:rPr>
        <w:t xml:space="preserve">this investment in an </w:t>
      </w:r>
      <w:r w:rsidR="00694FE9" w:rsidRPr="00677F78">
        <w:rPr>
          <w:rFonts w:ascii="Arial" w:hAnsi="Arial" w:cs="Arial"/>
          <w:u w:val="single"/>
        </w:rPr>
        <w:t>effective administrative infrastructure</w:t>
      </w:r>
      <w:r w:rsidR="00694FE9">
        <w:rPr>
          <w:rFonts w:ascii="Arial" w:hAnsi="Arial" w:cs="Arial"/>
        </w:rPr>
        <w:t xml:space="preserve"> will greatly facilitate </w:t>
      </w:r>
      <w:r w:rsidR="00677F78">
        <w:rPr>
          <w:rFonts w:ascii="Arial" w:hAnsi="Arial" w:cs="Arial"/>
        </w:rPr>
        <w:t xml:space="preserve">and expand </w:t>
      </w:r>
      <w:r w:rsidR="00694FE9">
        <w:rPr>
          <w:rFonts w:ascii="Arial" w:hAnsi="Arial" w:cs="Arial"/>
        </w:rPr>
        <w:t xml:space="preserve">current efforts to enhance </w:t>
      </w:r>
      <w:r w:rsidR="00677F78">
        <w:rPr>
          <w:rFonts w:ascii="Arial" w:hAnsi="Arial" w:cs="Arial"/>
        </w:rPr>
        <w:t xml:space="preserve">the quality and quantity of </w:t>
      </w:r>
      <w:r w:rsidR="00694FE9">
        <w:rPr>
          <w:rFonts w:ascii="Arial" w:hAnsi="Arial" w:cs="Arial"/>
        </w:rPr>
        <w:t xml:space="preserve">biomedical research at UNH </w:t>
      </w:r>
      <w:r w:rsidR="00677F78">
        <w:rPr>
          <w:rFonts w:ascii="Arial" w:hAnsi="Arial" w:cs="Arial"/>
        </w:rPr>
        <w:t>(</w:t>
      </w:r>
      <w:r w:rsidR="00694FE9">
        <w:rPr>
          <w:rFonts w:ascii="Arial" w:hAnsi="Arial" w:cs="Arial"/>
        </w:rPr>
        <w:t xml:space="preserve">and </w:t>
      </w:r>
      <w:r w:rsidR="00677F78">
        <w:rPr>
          <w:rFonts w:ascii="Arial" w:hAnsi="Arial" w:cs="Arial"/>
        </w:rPr>
        <w:t>regionally), as well as simultaneously support the professional development of outstanding, early-career biomedical researchers.</w:t>
      </w:r>
    </w:p>
    <w:p w14:paraId="5425ACE6" w14:textId="77777777" w:rsidR="00232176" w:rsidRPr="00D83F48" w:rsidRDefault="00232176" w:rsidP="00232176">
      <w:pPr>
        <w:rPr>
          <w:rFonts w:ascii="Arial" w:hAnsi="Arial" w:cs="Arial"/>
        </w:rPr>
      </w:pPr>
    </w:p>
    <w:p w14:paraId="4466D077" w14:textId="174195F2" w:rsidR="00232176" w:rsidRDefault="00232176" w:rsidP="00232176">
      <w:pPr>
        <w:rPr>
          <w:rFonts w:ascii="Arial" w:hAnsi="Arial" w:cs="Arial"/>
        </w:rPr>
      </w:pPr>
      <w:r w:rsidRPr="00D83F48">
        <w:rPr>
          <w:rFonts w:ascii="Arial" w:hAnsi="Arial" w:cs="Arial"/>
        </w:rPr>
        <w:t xml:space="preserve">The </w:t>
      </w:r>
      <w:r w:rsidR="005056D5">
        <w:rPr>
          <w:rFonts w:ascii="Arial" w:hAnsi="Arial" w:cs="Arial"/>
        </w:rPr>
        <w:t>S</w:t>
      </w:r>
      <w:r w:rsidRPr="00D83F48">
        <w:rPr>
          <w:rFonts w:ascii="Arial" w:hAnsi="Arial" w:cs="Arial"/>
        </w:rPr>
        <w:t xml:space="preserve">pecific </w:t>
      </w:r>
      <w:r w:rsidR="005056D5">
        <w:rPr>
          <w:rFonts w:ascii="Arial" w:hAnsi="Arial" w:cs="Arial"/>
        </w:rPr>
        <w:t>A</w:t>
      </w:r>
      <w:r w:rsidRPr="00D83F48">
        <w:rPr>
          <w:rFonts w:ascii="Arial" w:hAnsi="Arial" w:cs="Arial"/>
        </w:rPr>
        <w:t>ims of the Administrative Core are</w:t>
      </w:r>
      <w:r w:rsidR="00B92744">
        <w:rPr>
          <w:rFonts w:ascii="Arial" w:hAnsi="Arial" w:cs="Arial"/>
        </w:rPr>
        <w:t xml:space="preserve"> to</w:t>
      </w:r>
      <w:r w:rsidRPr="00D83F48">
        <w:rPr>
          <w:rFonts w:ascii="Arial" w:hAnsi="Arial" w:cs="Arial"/>
        </w:rPr>
        <w:t>:</w:t>
      </w:r>
    </w:p>
    <w:p w14:paraId="6B68E537" w14:textId="77777777" w:rsidR="00B8695F" w:rsidRPr="00D83F48" w:rsidRDefault="00B8695F" w:rsidP="00232176">
      <w:pPr>
        <w:rPr>
          <w:rFonts w:ascii="Arial" w:hAnsi="Arial" w:cs="Arial"/>
        </w:rPr>
      </w:pPr>
    </w:p>
    <w:p w14:paraId="37584810" w14:textId="2D29541D" w:rsidR="00BE778A" w:rsidRPr="00FA1A6D" w:rsidRDefault="00B92744" w:rsidP="00232176">
      <w:pPr>
        <w:rPr>
          <w:rFonts w:ascii="Arial" w:hAnsi="Arial" w:cs="Arial"/>
        </w:rPr>
      </w:pPr>
      <w:r>
        <w:rPr>
          <w:rFonts w:ascii="Arial" w:hAnsi="Arial" w:cs="Arial"/>
          <w:b/>
        </w:rPr>
        <w:t>(</w:t>
      </w:r>
      <w:r w:rsidR="00232176" w:rsidRPr="008B6B82">
        <w:rPr>
          <w:rFonts w:ascii="Arial" w:hAnsi="Arial" w:cs="Arial"/>
          <w:b/>
        </w:rPr>
        <w:t>1</w:t>
      </w:r>
      <w:r>
        <w:rPr>
          <w:rFonts w:ascii="Arial" w:hAnsi="Arial" w:cs="Arial"/>
          <w:b/>
        </w:rPr>
        <w:t>)</w:t>
      </w:r>
      <w:r w:rsidR="00232176" w:rsidRPr="008B6B82">
        <w:rPr>
          <w:rFonts w:ascii="Arial" w:hAnsi="Arial" w:cs="Arial"/>
          <w:b/>
        </w:rPr>
        <w:t xml:space="preserve"> </w:t>
      </w:r>
      <w:r w:rsidR="005056D5">
        <w:rPr>
          <w:rFonts w:ascii="Arial" w:hAnsi="Arial" w:cs="Arial"/>
          <w:b/>
        </w:rPr>
        <w:t>C</w:t>
      </w:r>
      <w:r w:rsidR="00BE778A" w:rsidRPr="008B6B82">
        <w:rPr>
          <w:rFonts w:ascii="Arial" w:hAnsi="Arial" w:cs="Arial"/>
          <w:b/>
        </w:rPr>
        <w:t>reate a</w:t>
      </w:r>
      <w:r w:rsidR="008B6B82">
        <w:rPr>
          <w:rFonts w:ascii="Arial" w:hAnsi="Arial" w:cs="Arial"/>
          <w:b/>
        </w:rPr>
        <w:t xml:space="preserve"> sustainable</w:t>
      </w:r>
      <w:r w:rsidR="00BE778A" w:rsidRPr="008B6B82">
        <w:rPr>
          <w:rFonts w:ascii="Arial" w:hAnsi="Arial" w:cs="Arial"/>
          <w:b/>
        </w:rPr>
        <w:t xml:space="preserve"> </w:t>
      </w:r>
      <w:r w:rsidR="00232176" w:rsidRPr="008B6B82">
        <w:rPr>
          <w:rFonts w:ascii="Arial" w:hAnsi="Arial" w:cs="Arial"/>
          <w:b/>
        </w:rPr>
        <w:t xml:space="preserve">administrative structure </w:t>
      </w:r>
      <w:r w:rsidR="00BE778A" w:rsidRPr="008B6B82">
        <w:rPr>
          <w:rFonts w:ascii="Arial" w:hAnsi="Arial" w:cs="Arial"/>
          <w:b/>
        </w:rPr>
        <w:t xml:space="preserve">to effectively </w:t>
      </w:r>
      <w:r w:rsidR="008B6B82" w:rsidRPr="008B6B82">
        <w:rPr>
          <w:rFonts w:ascii="Arial" w:hAnsi="Arial" w:cs="Arial"/>
          <w:b/>
        </w:rPr>
        <w:t xml:space="preserve">oversee and </w:t>
      </w:r>
      <w:r w:rsidR="00BE778A" w:rsidRPr="008B6B82">
        <w:rPr>
          <w:rFonts w:ascii="Arial" w:hAnsi="Arial" w:cs="Arial"/>
          <w:b/>
        </w:rPr>
        <w:t xml:space="preserve">coordinate the activities sponsored by </w:t>
      </w:r>
      <w:r w:rsidR="00677F78" w:rsidRPr="008B6B82">
        <w:rPr>
          <w:rFonts w:ascii="Arial" w:hAnsi="Arial" w:cs="Arial"/>
          <w:b/>
        </w:rPr>
        <w:t xml:space="preserve">the </w:t>
      </w:r>
      <w:r w:rsidR="00AD543D">
        <w:rPr>
          <w:rFonts w:ascii="Arial" w:hAnsi="Arial" w:cs="Arial"/>
          <w:b/>
        </w:rPr>
        <w:t>GEBRI</w:t>
      </w:r>
      <w:r w:rsidR="00FA1A6D">
        <w:rPr>
          <w:rFonts w:ascii="Arial" w:hAnsi="Arial" w:cs="Arial"/>
          <w:b/>
        </w:rPr>
        <w:t>.</w:t>
      </w:r>
      <w:r w:rsidR="00FA1A6D">
        <w:rPr>
          <w:rFonts w:ascii="Arial" w:hAnsi="Arial" w:cs="Arial"/>
        </w:rPr>
        <w:t xml:space="preserve"> To effectively implement the </w:t>
      </w:r>
      <w:r w:rsidR="00AD543D">
        <w:rPr>
          <w:rFonts w:ascii="Arial" w:hAnsi="Arial" w:cs="Arial"/>
        </w:rPr>
        <w:t>GEBRI</w:t>
      </w:r>
      <w:r w:rsidR="00FA1A6D">
        <w:rPr>
          <w:rFonts w:ascii="Arial" w:hAnsi="Arial" w:cs="Arial"/>
        </w:rPr>
        <w:t xml:space="preserve">, the project directors will establish advisory and steering committees, </w:t>
      </w:r>
      <w:r w:rsidR="004B3BFE">
        <w:rPr>
          <w:rFonts w:ascii="Arial" w:hAnsi="Arial" w:cs="Arial"/>
        </w:rPr>
        <w:t>provide oversight of the mentoring relationships for the</w:t>
      </w:r>
      <w:r w:rsidR="00A13595">
        <w:rPr>
          <w:rFonts w:ascii="Arial" w:hAnsi="Arial" w:cs="Arial"/>
        </w:rPr>
        <w:t xml:space="preserve"> junior investigators</w:t>
      </w:r>
      <w:r w:rsidR="004B3BFE">
        <w:rPr>
          <w:rFonts w:ascii="Arial" w:hAnsi="Arial" w:cs="Arial"/>
        </w:rPr>
        <w:t>, and</w:t>
      </w:r>
      <w:r>
        <w:rPr>
          <w:rFonts w:ascii="Arial" w:hAnsi="Arial" w:cs="Arial"/>
        </w:rPr>
        <w:t xml:space="preserve"> enhance the </w:t>
      </w:r>
      <w:r w:rsidR="00FA1A6D">
        <w:rPr>
          <w:rFonts w:ascii="Arial" w:hAnsi="Arial" w:cs="Arial"/>
        </w:rPr>
        <w:t>network of acad</w:t>
      </w:r>
      <w:r w:rsidR="004B3BFE">
        <w:rPr>
          <w:rFonts w:ascii="Arial" w:hAnsi="Arial" w:cs="Arial"/>
        </w:rPr>
        <w:t>emic partners at other regional institutions.</w:t>
      </w:r>
    </w:p>
    <w:p w14:paraId="50D157B1" w14:textId="77777777" w:rsidR="008B6B82" w:rsidRDefault="008B6B82" w:rsidP="00232176">
      <w:pPr>
        <w:rPr>
          <w:rFonts w:ascii="Arial" w:hAnsi="Arial" w:cs="Arial"/>
        </w:rPr>
      </w:pPr>
    </w:p>
    <w:p w14:paraId="0A1DFEE4" w14:textId="345C6B63" w:rsidR="00F014C0" w:rsidRDefault="008B6B82">
      <w:pPr>
        <w:rPr>
          <w:rFonts w:ascii="Arial" w:hAnsi="Arial" w:cs="Arial"/>
        </w:rPr>
      </w:pPr>
      <w:r w:rsidRPr="004F7D38">
        <w:rPr>
          <w:rFonts w:ascii="Arial" w:hAnsi="Arial" w:cs="Arial"/>
          <w:b/>
        </w:rPr>
        <w:t>(2)</w:t>
      </w:r>
      <w:r>
        <w:rPr>
          <w:rFonts w:ascii="Arial" w:hAnsi="Arial" w:cs="Arial"/>
        </w:rPr>
        <w:t xml:space="preserve"> </w:t>
      </w:r>
      <w:r w:rsidR="00B92744">
        <w:rPr>
          <w:rFonts w:ascii="Arial" w:hAnsi="Arial" w:cs="Arial"/>
          <w:b/>
        </w:rPr>
        <w:t>I</w:t>
      </w:r>
      <w:r w:rsidR="004B3BFE" w:rsidRPr="004B3BFE">
        <w:rPr>
          <w:rFonts w:ascii="Arial" w:hAnsi="Arial" w:cs="Arial"/>
          <w:b/>
        </w:rPr>
        <w:t xml:space="preserve">mplement an intensive, multi-step career development program that </w:t>
      </w:r>
      <w:r w:rsidR="00CA2390">
        <w:rPr>
          <w:rFonts w:ascii="Arial" w:hAnsi="Arial" w:cs="Arial"/>
          <w:b/>
        </w:rPr>
        <w:t xml:space="preserve">prepares early-career researchers to develop independent, externally funded biomedical research programs. </w:t>
      </w:r>
      <w:r w:rsidR="00A13595">
        <w:rPr>
          <w:rFonts w:ascii="Arial" w:hAnsi="Arial" w:cs="Arial"/>
        </w:rPr>
        <w:t xml:space="preserve">To accelerate the pace of career advancement of the junior investigators, </w:t>
      </w:r>
      <w:r w:rsidR="00CA2390">
        <w:rPr>
          <w:rFonts w:ascii="Arial" w:hAnsi="Arial" w:cs="Arial"/>
        </w:rPr>
        <w:t xml:space="preserve">the </w:t>
      </w:r>
      <w:r w:rsidR="00A13595">
        <w:rPr>
          <w:rFonts w:ascii="Arial" w:hAnsi="Arial" w:cs="Arial"/>
        </w:rPr>
        <w:t xml:space="preserve">PIs </w:t>
      </w:r>
      <w:r w:rsidR="00CA2390">
        <w:rPr>
          <w:rFonts w:ascii="Arial" w:hAnsi="Arial" w:cs="Arial"/>
        </w:rPr>
        <w:t xml:space="preserve">will </w:t>
      </w:r>
      <w:r w:rsidR="004B3BFE">
        <w:rPr>
          <w:rFonts w:ascii="Arial" w:hAnsi="Arial" w:cs="Arial"/>
        </w:rPr>
        <w:t>actively participate in two ongoing UNH faculty mentoring programs</w:t>
      </w:r>
      <w:r w:rsidR="00A13595">
        <w:rPr>
          <w:rFonts w:ascii="Arial" w:hAnsi="Arial" w:cs="Arial"/>
        </w:rPr>
        <w:t xml:space="preserve">, and integrate these programs with </w:t>
      </w:r>
      <w:r w:rsidR="00F77A18">
        <w:rPr>
          <w:rFonts w:ascii="Arial" w:hAnsi="Arial" w:cs="Arial"/>
        </w:rPr>
        <w:t>GEBRI</w:t>
      </w:r>
      <w:r w:rsidR="00CA2390" w:rsidRPr="00CA2390">
        <w:rPr>
          <w:rFonts w:ascii="Arial" w:hAnsi="Arial" w:cs="Arial"/>
        </w:rPr>
        <w:t>-specific mentoring relationships and multidisciplinary training experiences.</w:t>
      </w:r>
    </w:p>
    <w:p w14:paraId="3BC81F49" w14:textId="77777777" w:rsidR="004F7D38" w:rsidRDefault="004F7D38">
      <w:pPr>
        <w:rPr>
          <w:rFonts w:ascii="Arial" w:hAnsi="Arial" w:cs="Arial"/>
        </w:rPr>
      </w:pPr>
    </w:p>
    <w:p w14:paraId="0764FEAD" w14:textId="258C96C2" w:rsidR="00634747" w:rsidRDefault="00B92744">
      <w:pPr>
        <w:rPr>
          <w:rFonts w:ascii="Arial" w:hAnsi="Arial" w:cs="Arial"/>
        </w:rPr>
      </w:pPr>
      <w:r>
        <w:rPr>
          <w:rFonts w:ascii="Arial" w:hAnsi="Arial" w:cs="Arial"/>
          <w:b/>
        </w:rPr>
        <w:t>(</w:t>
      </w:r>
      <w:r w:rsidR="00FC0D75">
        <w:rPr>
          <w:rFonts w:ascii="Arial" w:hAnsi="Arial" w:cs="Arial"/>
          <w:b/>
        </w:rPr>
        <w:t>3</w:t>
      </w:r>
      <w:r>
        <w:rPr>
          <w:rFonts w:ascii="Arial" w:hAnsi="Arial" w:cs="Arial"/>
          <w:b/>
        </w:rPr>
        <w:t>)</w:t>
      </w:r>
      <w:r w:rsidR="00FC0D75">
        <w:rPr>
          <w:rFonts w:ascii="Arial" w:hAnsi="Arial" w:cs="Arial"/>
          <w:b/>
        </w:rPr>
        <w:t xml:space="preserve"> </w:t>
      </w:r>
      <w:r w:rsidR="000F55F9">
        <w:rPr>
          <w:rFonts w:ascii="Arial" w:hAnsi="Arial" w:cs="Arial"/>
          <w:b/>
        </w:rPr>
        <w:t>E</w:t>
      </w:r>
      <w:r w:rsidR="00FC0D75" w:rsidRPr="004F7D38">
        <w:rPr>
          <w:rFonts w:ascii="Arial" w:hAnsi="Arial" w:cs="Arial"/>
          <w:b/>
        </w:rPr>
        <w:t xml:space="preserve">stablish a comprehensive evaluation process </w:t>
      </w:r>
      <w:r w:rsidR="000F55F9">
        <w:rPr>
          <w:rFonts w:ascii="Arial" w:hAnsi="Arial" w:cs="Arial"/>
          <w:b/>
        </w:rPr>
        <w:t>of</w:t>
      </w:r>
      <w:r w:rsidR="00FC0D75" w:rsidRPr="004F7D38">
        <w:rPr>
          <w:rFonts w:ascii="Arial" w:hAnsi="Arial" w:cs="Arial"/>
          <w:b/>
        </w:rPr>
        <w:t xml:space="preserve"> junior investigators</w:t>
      </w:r>
      <w:r w:rsidR="000F55F9">
        <w:rPr>
          <w:rFonts w:ascii="Arial" w:hAnsi="Arial" w:cs="Arial"/>
          <w:b/>
        </w:rPr>
        <w:t>’ progress</w:t>
      </w:r>
      <w:r w:rsidR="00FC0D75">
        <w:rPr>
          <w:rFonts w:ascii="Arial" w:hAnsi="Arial" w:cs="Arial"/>
          <w:b/>
        </w:rPr>
        <w:t xml:space="preserve"> and </w:t>
      </w:r>
      <w:r w:rsidR="000F55F9">
        <w:rPr>
          <w:rFonts w:ascii="Arial" w:hAnsi="Arial" w:cs="Arial"/>
          <w:b/>
        </w:rPr>
        <w:t>of</w:t>
      </w:r>
      <w:r w:rsidR="00FC0D75" w:rsidRPr="004F7D38">
        <w:rPr>
          <w:rFonts w:ascii="Arial" w:hAnsi="Arial" w:cs="Arial"/>
          <w:b/>
        </w:rPr>
        <w:t xml:space="preserve"> the overall </w:t>
      </w:r>
      <w:r w:rsidR="00FC0D75">
        <w:rPr>
          <w:rFonts w:ascii="Arial" w:hAnsi="Arial" w:cs="Arial"/>
          <w:b/>
        </w:rPr>
        <w:t xml:space="preserve">effectiveness of the </w:t>
      </w:r>
      <w:r w:rsidR="00AD543D">
        <w:rPr>
          <w:rFonts w:ascii="Arial" w:hAnsi="Arial" w:cs="Arial"/>
          <w:b/>
        </w:rPr>
        <w:t>GEBRI</w:t>
      </w:r>
      <w:r w:rsidR="00FC0D75">
        <w:rPr>
          <w:rFonts w:ascii="Arial" w:hAnsi="Arial" w:cs="Arial"/>
        </w:rPr>
        <w:t xml:space="preserve">. To determine the effectiveness in meeting the aims of the program, </w:t>
      </w:r>
      <w:r w:rsidR="000F55F9">
        <w:rPr>
          <w:rFonts w:ascii="Arial" w:hAnsi="Arial" w:cs="Arial"/>
        </w:rPr>
        <w:t xml:space="preserve">a Steering Committee will conduct </w:t>
      </w:r>
      <w:r w:rsidR="00FC0D75">
        <w:rPr>
          <w:rFonts w:ascii="Arial" w:hAnsi="Arial" w:cs="Arial"/>
        </w:rPr>
        <w:t xml:space="preserve">formative and summative evaluations </w:t>
      </w:r>
      <w:r w:rsidR="000F55F9">
        <w:rPr>
          <w:rFonts w:ascii="Arial" w:hAnsi="Arial" w:cs="Arial"/>
        </w:rPr>
        <w:t>of the junior investigators (e.g., achievement of agreed-upon milestones)</w:t>
      </w:r>
      <w:r>
        <w:rPr>
          <w:rFonts w:ascii="Arial" w:hAnsi="Arial" w:cs="Arial"/>
        </w:rPr>
        <w:t>,</w:t>
      </w:r>
      <w:r w:rsidR="00FC0D75">
        <w:rPr>
          <w:rFonts w:ascii="Arial" w:hAnsi="Arial" w:cs="Arial"/>
        </w:rPr>
        <w:t xml:space="preserve"> </w:t>
      </w:r>
      <w:r w:rsidR="000F55F9">
        <w:rPr>
          <w:rFonts w:ascii="Arial" w:hAnsi="Arial" w:cs="Arial"/>
        </w:rPr>
        <w:t xml:space="preserve">and an Internal Advisory Committee (IAC) will conduct </w:t>
      </w:r>
      <w:r w:rsidR="00FC0D75">
        <w:rPr>
          <w:rFonts w:ascii="Arial" w:hAnsi="Arial" w:cs="Arial"/>
        </w:rPr>
        <w:t xml:space="preserve">evaluations </w:t>
      </w:r>
      <w:r w:rsidR="000F55F9">
        <w:rPr>
          <w:rFonts w:ascii="Arial" w:hAnsi="Arial" w:cs="Arial"/>
        </w:rPr>
        <w:t xml:space="preserve">of  </w:t>
      </w:r>
      <w:r w:rsidR="00FC0D75">
        <w:rPr>
          <w:rFonts w:ascii="Arial" w:hAnsi="Arial" w:cs="Arial"/>
        </w:rPr>
        <w:t>the Steering Committee (e.g., implementation and effectiveness of program administration, impact of mentoring on professional development of mentees, effectiveness of communications and development of collaborative relationships with academic partners).</w:t>
      </w:r>
    </w:p>
    <w:p w14:paraId="488AED71" w14:textId="77777777" w:rsidR="00FC0D75" w:rsidRDefault="00FC0D75">
      <w:pPr>
        <w:rPr>
          <w:rFonts w:ascii="Arial" w:hAnsi="Arial" w:cs="Arial"/>
        </w:rPr>
      </w:pPr>
    </w:p>
    <w:p w14:paraId="14C3E38B" w14:textId="733D015C" w:rsidR="009E73E6" w:rsidRDefault="00634747">
      <w:pPr>
        <w:rPr>
          <w:rFonts w:ascii="Arial" w:hAnsi="Arial" w:cs="Arial"/>
        </w:rPr>
      </w:pPr>
      <w:r w:rsidRPr="00615929">
        <w:rPr>
          <w:rFonts w:ascii="Arial" w:hAnsi="Arial" w:cs="Arial"/>
        </w:rPr>
        <w:t xml:space="preserve">The expected outcome upon completion of these aims will be the establishment of a </w:t>
      </w:r>
      <w:r w:rsidR="00615929" w:rsidRPr="00615929">
        <w:rPr>
          <w:rFonts w:ascii="Arial" w:hAnsi="Arial" w:cs="Arial"/>
        </w:rPr>
        <w:t xml:space="preserve">sustainable </w:t>
      </w:r>
      <w:r w:rsidRPr="00615929">
        <w:rPr>
          <w:rFonts w:ascii="Arial" w:hAnsi="Arial" w:cs="Arial"/>
        </w:rPr>
        <w:t xml:space="preserve">administrative structure </w:t>
      </w:r>
      <w:r w:rsidR="00615929">
        <w:rPr>
          <w:rFonts w:ascii="Arial" w:hAnsi="Arial" w:cs="Arial"/>
        </w:rPr>
        <w:t xml:space="preserve">at </w:t>
      </w:r>
      <w:r w:rsidR="00615929" w:rsidRPr="00615929">
        <w:rPr>
          <w:rFonts w:ascii="Arial" w:hAnsi="Arial" w:cs="Arial"/>
        </w:rPr>
        <w:t xml:space="preserve">UNH that </w:t>
      </w:r>
      <w:r w:rsidR="00615929">
        <w:rPr>
          <w:rFonts w:ascii="Arial" w:hAnsi="Arial" w:cs="Arial"/>
        </w:rPr>
        <w:t xml:space="preserve">supports the growth of the biomedical research infrastructure within UNH and regionally. The impact </w:t>
      </w:r>
      <w:r w:rsidR="00C85D4C">
        <w:rPr>
          <w:rFonts w:ascii="Arial" w:hAnsi="Arial" w:cs="Arial"/>
        </w:rPr>
        <w:t xml:space="preserve">and legacy </w:t>
      </w:r>
      <w:r w:rsidR="00615929">
        <w:rPr>
          <w:rFonts w:ascii="Arial" w:hAnsi="Arial" w:cs="Arial"/>
        </w:rPr>
        <w:t xml:space="preserve">of this program will be </w:t>
      </w:r>
      <w:r w:rsidR="00C85D4C">
        <w:rPr>
          <w:rFonts w:ascii="Arial" w:hAnsi="Arial" w:cs="Arial"/>
        </w:rPr>
        <w:t xml:space="preserve">an </w:t>
      </w:r>
      <w:r w:rsidR="00615929" w:rsidRPr="00615929">
        <w:rPr>
          <w:rFonts w:ascii="Arial" w:hAnsi="Arial" w:cs="Arial"/>
        </w:rPr>
        <w:t xml:space="preserve">increase </w:t>
      </w:r>
      <w:r w:rsidR="00C85D4C">
        <w:rPr>
          <w:rFonts w:ascii="Arial" w:hAnsi="Arial" w:cs="Arial"/>
        </w:rPr>
        <w:t xml:space="preserve">in </w:t>
      </w:r>
      <w:r w:rsidR="00615929" w:rsidRPr="00615929">
        <w:rPr>
          <w:rFonts w:ascii="Arial" w:hAnsi="Arial" w:cs="Arial"/>
        </w:rPr>
        <w:t xml:space="preserve">the quality and quantity of biomedical research at UNH and in the region, </w:t>
      </w:r>
      <w:r w:rsidR="00615929">
        <w:rPr>
          <w:rFonts w:ascii="Arial" w:hAnsi="Arial" w:cs="Arial"/>
        </w:rPr>
        <w:t>better engage</w:t>
      </w:r>
      <w:r w:rsidR="00C85D4C">
        <w:rPr>
          <w:rFonts w:ascii="Arial" w:hAnsi="Arial" w:cs="Arial"/>
        </w:rPr>
        <w:t>ment of</w:t>
      </w:r>
      <w:r w:rsidR="00615929" w:rsidRPr="00615929">
        <w:rPr>
          <w:rFonts w:ascii="Arial" w:hAnsi="Arial" w:cs="Arial"/>
        </w:rPr>
        <w:t xml:space="preserve"> junior faculty in career-enhancing, mentor-based relationships, </w:t>
      </w:r>
      <w:r w:rsidR="00615929">
        <w:rPr>
          <w:rFonts w:ascii="Arial" w:hAnsi="Arial" w:cs="Arial"/>
        </w:rPr>
        <w:t>and t</w:t>
      </w:r>
      <w:r w:rsidR="00C85D4C">
        <w:rPr>
          <w:rFonts w:ascii="Arial" w:hAnsi="Arial" w:cs="Arial"/>
        </w:rPr>
        <w:t>he</w:t>
      </w:r>
      <w:r w:rsidR="00615929">
        <w:rPr>
          <w:rFonts w:ascii="Arial" w:hAnsi="Arial" w:cs="Arial"/>
        </w:rPr>
        <w:t xml:space="preserve"> </w:t>
      </w:r>
      <w:r w:rsidR="00615929" w:rsidRPr="00615929">
        <w:rPr>
          <w:rFonts w:ascii="Arial" w:hAnsi="Arial" w:cs="Arial"/>
        </w:rPr>
        <w:t>cr</w:t>
      </w:r>
      <w:r w:rsidR="00615929">
        <w:rPr>
          <w:rFonts w:ascii="Arial" w:hAnsi="Arial" w:cs="Arial"/>
        </w:rPr>
        <w:t>eat</w:t>
      </w:r>
      <w:r w:rsidR="00C85D4C">
        <w:rPr>
          <w:rFonts w:ascii="Arial" w:hAnsi="Arial" w:cs="Arial"/>
        </w:rPr>
        <w:t>ion of</w:t>
      </w:r>
      <w:r w:rsidR="00615929" w:rsidRPr="00615929">
        <w:rPr>
          <w:rFonts w:ascii="Arial" w:hAnsi="Arial" w:cs="Arial"/>
        </w:rPr>
        <w:t xml:space="preserve"> a </w:t>
      </w:r>
      <w:r w:rsidR="00615929">
        <w:rPr>
          <w:rFonts w:ascii="Arial" w:hAnsi="Arial" w:cs="Arial"/>
        </w:rPr>
        <w:t xml:space="preserve">vibrant </w:t>
      </w:r>
      <w:r w:rsidR="00615929" w:rsidRPr="00615929">
        <w:rPr>
          <w:rFonts w:ascii="Arial" w:hAnsi="Arial" w:cs="Arial"/>
        </w:rPr>
        <w:t>collaborative b</w:t>
      </w:r>
      <w:r w:rsidR="00615929">
        <w:rPr>
          <w:rFonts w:ascii="Arial" w:hAnsi="Arial" w:cs="Arial"/>
        </w:rPr>
        <w:t xml:space="preserve">iomedical research environment for UNH and </w:t>
      </w:r>
      <w:r w:rsidR="00AC7DDE">
        <w:rPr>
          <w:rFonts w:ascii="Arial" w:hAnsi="Arial" w:cs="Arial"/>
        </w:rPr>
        <w:t xml:space="preserve">for </w:t>
      </w:r>
      <w:r w:rsidR="00615929">
        <w:rPr>
          <w:rFonts w:ascii="Arial" w:hAnsi="Arial" w:cs="Arial"/>
        </w:rPr>
        <w:t>its academic partners in the region.</w:t>
      </w:r>
    </w:p>
    <w:p w14:paraId="39FCF6A8" w14:textId="77777777" w:rsidR="009E73E6" w:rsidRDefault="009E73E6">
      <w:pPr>
        <w:spacing w:after="200" w:line="276" w:lineRule="auto"/>
        <w:rPr>
          <w:rFonts w:ascii="Arial" w:hAnsi="Arial" w:cs="Arial"/>
        </w:rPr>
      </w:pPr>
      <w:r>
        <w:rPr>
          <w:rFonts w:ascii="Arial" w:hAnsi="Arial" w:cs="Arial"/>
        </w:rPr>
        <w:br w:type="page"/>
      </w:r>
    </w:p>
    <w:p w14:paraId="388F567C" w14:textId="77777777" w:rsidR="00615929" w:rsidRPr="00615929" w:rsidRDefault="00615929">
      <w:pPr>
        <w:rPr>
          <w:rFonts w:ascii="Arial" w:hAnsi="Arial" w:cs="Arial"/>
          <w:b/>
        </w:rPr>
      </w:pPr>
      <w:r w:rsidRPr="00615929">
        <w:rPr>
          <w:rFonts w:ascii="Arial" w:hAnsi="Arial" w:cs="Arial"/>
          <w:b/>
        </w:rPr>
        <w:lastRenderedPageBreak/>
        <w:t>SIGNIFICANCE (ADMINISTRATIVE CORE)</w:t>
      </w:r>
    </w:p>
    <w:p w14:paraId="6DF5A983" w14:textId="2EEBB5CF" w:rsidR="000C4010" w:rsidRPr="00992EB4" w:rsidRDefault="00E96200">
      <w:pPr>
        <w:rPr>
          <w:rFonts w:ascii="Arial" w:hAnsi="Arial" w:cs="Arial"/>
        </w:rPr>
      </w:pPr>
      <w:r>
        <w:rPr>
          <w:rFonts w:ascii="Arial" w:hAnsi="Arial" w:cs="Arial"/>
        </w:rPr>
        <w:t xml:space="preserve">The University </w:t>
      </w:r>
      <w:proofErr w:type="gramStart"/>
      <w:r>
        <w:rPr>
          <w:rFonts w:ascii="Arial" w:hAnsi="Arial" w:cs="Arial"/>
        </w:rPr>
        <w:t>of</w:t>
      </w:r>
      <w:proofErr w:type="gramEnd"/>
      <w:r>
        <w:rPr>
          <w:rFonts w:ascii="Arial" w:hAnsi="Arial" w:cs="Arial"/>
        </w:rPr>
        <w:t xml:space="preserve"> New Hampshire </w:t>
      </w:r>
      <w:r w:rsidR="00595C05">
        <w:rPr>
          <w:rFonts w:ascii="Arial" w:hAnsi="Arial" w:cs="Arial"/>
        </w:rPr>
        <w:t xml:space="preserve">(UNH) </w:t>
      </w:r>
      <w:r w:rsidR="00070845">
        <w:rPr>
          <w:rFonts w:ascii="Arial" w:hAnsi="Arial" w:cs="Arial"/>
        </w:rPr>
        <w:t>is</w:t>
      </w:r>
      <w:r w:rsidR="00595C05">
        <w:rPr>
          <w:rFonts w:ascii="Arial" w:hAnsi="Arial" w:cs="Arial"/>
        </w:rPr>
        <w:t xml:space="preserve"> focus</w:t>
      </w:r>
      <w:r w:rsidR="00070845">
        <w:rPr>
          <w:rFonts w:ascii="Arial" w:hAnsi="Arial" w:cs="Arial"/>
        </w:rPr>
        <w:t>ed</w:t>
      </w:r>
      <w:r w:rsidR="00595C05">
        <w:rPr>
          <w:rFonts w:ascii="Arial" w:hAnsi="Arial" w:cs="Arial"/>
        </w:rPr>
        <w:t xml:space="preserve"> on </w:t>
      </w:r>
      <w:r w:rsidR="00070845">
        <w:rPr>
          <w:rFonts w:ascii="Arial" w:hAnsi="Arial" w:cs="Arial"/>
        </w:rPr>
        <w:t xml:space="preserve">providing </w:t>
      </w:r>
      <w:r w:rsidR="00595C05">
        <w:rPr>
          <w:rFonts w:ascii="Arial" w:hAnsi="Arial" w:cs="Arial"/>
        </w:rPr>
        <w:t xml:space="preserve">high-quality undergraduate education while </w:t>
      </w:r>
      <w:r w:rsidR="00252223">
        <w:rPr>
          <w:rFonts w:ascii="Arial" w:hAnsi="Arial" w:cs="Arial"/>
        </w:rPr>
        <w:t xml:space="preserve">offering </w:t>
      </w:r>
      <w:r w:rsidR="00595C05">
        <w:rPr>
          <w:rFonts w:ascii="Arial" w:hAnsi="Arial" w:cs="Arial"/>
        </w:rPr>
        <w:t xml:space="preserve">a small number of excellent graduate programs. </w:t>
      </w:r>
      <w:r w:rsidR="00252223">
        <w:rPr>
          <w:rFonts w:ascii="Arial" w:hAnsi="Arial" w:cs="Arial"/>
          <w:color w:val="000000"/>
        </w:rPr>
        <w:t xml:space="preserve">The Carnegie Foundation for the Advancement of Teaching classifies UNH as a “Research University/High Research Activity.” UNH </w:t>
      </w:r>
      <w:r w:rsidR="00595C05">
        <w:rPr>
          <w:rFonts w:ascii="Arial" w:hAnsi="Arial" w:cs="Arial"/>
        </w:rPr>
        <w:t xml:space="preserve">is also distinguished </w:t>
      </w:r>
      <w:r>
        <w:rPr>
          <w:rFonts w:ascii="Arial" w:hAnsi="Arial" w:cs="Arial"/>
        </w:rPr>
        <w:t>as a land-grant, sea-grant, and space-grant institution</w:t>
      </w:r>
      <w:r w:rsidR="00595C05">
        <w:rPr>
          <w:rFonts w:ascii="Arial" w:hAnsi="Arial" w:cs="Arial"/>
        </w:rPr>
        <w:t>.</w:t>
      </w:r>
      <w:r>
        <w:rPr>
          <w:rFonts w:ascii="Arial" w:hAnsi="Arial" w:cs="Arial"/>
        </w:rPr>
        <w:t xml:space="preserve"> </w:t>
      </w:r>
      <w:r w:rsidR="000C4010">
        <w:rPr>
          <w:rFonts w:ascii="Arial" w:hAnsi="Arial" w:cs="Arial"/>
        </w:rPr>
        <w:t>W</w:t>
      </w:r>
      <w:r w:rsidR="00595C05">
        <w:rPr>
          <w:rFonts w:ascii="Arial" w:hAnsi="Arial" w:cs="Arial"/>
        </w:rPr>
        <w:t>ithin the College of Life Sciences and Agriculture (COLSA) and the College of Engineering and Physical Sciences (CEPS)</w:t>
      </w:r>
      <w:r w:rsidR="00070845">
        <w:rPr>
          <w:rFonts w:ascii="Arial" w:hAnsi="Arial" w:cs="Arial"/>
        </w:rPr>
        <w:t>,</w:t>
      </w:r>
      <w:r w:rsidR="000C4010">
        <w:rPr>
          <w:rFonts w:ascii="Arial" w:hAnsi="Arial" w:cs="Arial"/>
        </w:rPr>
        <w:t xml:space="preserve"> there are </w:t>
      </w:r>
      <w:r w:rsidR="00356634">
        <w:rPr>
          <w:rFonts w:ascii="Arial" w:hAnsi="Arial" w:cs="Arial"/>
        </w:rPr>
        <w:t xml:space="preserve">numerous </w:t>
      </w:r>
      <w:r w:rsidR="000C4010">
        <w:rPr>
          <w:rFonts w:ascii="Arial" w:hAnsi="Arial" w:cs="Arial"/>
        </w:rPr>
        <w:t xml:space="preserve">research-active </w:t>
      </w:r>
      <w:proofErr w:type="gramStart"/>
      <w:r w:rsidR="000C4010">
        <w:rPr>
          <w:rFonts w:ascii="Arial" w:hAnsi="Arial" w:cs="Arial"/>
        </w:rPr>
        <w:t>faculty</w:t>
      </w:r>
      <w:proofErr w:type="gramEnd"/>
      <w:r w:rsidR="000C4010">
        <w:rPr>
          <w:rFonts w:ascii="Arial" w:hAnsi="Arial" w:cs="Arial"/>
        </w:rPr>
        <w:t xml:space="preserve"> </w:t>
      </w:r>
      <w:r w:rsidR="00356634">
        <w:rPr>
          <w:rFonts w:ascii="Arial" w:hAnsi="Arial" w:cs="Arial"/>
        </w:rPr>
        <w:t>who</w:t>
      </w:r>
      <w:r w:rsidR="000C4010">
        <w:rPr>
          <w:rFonts w:ascii="Arial" w:hAnsi="Arial" w:cs="Arial"/>
        </w:rPr>
        <w:t xml:space="preserve"> have historically focused on fundamental biological problems and/or advances in engineering without explicitly linking their research to its potential relevance to human health and disease. </w:t>
      </w:r>
      <w:r w:rsidR="00356634">
        <w:rPr>
          <w:rFonts w:ascii="Arial" w:hAnsi="Arial" w:cs="Arial"/>
        </w:rPr>
        <w:t>B</w:t>
      </w:r>
      <w:r w:rsidR="007E5BE0">
        <w:rPr>
          <w:rFonts w:ascii="Arial" w:hAnsi="Arial" w:cs="Arial"/>
        </w:rPr>
        <w:t xml:space="preserve">oth colleges have </w:t>
      </w:r>
      <w:r w:rsidR="00AC7DDE">
        <w:rPr>
          <w:rFonts w:ascii="Arial" w:hAnsi="Arial" w:cs="Arial"/>
        </w:rPr>
        <w:t xml:space="preserve">recently </w:t>
      </w:r>
      <w:r w:rsidR="007E5BE0">
        <w:rPr>
          <w:rFonts w:ascii="Arial" w:hAnsi="Arial" w:cs="Arial"/>
        </w:rPr>
        <w:t>invested in</w:t>
      </w:r>
      <w:r w:rsidR="00703396">
        <w:rPr>
          <w:rFonts w:ascii="Arial" w:hAnsi="Arial" w:cs="Arial"/>
        </w:rPr>
        <w:t xml:space="preserve"> </w:t>
      </w:r>
      <w:r w:rsidR="007E5BE0">
        <w:rPr>
          <w:rFonts w:ascii="Arial" w:hAnsi="Arial" w:cs="Arial"/>
        </w:rPr>
        <w:t xml:space="preserve">hiring faculty </w:t>
      </w:r>
      <w:r w:rsidR="00356634">
        <w:rPr>
          <w:rFonts w:ascii="Arial" w:hAnsi="Arial" w:cs="Arial"/>
        </w:rPr>
        <w:t xml:space="preserve">whose research is </w:t>
      </w:r>
      <w:r w:rsidR="007E5BE0">
        <w:rPr>
          <w:rFonts w:ascii="Arial" w:hAnsi="Arial" w:cs="Arial"/>
        </w:rPr>
        <w:t>in genome-enabled biology (COLSA) and bioengineering (CEPS)</w:t>
      </w:r>
      <w:r w:rsidR="000C4010">
        <w:rPr>
          <w:rFonts w:ascii="Arial" w:hAnsi="Arial" w:cs="Arial"/>
        </w:rPr>
        <w:t xml:space="preserve">, most of whom </w:t>
      </w:r>
      <w:r w:rsidR="00E452CE">
        <w:rPr>
          <w:rFonts w:ascii="Arial" w:hAnsi="Arial" w:cs="Arial"/>
        </w:rPr>
        <w:t>are excellent candidates for developing strong biomedical research programs (including the four junior investigators in this</w:t>
      </w:r>
      <w:r w:rsidR="00356634">
        <w:rPr>
          <w:rFonts w:ascii="Arial" w:hAnsi="Arial" w:cs="Arial"/>
        </w:rPr>
        <w:t xml:space="preserve"> application</w:t>
      </w:r>
      <w:r w:rsidR="00E452CE">
        <w:rPr>
          <w:rFonts w:ascii="Arial" w:hAnsi="Arial" w:cs="Arial"/>
        </w:rPr>
        <w:t xml:space="preserve">). </w:t>
      </w:r>
      <w:r w:rsidR="00356634">
        <w:rPr>
          <w:rFonts w:ascii="Arial" w:hAnsi="Arial" w:cs="Arial"/>
        </w:rPr>
        <w:t>Recognizing the need to enhance UNH’s NIH grants portfolio, t</w:t>
      </w:r>
      <w:r w:rsidR="00E452CE">
        <w:rPr>
          <w:rFonts w:ascii="Arial" w:hAnsi="Arial" w:cs="Arial"/>
        </w:rPr>
        <w:t xml:space="preserve">he Senior Vice Provost for Research </w:t>
      </w:r>
      <w:r w:rsidR="00017837">
        <w:rPr>
          <w:rFonts w:ascii="Arial" w:hAnsi="Arial" w:cs="Arial"/>
        </w:rPr>
        <w:t>instituted a university-wide “</w:t>
      </w:r>
      <w:r w:rsidR="00B92744">
        <w:rPr>
          <w:rFonts w:ascii="Arial" w:hAnsi="Arial" w:cs="Arial"/>
        </w:rPr>
        <w:t>UP-2-NIH</w:t>
      </w:r>
      <w:r w:rsidR="00017837">
        <w:rPr>
          <w:rFonts w:ascii="Arial" w:hAnsi="Arial" w:cs="Arial"/>
        </w:rPr>
        <w:t xml:space="preserve">” program </w:t>
      </w:r>
      <w:r w:rsidR="00356634">
        <w:rPr>
          <w:rFonts w:ascii="Arial" w:hAnsi="Arial" w:cs="Arial"/>
        </w:rPr>
        <w:t xml:space="preserve">two years ago </w:t>
      </w:r>
      <w:r w:rsidR="00017837">
        <w:rPr>
          <w:rFonts w:ascii="Arial" w:hAnsi="Arial" w:cs="Arial"/>
        </w:rPr>
        <w:t xml:space="preserve">to specifically </w:t>
      </w:r>
      <w:r w:rsidR="00356634">
        <w:rPr>
          <w:rFonts w:ascii="Arial" w:hAnsi="Arial" w:cs="Arial"/>
        </w:rPr>
        <w:t xml:space="preserve">enable </w:t>
      </w:r>
      <w:r w:rsidR="00017837">
        <w:rPr>
          <w:rFonts w:ascii="Arial" w:hAnsi="Arial" w:cs="Arial"/>
        </w:rPr>
        <w:t>UNH faculty poised to re-direct and</w:t>
      </w:r>
      <w:r w:rsidR="00356634">
        <w:rPr>
          <w:rFonts w:ascii="Arial" w:hAnsi="Arial" w:cs="Arial"/>
        </w:rPr>
        <w:t>/or</w:t>
      </w:r>
      <w:r w:rsidR="00017837">
        <w:rPr>
          <w:rFonts w:ascii="Arial" w:hAnsi="Arial" w:cs="Arial"/>
        </w:rPr>
        <w:t xml:space="preserve"> </w:t>
      </w:r>
      <w:r w:rsidR="00BE5639">
        <w:rPr>
          <w:rFonts w:ascii="Arial" w:hAnsi="Arial" w:cs="Arial"/>
        </w:rPr>
        <w:t xml:space="preserve">enhance </w:t>
      </w:r>
      <w:r w:rsidR="00017837">
        <w:rPr>
          <w:rFonts w:ascii="Arial" w:hAnsi="Arial" w:cs="Arial"/>
        </w:rPr>
        <w:t xml:space="preserve">their efforts to secure NIH funding for biomedical research programs. </w:t>
      </w:r>
      <w:r w:rsidR="00017837" w:rsidRPr="00BE5639">
        <w:rPr>
          <w:rFonts w:ascii="Arial" w:hAnsi="Arial" w:cs="Arial"/>
        </w:rPr>
        <w:t xml:space="preserve">This </w:t>
      </w:r>
      <w:r w:rsidR="00B92744">
        <w:rPr>
          <w:rFonts w:ascii="Arial" w:hAnsi="Arial" w:cs="Arial"/>
        </w:rPr>
        <w:t xml:space="preserve">COBRE application </w:t>
      </w:r>
      <w:r w:rsidR="00017837" w:rsidRPr="00BE5639">
        <w:rPr>
          <w:rFonts w:ascii="Arial" w:hAnsi="Arial" w:cs="Arial"/>
        </w:rPr>
        <w:t>will provide the administrative mechanisms needed to greatly intensify these efforts to enhance the number and quality of NIH-funded research programs at UNH.</w:t>
      </w:r>
      <w:r w:rsidR="00017837">
        <w:rPr>
          <w:rFonts w:ascii="Arial" w:hAnsi="Arial" w:cs="Arial"/>
          <w:i/>
        </w:rPr>
        <w:t xml:space="preserve"> </w:t>
      </w:r>
      <w:r w:rsidR="00017837" w:rsidRPr="00992EB4">
        <w:rPr>
          <w:rFonts w:ascii="Arial" w:hAnsi="Arial" w:cs="Arial"/>
        </w:rPr>
        <w:t xml:space="preserve">The career-development and assessment programs offered to the junior investigators </w:t>
      </w:r>
      <w:r w:rsidR="008F1CDF">
        <w:rPr>
          <w:rFonts w:ascii="Arial" w:hAnsi="Arial" w:cs="Arial"/>
        </w:rPr>
        <w:t xml:space="preserve">in GEBRI </w:t>
      </w:r>
      <w:r w:rsidR="00992EB4" w:rsidRPr="00992EB4">
        <w:rPr>
          <w:rFonts w:ascii="Arial" w:hAnsi="Arial" w:cs="Arial"/>
        </w:rPr>
        <w:t xml:space="preserve">whose multidisciplinary </w:t>
      </w:r>
      <w:r w:rsidR="00017837" w:rsidRPr="00992EB4">
        <w:rPr>
          <w:rFonts w:ascii="Arial" w:hAnsi="Arial" w:cs="Arial"/>
        </w:rPr>
        <w:t xml:space="preserve">research programs center around </w:t>
      </w:r>
      <w:r w:rsidR="00992EB4" w:rsidRPr="00992EB4">
        <w:rPr>
          <w:rFonts w:ascii="Arial" w:hAnsi="Arial" w:cs="Arial"/>
        </w:rPr>
        <w:t>the theme of “</w:t>
      </w:r>
      <w:r w:rsidR="00017837" w:rsidRPr="00992EB4">
        <w:rPr>
          <w:rFonts w:ascii="Arial" w:hAnsi="Arial" w:cs="Arial"/>
        </w:rPr>
        <w:t>genome-enabled biology</w:t>
      </w:r>
      <w:r w:rsidR="00992EB4" w:rsidRPr="00992EB4">
        <w:rPr>
          <w:rFonts w:ascii="Arial" w:hAnsi="Arial" w:cs="Arial"/>
        </w:rPr>
        <w:t>”</w:t>
      </w:r>
      <w:r w:rsidR="00017837" w:rsidRPr="00992EB4">
        <w:rPr>
          <w:rFonts w:ascii="Arial" w:hAnsi="Arial" w:cs="Arial"/>
        </w:rPr>
        <w:t xml:space="preserve"> </w:t>
      </w:r>
      <w:r w:rsidR="008F1CDF">
        <w:rPr>
          <w:rFonts w:ascii="Arial" w:hAnsi="Arial" w:cs="Arial"/>
        </w:rPr>
        <w:t xml:space="preserve">can </w:t>
      </w:r>
      <w:r w:rsidR="00992EB4" w:rsidRPr="00992EB4">
        <w:rPr>
          <w:rFonts w:ascii="Arial" w:hAnsi="Arial" w:cs="Arial"/>
        </w:rPr>
        <w:t xml:space="preserve">be scaled up </w:t>
      </w:r>
      <w:r w:rsidR="008F1CDF">
        <w:rPr>
          <w:rFonts w:ascii="Arial" w:hAnsi="Arial" w:cs="Arial"/>
        </w:rPr>
        <w:t xml:space="preserve">in the future </w:t>
      </w:r>
      <w:r w:rsidR="00992EB4" w:rsidRPr="00992EB4">
        <w:rPr>
          <w:rFonts w:ascii="Arial" w:hAnsi="Arial" w:cs="Arial"/>
        </w:rPr>
        <w:t>to include other biomedical research investigators at UNH and in the region.</w:t>
      </w:r>
    </w:p>
    <w:p w14:paraId="0474F7F6" w14:textId="77777777" w:rsidR="00992EB4" w:rsidRDefault="00992EB4">
      <w:pPr>
        <w:rPr>
          <w:rFonts w:ascii="Arial" w:hAnsi="Arial" w:cs="Arial"/>
        </w:rPr>
      </w:pPr>
    </w:p>
    <w:p w14:paraId="1659451A" w14:textId="6837E65A" w:rsidR="002D70E2" w:rsidRDefault="003E63A7">
      <w:pPr>
        <w:rPr>
          <w:rFonts w:ascii="Arial" w:hAnsi="Arial" w:cs="Arial"/>
          <w:i/>
        </w:rPr>
      </w:pPr>
      <w:r w:rsidRPr="00BE5639">
        <w:rPr>
          <w:rFonts w:ascii="Arial" w:hAnsi="Arial" w:cs="Arial"/>
          <w:i/>
          <w:u w:val="single"/>
        </w:rPr>
        <w:t xml:space="preserve">Implementation of the </w:t>
      </w:r>
      <w:r w:rsidR="00AD543D">
        <w:rPr>
          <w:rFonts w:ascii="Arial" w:hAnsi="Arial" w:cs="Arial"/>
          <w:i/>
          <w:u w:val="single"/>
        </w:rPr>
        <w:t>GEBRI</w:t>
      </w:r>
      <w:r w:rsidRPr="00BE5639">
        <w:rPr>
          <w:rFonts w:ascii="Arial" w:hAnsi="Arial" w:cs="Arial"/>
          <w:i/>
          <w:u w:val="single"/>
        </w:rPr>
        <w:t xml:space="preserve"> at UNH </w:t>
      </w:r>
      <w:r w:rsidR="00BE5639" w:rsidRPr="00BE5639">
        <w:rPr>
          <w:rFonts w:ascii="Arial" w:hAnsi="Arial" w:cs="Arial"/>
          <w:i/>
          <w:u w:val="single"/>
        </w:rPr>
        <w:t xml:space="preserve">is significant because it is the next </w:t>
      </w:r>
      <w:r w:rsidR="00C16C7F">
        <w:rPr>
          <w:rFonts w:ascii="Arial" w:hAnsi="Arial" w:cs="Arial"/>
          <w:i/>
          <w:u w:val="single"/>
        </w:rPr>
        <w:t xml:space="preserve">important </w:t>
      </w:r>
      <w:r w:rsidR="00BE5639" w:rsidRPr="00BE5639">
        <w:rPr>
          <w:rFonts w:ascii="Arial" w:hAnsi="Arial" w:cs="Arial"/>
          <w:i/>
          <w:u w:val="single"/>
        </w:rPr>
        <w:t xml:space="preserve">step in </w:t>
      </w:r>
      <w:r w:rsidR="00C16C7F">
        <w:rPr>
          <w:rFonts w:ascii="Arial" w:hAnsi="Arial" w:cs="Arial"/>
          <w:i/>
          <w:u w:val="single"/>
        </w:rPr>
        <w:t xml:space="preserve">enhancing </w:t>
      </w:r>
      <w:r w:rsidR="00BE5639" w:rsidRPr="00BE5639">
        <w:rPr>
          <w:rFonts w:ascii="Arial" w:hAnsi="Arial" w:cs="Arial"/>
          <w:i/>
          <w:u w:val="single"/>
        </w:rPr>
        <w:t xml:space="preserve">a strong </w:t>
      </w:r>
      <w:r w:rsidRPr="00BE5639">
        <w:rPr>
          <w:rFonts w:ascii="Arial" w:hAnsi="Arial" w:cs="Arial"/>
          <w:i/>
          <w:u w:val="single"/>
        </w:rPr>
        <w:t xml:space="preserve">biomedical research climate at UNH and </w:t>
      </w:r>
      <w:r w:rsidR="002D70E2">
        <w:rPr>
          <w:rFonts w:ascii="Arial" w:hAnsi="Arial" w:cs="Arial"/>
          <w:i/>
          <w:u w:val="single"/>
        </w:rPr>
        <w:t xml:space="preserve">with </w:t>
      </w:r>
      <w:r w:rsidRPr="00BE5639">
        <w:rPr>
          <w:rFonts w:ascii="Arial" w:hAnsi="Arial" w:cs="Arial"/>
          <w:i/>
          <w:u w:val="single"/>
        </w:rPr>
        <w:t>its academic partners</w:t>
      </w:r>
      <w:r w:rsidR="00BE5639" w:rsidRPr="00BE5639">
        <w:rPr>
          <w:rFonts w:ascii="Arial" w:hAnsi="Arial" w:cs="Arial"/>
          <w:i/>
        </w:rPr>
        <w:t>.</w:t>
      </w:r>
    </w:p>
    <w:p w14:paraId="79BCBAC7" w14:textId="77777777" w:rsidR="002D70E2" w:rsidRDefault="002D70E2">
      <w:pPr>
        <w:rPr>
          <w:rFonts w:ascii="Arial" w:hAnsi="Arial" w:cs="Arial"/>
          <w:i/>
        </w:rPr>
      </w:pPr>
    </w:p>
    <w:p w14:paraId="5856574F" w14:textId="6D01FD0A" w:rsidR="00E24603" w:rsidRDefault="002D70E2">
      <w:pPr>
        <w:rPr>
          <w:rFonts w:ascii="Arial" w:hAnsi="Arial" w:cs="Arial"/>
        </w:rPr>
      </w:pPr>
      <w:r>
        <w:rPr>
          <w:rFonts w:ascii="Arial" w:hAnsi="Arial" w:cs="Arial"/>
        </w:rPr>
        <w:t>Once the proposed programs/activities are implemented, s</w:t>
      </w:r>
      <w:r w:rsidR="00BE5639" w:rsidRPr="00BE5639">
        <w:rPr>
          <w:rFonts w:ascii="Arial" w:hAnsi="Arial" w:cs="Arial"/>
        </w:rPr>
        <w:t xml:space="preserve">everal </w:t>
      </w:r>
      <w:r w:rsidR="00BE5639">
        <w:rPr>
          <w:rFonts w:ascii="Arial" w:hAnsi="Arial" w:cs="Arial"/>
        </w:rPr>
        <w:t xml:space="preserve">benefits will accrue: </w:t>
      </w:r>
      <w:r w:rsidR="00426A3E">
        <w:rPr>
          <w:rFonts w:ascii="Arial" w:hAnsi="Arial" w:cs="Arial"/>
        </w:rPr>
        <w:t>(1) a community of inter-connected</w:t>
      </w:r>
      <w:r w:rsidR="00C16C7F">
        <w:rPr>
          <w:rFonts w:ascii="Arial" w:hAnsi="Arial" w:cs="Arial"/>
        </w:rPr>
        <w:t>,</w:t>
      </w:r>
      <w:r w:rsidR="004E7E7E">
        <w:rPr>
          <w:rFonts w:ascii="Arial" w:hAnsi="Arial" w:cs="Arial"/>
        </w:rPr>
        <w:t xml:space="preserve"> genomics-</w:t>
      </w:r>
      <w:r w:rsidR="008045B0">
        <w:rPr>
          <w:rFonts w:ascii="Arial" w:hAnsi="Arial" w:cs="Arial"/>
        </w:rPr>
        <w:t>enabled biomedical</w:t>
      </w:r>
      <w:r w:rsidR="00426A3E">
        <w:rPr>
          <w:rFonts w:ascii="Arial" w:hAnsi="Arial" w:cs="Arial"/>
        </w:rPr>
        <w:t xml:space="preserve"> researchers</w:t>
      </w:r>
      <w:r w:rsidR="004E7E7E">
        <w:rPr>
          <w:rFonts w:ascii="Arial" w:hAnsi="Arial" w:cs="Arial"/>
        </w:rPr>
        <w:t xml:space="preserve"> </w:t>
      </w:r>
      <w:r w:rsidR="009639D0">
        <w:rPr>
          <w:rFonts w:ascii="Arial" w:hAnsi="Arial" w:cs="Arial"/>
        </w:rPr>
        <w:t xml:space="preserve">will be created, one </w:t>
      </w:r>
      <w:r w:rsidR="00426A3E">
        <w:rPr>
          <w:rFonts w:ascii="Arial" w:hAnsi="Arial" w:cs="Arial"/>
        </w:rPr>
        <w:t>that cross</w:t>
      </w:r>
      <w:r w:rsidR="009639D0">
        <w:rPr>
          <w:rFonts w:ascii="Arial" w:hAnsi="Arial" w:cs="Arial"/>
        </w:rPr>
        <w:t>es</w:t>
      </w:r>
      <w:r w:rsidR="00426A3E">
        <w:rPr>
          <w:rFonts w:ascii="Arial" w:hAnsi="Arial" w:cs="Arial"/>
        </w:rPr>
        <w:t xml:space="preserve"> traditional academic boundaries of department, college, and even institution; (2) </w:t>
      </w:r>
      <w:r w:rsidR="008045B0">
        <w:rPr>
          <w:rFonts w:ascii="Arial" w:hAnsi="Arial" w:cs="Arial"/>
        </w:rPr>
        <w:t xml:space="preserve">a </w:t>
      </w:r>
      <w:r w:rsidR="003D1757">
        <w:rPr>
          <w:rFonts w:ascii="Arial" w:hAnsi="Arial" w:cs="Arial"/>
        </w:rPr>
        <w:t xml:space="preserve">greater </w:t>
      </w:r>
      <w:r w:rsidR="008045B0">
        <w:rPr>
          <w:rFonts w:ascii="Arial" w:hAnsi="Arial" w:cs="Arial"/>
        </w:rPr>
        <w:t xml:space="preserve">number of </w:t>
      </w:r>
      <w:r w:rsidR="00C16C7F">
        <w:rPr>
          <w:rFonts w:ascii="Arial" w:hAnsi="Arial" w:cs="Arial"/>
        </w:rPr>
        <w:t xml:space="preserve">NIH-funded, </w:t>
      </w:r>
      <w:r w:rsidR="008045B0">
        <w:rPr>
          <w:rFonts w:ascii="Arial" w:hAnsi="Arial" w:cs="Arial"/>
        </w:rPr>
        <w:t>sustainable biomedical research programs</w:t>
      </w:r>
      <w:r w:rsidR="00135561">
        <w:rPr>
          <w:rFonts w:ascii="Arial" w:hAnsi="Arial" w:cs="Arial"/>
        </w:rPr>
        <w:t xml:space="preserve">, </w:t>
      </w:r>
      <w:r w:rsidR="00070845">
        <w:rPr>
          <w:rFonts w:ascii="Arial" w:hAnsi="Arial" w:cs="Arial"/>
        </w:rPr>
        <w:t>an outcome which will emanate</w:t>
      </w:r>
      <w:r w:rsidR="00C16C7F">
        <w:rPr>
          <w:rFonts w:ascii="Arial" w:hAnsi="Arial" w:cs="Arial"/>
        </w:rPr>
        <w:t xml:space="preserve"> from the administrative structure and </w:t>
      </w:r>
      <w:r w:rsidR="008F1CDF">
        <w:rPr>
          <w:rFonts w:ascii="Arial" w:hAnsi="Arial" w:cs="Arial"/>
        </w:rPr>
        <w:t xml:space="preserve">purposefully </w:t>
      </w:r>
      <w:r w:rsidR="00C16C7F">
        <w:rPr>
          <w:rFonts w:ascii="Arial" w:hAnsi="Arial" w:cs="Arial"/>
        </w:rPr>
        <w:t>designed mentoring programs that are implemented</w:t>
      </w:r>
      <w:r>
        <w:rPr>
          <w:rFonts w:ascii="Arial" w:hAnsi="Arial" w:cs="Arial"/>
        </w:rPr>
        <w:t xml:space="preserve">; (3) </w:t>
      </w:r>
      <w:r w:rsidR="00C16C7F">
        <w:rPr>
          <w:rFonts w:ascii="Arial" w:hAnsi="Arial" w:cs="Arial"/>
        </w:rPr>
        <w:t xml:space="preserve">quantitative measures of </w:t>
      </w:r>
      <w:r>
        <w:rPr>
          <w:rFonts w:ascii="Arial" w:hAnsi="Arial" w:cs="Arial"/>
        </w:rPr>
        <w:t>t</w:t>
      </w:r>
      <w:r w:rsidR="00C16C7F">
        <w:rPr>
          <w:rFonts w:ascii="Arial" w:hAnsi="Arial" w:cs="Arial"/>
        </w:rPr>
        <w:t xml:space="preserve">he effectiveness of the </w:t>
      </w:r>
      <w:r w:rsidR="00AD543D">
        <w:rPr>
          <w:rFonts w:ascii="Arial" w:hAnsi="Arial" w:cs="Arial"/>
        </w:rPr>
        <w:t>GEBRI</w:t>
      </w:r>
      <w:r>
        <w:rPr>
          <w:rFonts w:ascii="Arial" w:hAnsi="Arial" w:cs="Arial"/>
        </w:rPr>
        <w:t xml:space="preserve"> </w:t>
      </w:r>
      <w:r w:rsidR="00070845">
        <w:rPr>
          <w:rFonts w:ascii="Arial" w:hAnsi="Arial" w:cs="Arial"/>
        </w:rPr>
        <w:t>that will provide insight into</w:t>
      </w:r>
      <w:r w:rsidR="00C16C7F">
        <w:rPr>
          <w:rFonts w:ascii="Arial" w:hAnsi="Arial" w:cs="Arial"/>
        </w:rPr>
        <w:t xml:space="preserve"> what is working and how we can </w:t>
      </w:r>
      <w:r>
        <w:rPr>
          <w:rFonts w:ascii="Arial" w:hAnsi="Arial" w:cs="Arial"/>
        </w:rPr>
        <w:t>improve the programs/activities ove</w:t>
      </w:r>
      <w:r w:rsidR="004E7E7E">
        <w:rPr>
          <w:rFonts w:ascii="Arial" w:hAnsi="Arial" w:cs="Arial"/>
        </w:rPr>
        <w:t>r</w:t>
      </w:r>
      <w:r>
        <w:rPr>
          <w:rFonts w:ascii="Arial" w:hAnsi="Arial" w:cs="Arial"/>
        </w:rPr>
        <w:t xml:space="preserve"> the </w:t>
      </w:r>
      <w:r w:rsidR="00C16C7F">
        <w:rPr>
          <w:rFonts w:ascii="Arial" w:hAnsi="Arial" w:cs="Arial"/>
        </w:rPr>
        <w:t>project period.</w:t>
      </w:r>
    </w:p>
    <w:p w14:paraId="036044A6" w14:textId="77777777" w:rsidR="00615929" w:rsidRDefault="00615929">
      <w:pPr>
        <w:rPr>
          <w:rFonts w:ascii="Arial" w:hAnsi="Arial" w:cs="Arial"/>
        </w:rPr>
      </w:pPr>
    </w:p>
    <w:p w14:paraId="1F364AB4" w14:textId="77777777" w:rsidR="00615929" w:rsidRDefault="00615929">
      <w:pPr>
        <w:rPr>
          <w:rFonts w:ascii="Arial" w:hAnsi="Arial" w:cs="Arial"/>
        </w:rPr>
      </w:pPr>
      <w:r w:rsidRPr="00615929">
        <w:rPr>
          <w:rFonts w:ascii="Arial" w:hAnsi="Arial" w:cs="Arial"/>
          <w:b/>
        </w:rPr>
        <w:t>INNOVATION (ADMINISTRATIVE CORE)</w:t>
      </w:r>
    </w:p>
    <w:p w14:paraId="00DCB04A" w14:textId="078048CC" w:rsidR="00E24603" w:rsidRDefault="00AC7DDE">
      <w:pPr>
        <w:rPr>
          <w:rFonts w:ascii="Arial" w:hAnsi="Arial" w:cs="Arial"/>
        </w:rPr>
      </w:pPr>
      <w:r>
        <w:rPr>
          <w:rFonts w:ascii="Arial" w:hAnsi="Arial" w:cs="Arial"/>
        </w:rPr>
        <w:t xml:space="preserve">There are several possible reasons why NIH funding at UNH </w:t>
      </w:r>
      <w:r w:rsidR="00DA0D4D">
        <w:rPr>
          <w:rFonts w:ascii="Arial" w:hAnsi="Arial" w:cs="Arial"/>
        </w:rPr>
        <w:t xml:space="preserve">has not achieved “critical mass” in comparison to </w:t>
      </w:r>
      <w:r>
        <w:rPr>
          <w:rFonts w:ascii="Arial" w:hAnsi="Arial" w:cs="Arial"/>
        </w:rPr>
        <w:t xml:space="preserve">external funding </w:t>
      </w:r>
      <w:r w:rsidR="00DA0D4D">
        <w:rPr>
          <w:rFonts w:ascii="Arial" w:hAnsi="Arial" w:cs="Arial"/>
        </w:rPr>
        <w:t xml:space="preserve">awarded </w:t>
      </w:r>
      <w:r w:rsidR="00EE335E">
        <w:rPr>
          <w:rFonts w:ascii="Arial" w:hAnsi="Arial" w:cs="Arial"/>
        </w:rPr>
        <w:t xml:space="preserve">to UNH by </w:t>
      </w:r>
      <w:r>
        <w:rPr>
          <w:rFonts w:ascii="Arial" w:hAnsi="Arial" w:cs="Arial"/>
        </w:rPr>
        <w:t>federal agencies</w:t>
      </w:r>
      <w:r w:rsidR="00DA0D4D">
        <w:rPr>
          <w:rFonts w:ascii="Arial" w:hAnsi="Arial" w:cs="Arial"/>
        </w:rPr>
        <w:t xml:space="preserve"> (e.g., NSF, NASA</w:t>
      </w:r>
      <w:r w:rsidR="00A01838">
        <w:rPr>
          <w:rFonts w:ascii="Arial" w:hAnsi="Arial" w:cs="Arial"/>
        </w:rPr>
        <w:t>, NOAA</w:t>
      </w:r>
      <w:r w:rsidR="00DA0D4D">
        <w:rPr>
          <w:rFonts w:ascii="Arial" w:hAnsi="Arial" w:cs="Arial"/>
        </w:rPr>
        <w:t>)</w:t>
      </w:r>
      <w:r w:rsidR="00EE335E">
        <w:rPr>
          <w:rFonts w:ascii="Arial" w:hAnsi="Arial" w:cs="Arial"/>
        </w:rPr>
        <w:t xml:space="preserve">, such as </w:t>
      </w:r>
      <w:r w:rsidR="00DA0D4D">
        <w:rPr>
          <w:rFonts w:ascii="Arial" w:hAnsi="Arial" w:cs="Arial"/>
        </w:rPr>
        <w:t>(1) many biomedical researchers are scattered in multiple departments in multiple colleges on the UNH campus; (2) prior to creati</w:t>
      </w:r>
      <w:r w:rsidR="00EE335E">
        <w:rPr>
          <w:rFonts w:ascii="Arial" w:hAnsi="Arial" w:cs="Arial"/>
        </w:rPr>
        <w:t>ng</w:t>
      </w:r>
      <w:r w:rsidR="00DA0D4D">
        <w:rPr>
          <w:rFonts w:ascii="Arial" w:hAnsi="Arial" w:cs="Arial"/>
        </w:rPr>
        <w:t xml:space="preserve"> U</w:t>
      </w:r>
      <w:r w:rsidR="00EE335E">
        <w:rPr>
          <w:rFonts w:ascii="Arial" w:hAnsi="Arial" w:cs="Arial"/>
        </w:rPr>
        <w:t>P</w:t>
      </w:r>
      <w:r w:rsidR="00DA0D4D">
        <w:rPr>
          <w:rFonts w:ascii="Arial" w:hAnsi="Arial" w:cs="Arial"/>
        </w:rPr>
        <w:t>-2-NIH, UNH lacked training workshops and mentoring opportunities specifically geared to the needs of biomedical researchers</w:t>
      </w:r>
      <w:r w:rsidR="00C87A2A">
        <w:rPr>
          <w:rFonts w:ascii="Arial" w:hAnsi="Arial" w:cs="Arial"/>
        </w:rPr>
        <w:t>, and</w:t>
      </w:r>
      <w:r w:rsidR="00DA0D4D">
        <w:rPr>
          <w:rFonts w:ascii="Arial" w:hAnsi="Arial" w:cs="Arial"/>
        </w:rPr>
        <w:t xml:space="preserve"> (3) </w:t>
      </w:r>
      <w:r w:rsidR="00C87A2A">
        <w:rPr>
          <w:rFonts w:ascii="Arial" w:hAnsi="Arial" w:cs="Arial"/>
        </w:rPr>
        <w:t xml:space="preserve">failure by previous </w:t>
      </w:r>
      <w:r w:rsidR="00EE335E">
        <w:rPr>
          <w:rFonts w:ascii="Arial" w:hAnsi="Arial" w:cs="Arial"/>
        </w:rPr>
        <w:t xml:space="preserve">UNH leadership </w:t>
      </w:r>
      <w:r w:rsidR="00C87A2A">
        <w:rPr>
          <w:rFonts w:ascii="Arial" w:hAnsi="Arial" w:cs="Arial"/>
        </w:rPr>
        <w:t>to appreciate that a vibrant biomedical research environment c</w:t>
      </w:r>
      <w:r w:rsidR="00EE335E">
        <w:rPr>
          <w:rFonts w:ascii="Arial" w:hAnsi="Arial" w:cs="Arial"/>
        </w:rPr>
        <w:t>an</w:t>
      </w:r>
      <w:r w:rsidR="00C87A2A">
        <w:rPr>
          <w:rFonts w:ascii="Arial" w:hAnsi="Arial" w:cs="Arial"/>
        </w:rPr>
        <w:t xml:space="preserve"> exist without an affiliated medical school.</w:t>
      </w:r>
      <w:r w:rsidR="00881ABB">
        <w:rPr>
          <w:rFonts w:ascii="Arial" w:hAnsi="Arial" w:cs="Arial"/>
        </w:rPr>
        <w:t xml:space="preserve"> </w:t>
      </w:r>
      <w:r w:rsidR="00070845">
        <w:rPr>
          <w:rFonts w:ascii="Arial" w:hAnsi="Arial" w:cs="Arial"/>
        </w:rPr>
        <w:t>Several</w:t>
      </w:r>
      <w:r w:rsidR="00EE335E">
        <w:rPr>
          <w:rFonts w:ascii="Arial" w:hAnsi="Arial" w:cs="Arial"/>
        </w:rPr>
        <w:t xml:space="preserve"> </w:t>
      </w:r>
      <w:r w:rsidR="00881ABB">
        <w:rPr>
          <w:rFonts w:ascii="Arial" w:hAnsi="Arial" w:cs="Arial"/>
        </w:rPr>
        <w:t xml:space="preserve">innovative aspects of the </w:t>
      </w:r>
      <w:r w:rsidR="00F77A18">
        <w:rPr>
          <w:rFonts w:ascii="Arial" w:hAnsi="Arial" w:cs="Arial"/>
        </w:rPr>
        <w:t>GEBRI</w:t>
      </w:r>
      <w:r w:rsidR="00881ABB">
        <w:rPr>
          <w:rFonts w:ascii="Arial" w:hAnsi="Arial" w:cs="Arial"/>
        </w:rPr>
        <w:t xml:space="preserve"> will overcome these historical </w:t>
      </w:r>
      <w:r w:rsidR="00EE335E">
        <w:rPr>
          <w:rFonts w:ascii="Arial" w:hAnsi="Arial" w:cs="Arial"/>
        </w:rPr>
        <w:t xml:space="preserve">inhibitors </w:t>
      </w:r>
      <w:r w:rsidR="00881ABB">
        <w:rPr>
          <w:rFonts w:ascii="Arial" w:hAnsi="Arial" w:cs="Arial"/>
        </w:rPr>
        <w:t>to growth of biomedical research at UNH</w:t>
      </w:r>
      <w:r w:rsidR="00070845">
        <w:rPr>
          <w:rFonts w:ascii="Arial" w:hAnsi="Arial" w:cs="Arial"/>
        </w:rPr>
        <w:t>.</w:t>
      </w:r>
    </w:p>
    <w:p w14:paraId="64C91A6A" w14:textId="77777777" w:rsidR="006A49F5" w:rsidRDefault="006A49F5">
      <w:pPr>
        <w:rPr>
          <w:rFonts w:ascii="Arial" w:hAnsi="Arial" w:cs="Arial"/>
        </w:rPr>
      </w:pPr>
    </w:p>
    <w:p w14:paraId="6215C0D9" w14:textId="77942928" w:rsidR="00070845" w:rsidRDefault="00070845">
      <w:pPr>
        <w:rPr>
          <w:rFonts w:ascii="Arial" w:hAnsi="Arial" w:cs="Arial"/>
        </w:rPr>
      </w:pPr>
      <w:r>
        <w:rPr>
          <w:rFonts w:ascii="Arial" w:hAnsi="Arial" w:cs="Arial"/>
        </w:rPr>
        <w:t>The innovativeness of this work is that GERBI:</w:t>
      </w:r>
    </w:p>
    <w:p w14:paraId="12073BE0" w14:textId="09FBEC0E" w:rsidR="007D44EE" w:rsidRPr="00E07345" w:rsidRDefault="00EE335E" w:rsidP="006A49F5">
      <w:pPr>
        <w:pStyle w:val="ListParagraph"/>
        <w:numPr>
          <w:ilvl w:val="0"/>
          <w:numId w:val="1"/>
        </w:numPr>
        <w:ind w:left="360"/>
        <w:rPr>
          <w:rFonts w:ascii="Arial" w:hAnsi="Arial" w:cs="Arial"/>
        </w:rPr>
      </w:pPr>
      <w:r w:rsidRPr="00E07345">
        <w:rPr>
          <w:rFonts w:ascii="Arial" w:hAnsi="Arial" w:cs="Arial"/>
        </w:rPr>
        <w:t>P</w:t>
      </w:r>
      <w:r w:rsidR="007D44EE" w:rsidRPr="00E07345">
        <w:rPr>
          <w:rFonts w:ascii="Arial" w:hAnsi="Arial" w:cs="Arial"/>
        </w:rPr>
        <w:t>rovid</w:t>
      </w:r>
      <w:r w:rsidRPr="00E07345">
        <w:rPr>
          <w:rFonts w:ascii="Arial" w:hAnsi="Arial" w:cs="Arial"/>
        </w:rPr>
        <w:t>e</w:t>
      </w:r>
      <w:r w:rsidR="00070845">
        <w:rPr>
          <w:rFonts w:ascii="Arial" w:hAnsi="Arial" w:cs="Arial"/>
        </w:rPr>
        <w:t>s</w:t>
      </w:r>
      <w:r w:rsidR="007D44EE" w:rsidRPr="00E07345">
        <w:rPr>
          <w:rFonts w:ascii="Arial" w:hAnsi="Arial" w:cs="Arial"/>
        </w:rPr>
        <w:t xml:space="preserve"> a </w:t>
      </w:r>
      <w:r w:rsidR="007D44EE" w:rsidRPr="00E07345">
        <w:rPr>
          <w:rFonts w:ascii="Arial" w:hAnsi="Arial" w:cs="Arial"/>
          <w:u w:val="single"/>
        </w:rPr>
        <w:t>three-tiered professional development sequence</w:t>
      </w:r>
      <w:r w:rsidR="007D44EE" w:rsidRPr="00E07345">
        <w:rPr>
          <w:rFonts w:ascii="Arial" w:hAnsi="Arial" w:cs="Arial"/>
        </w:rPr>
        <w:t xml:space="preserve"> that seamlessly and sequentially integrates institutional and </w:t>
      </w:r>
      <w:r w:rsidR="00F77A18" w:rsidRPr="00E07345">
        <w:rPr>
          <w:rFonts w:ascii="Arial" w:hAnsi="Arial" w:cs="Arial"/>
        </w:rPr>
        <w:t>GEBRI</w:t>
      </w:r>
      <w:r w:rsidR="007D44EE" w:rsidRPr="00E07345">
        <w:rPr>
          <w:rFonts w:ascii="Arial" w:hAnsi="Arial" w:cs="Arial"/>
        </w:rPr>
        <w:t>-specific programs</w:t>
      </w:r>
      <w:r w:rsidR="009F6B40" w:rsidRPr="00E07345">
        <w:rPr>
          <w:rFonts w:ascii="Arial" w:hAnsi="Arial" w:cs="Arial"/>
        </w:rPr>
        <w:t>;</w:t>
      </w:r>
    </w:p>
    <w:p w14:paraId="6AB0A8B9" w14:textId="209B86C4" w:rsidR="00E07345" w:rsidRPr="00E07345" w:rsidRDefault="00EE335E" w:rsidP="00E07345">
      <w:pPr>
        <w:pStyle w:val="ListParagraph"/>
        <w:numPr>
          <w:ilvl w:val="0"/>
          <w:numId w:val="1"/>
        </w:numPr>
        <w:ind w:left="360"/>
        <w:rPr>
          <w:rFonts w:ascii="Arial" w:hAnsi="Arial" w:cs="Arial"/>
        </w:rPr>
      </w:pPr>
      <w:r w:rsidRPr="00E07345">
        <w:rPr>
          <w:rFonts w:ascii="Arial" w:hAnsi="Arial" w:cs="Arial"/>
        </w:rPr>
        <w:t>C</w:t>
      </w:r>
      <w:r w:rsidR="007D44EE" w:rsidRPr="00E07345">
        <w:rPr>
          <w:rFonts w:ascii="Arial" w:hAnsi="Arial" w:cs="Arial"/>
        </w:rPr>
        <w:t>reat</w:t>
      </w:r>
      <w:r w:rsidRPr="00E07345">
        <w:rPr>
          <w:rFonts w:ascii="Arial" w:hAnsi="Arial" w:cs="Arial"/>
        </w:rPr>
        <w:t>e</w:t>
      </w:r>
      <w:r w:rsidR="00070845">
        <w:rPr>
          <w:rFonts w:ascii="Arial" w:hAnsi="Arial" w:cs="Arial"/>
        </w:rPr>
        <w:t>s</w:t>
      </w:r>
      <w:r w:rsidR="007D44EE" w:rsidRPr="00E07345">
        <w:rPr>
          <w:rFonts w:ascii="Arial" w:hAnsi="Arial" w:cs="Arial"/>
        </w:rPr>
        <w:t xml:space="preserve"> a </w:t>
      </w:r>
      <w:r w:rsidR="007D44EE" w:rsidRPr="00E07345">
        <w:rPr>
          <w:rFonts w:ascii="Arial" w:hAnsi="Arial" w:cs="Arial"/>
          <w:u w:val="single"/>
        </w:rPr>
        <w:t xml:space="preserve">genome-enabled biomedical research </w:t>
      </w:r>
      <w:r w:rsidR="009F6B40" w:rsidRPr="00E07345">
        <w:rPr>
          <w:rFonts w:ascii="Arial" w:hAnsi="Arial" w:cs="Arial"/>
          <w:u w:val="single"/>
        </w:rPr>
        <w:t xml:space="preserve">community </w:t>
      </w:r>
      <w:r w:rsidR="007D44EE" w:rsidRPr="00E07345">
        <w:rPr>
          <w:rFonts w:ascii="Arial" w:hAnsi="Arial" w:cs="Arial"/>
        </w:rPr>
        <w:t>at UNH that transcends departmental and college “silos” and is self-sustaining</w:t>
      </w:r>
      <w:r w:rsidR="009F6B40" w:rsidRPr="00E07345">
        <w:rPr>
          <w:rFonts w:ascii="Arial" w:hAnsi="Arial" w:cs="Arial"/>
        </w:rPr>
        <w:t>;</w:t>
      </w:r>
    </w:p>
    <w:p w14:paraId="3D70278D" w14:textId="5F755FCC" w:rsidR="00E07345" w:rsidRPr="00E07345" w:rsidRDefault="008D209A" w:rsidP="00E07345">
      <w:pPr>
        <w:pStyle w:val="ListParagraph"/>
        <w:numPr>
          <w:ilvl w:val="0"/>
          <w:numId w:val="1"/>
        </w:numPr>
        <w:ind w:left="360"/>
        <w:rPr>
          <w:rFonts w:ascii="Arial" w:hAnsi="Arial" w:cs="Arial"/>
        </w:rPr>
      </w:pPr>
      <w:r>
        <w:rPr>
          <w:rFonts w:ascii="Arial" w:hAnsi="Arial" w:cs="Arial"/>
        </w:rPr>
        <w:t xml:space="preserve">Utilizes </w:t>
      </w:r>
      <w:proofErr w:type="gramStart"/>
      <w:r>
        <w:rPr>
          <w:rFonts w:ascii="Arial" w:hAnsi="Arial" w:cs="Arial"/>
        </w:rPr>
        <w:t>a</w:t>
      </w:r>
      <w:r w:rsidR="00E07345" w:rsidRPr="00E07345">
        <w:rPr>
          <w:rFonts w:ascii="Arial" w:hAnsi="Arial" w:cs="Arial"/>
        </w:rPr>
        <w:t xml:space="preserve"> </w:t>
      </w:r>
      <w:r w:rsidR="00E07345" w:rsidRPr="00E07345">
        <w:rPr>
          <w:rFonts w:ascii="Arial" w:hAnsi="Arial" w:cs="Arial"/>
          <w:u w:val="single"/>
        </w:rPr>
        <w:t>comprehensive evaluation plan</w:t>
      </w:r>
      <w:r w:rsidR="00E07345" w:rsidRPr="00E07345">
        <w:rPr>
          <w:rFonts w:ascii="Arial" w:hAnsi="Arial" w:cs="Arial"/>
        </w:rPr>
        <w:t xml:space="preserve"> that not only assesses the performance of the junior investigators, but also provide</w:t>
      </w:r>
      <w:proofErr w:type="gramEnd"/>
      <w:r w:rsidR="00E07345" w:rsidRPr="00E07345">
        <w:rPr>
          <w:rFonts w:ascii="Arial" w:hAnsi="Arial" w:cs="Arial"/>
        </w:rPr>
        <w:t xml:space="preserve"> annual evaluations of the effectiveness of the Steering Committee and of the GEBRI-specific mentoring program.</w:t>
      </w:r>
    </w:p>
    <w:p w14:paraId="080D02FF" w14:textId="77777777" w:rsidR="004E7E7E" w:rsidRDefault="004E7E7E">
      <w:pPr>
        <w:rPr>
          <w:rFonts w:ascii="Arial" w:hAnsi="Arial" w:cs="Arial"/>
        </w:rPr>
      </w:pPr>
    </w:p>
    <w:p w14:paraId="7652FA53" w14:textId="43BFB192" w:rsidR="00345738" w:rsidRDefault="008D209A">
      <w:pPr>
        <w:rPr>
          <w:rFonts w:ascii="Arial" w:hAnsi="Arial" w:cs="Arial"/>
        </w:rPr>
      </w:pPr>
      <w:r>
        <w:rPr>
          <w:rFonts w:ascii="Arial" w:hAnsi="Arial" w:cs="Arial"/>
        </w:rPr>
        <w:t xml:space="preserve">Significantly, GERBI will </w:t>
      </w:r>
      <w:r w:rsidRPr="001C0F6A">
        <w:rPr>
          <w:rFonts w:ascii="Arial" w:hAnsi="Arial" w:cs="Arial"/>
        </w:rPr>
        <w:t>be the umbrella that unites, catalyzes, and sustains a strong and productive biom</w:t>
      </w:r>
      <w:r>
        <w:rPr>
          <w:rFonts w:ascii="Arial" w:hAnsi="Arial" w:cs="Arial"/>
        </w:rPr>
        <w:t>edical research program at UNH.</w:t>
      </w:r>
      <w:r w:rsidRPr="001C0F6A">
        <w:rPr>
          <w:rFonts w:ascii="Arial" w:hAnsi="Arial" w:cs="Arial"/>
        </w:rPr>
        <w:t xml:space="preserve"> </w:t>
      </w:r>
      <w:r w:rsidR="00881ABB">
        <w:rPr>
          <w:rFonts w:ascii="Arial" w:hAnsi="Arial" w:cs="Arial"/>
        </w:rPr>
        <w:t xml:space="preserve">The recent positive changes in </w:t>
      </w:r>
      <w:r w:rsidR="00171CB5">
        <w:rPr>
          <w:rFonts w:ascii="Arial" w:hAnsi="Arial" w:cs="Arial"/>
        </w:rPr>
        <w:t xml:space="preserve">UNH’s </w:t>
      </w:r>
      <w:r w:rsidR="00881ABB">
        <w:rPr>
          <w:rFonts w:ascii="Arial" w:hAnsi="Arial" w:cs="Arial"/>
        </w:rPr>
        <w:t>institutional climate (</w:t>
      </w:r>
      <w:r w:rsidR="00881ABB">
        <w:rPr>
          <w:rFonts w:ascii="Arial" w:hAnsi="Arial" w:cs="Arial"/>
          <w:i/>
        </w:rPr>
        <w:t>see Significance</w:t>
      </w:r>
      <w:r w:rsidR="00881ABB">
        <w:rPr>
          <w:rFonts w:ascii="Arial" w:hAnsi="Arial" w:cs="Arial"/>
        </w:rPr>
        <w:t xml:space="preserve">) provide a very timely opportunity for the </w:t>
      </w:r>
      <w:r w:rsidR="00AD543D">
        <w:rPr>
          <w:rFonts w:ascii="Arial" w:hAnsi="Arial" w:cs="Arial"/>
        </w:rPr>
        <w:t>GEBRI</w:t>
      </w:r>
      <w:r w:rsidR="00881ABB">
        <w:rPr>
          <w:rFonts w:ascii="Arial" w:hAnsi="Arial" w:cs="Arial"/>
        </w:rPr>
        <w:t xml:space="preserve"> to have a profound and lasting impact on increasing the number of NIH-funded programs </w:t>
      </w:r>
      <w:r w:rsidR="009F6B40">
        <w:rPr>
          <w:rFonts w:ascii="Arial" w:hAnsi="Arial" w:cs="Arial"/>
        </w:rPr>
        <w:t xml:space="preserve">at UNH, </w:t>
      </w:r>
      <w:r w:rsidR="00C06BB9">
        <w:rPr>
          <w:rFonts w:ascii="Arial" w:hAnsi="Arial" w:cs="Arial"/>
        </w:rPr>
        <w:t xml:space="preserve">training the next generation of genome-enabled biomedical researchers, and </w:t>
      </w:r>
      <w:r w:rsidR="009F6B40">
        <w:rPr>
          <w:rFonts w:ascii="Arial" w:hAnsi="Arial" w:cs="Arial"/>
        </w:rPr>
        <w:t xml:space="preserve">enabling more researchers </w:t>
      </w:r>
      <w:r w:rsidR="00C06BB9">
        <w:rPr>
          <w:rFonts w:ascii="Arial" w:hAnsi="Arial" w:cs="Arial"/>
        </w:rPr>
        <w:t xml:space="preserve">at UNH and in the region </w:t>
      </w:r>
      <w:r w:rsidR="009F6B40">
        <w:rPr>
          <w:rFonts w:ascii="Arial" w:hAnsi="Arial" w:cs="Arial"/>
        </w:rPr>
        <w:t xml:space="preserve">to </w:t>
      </w:r>
      <w:r w:rsidR="00C06BB9">
        <w:rPr>
          <w:rFonts w:ascii="Arial" w:hAnsi="Arial" w:cs="Arial"/>
        </w:rPr>
        <w:t>understand and u</w:t>
      </w:r>
      <w:r w:rsidR="00171CB5">
        <w:rPr>
          <w:rFonts w:ascii="Arial" w:hAnsi="Arial" w:cs="Arial"/>
        </w:rPr>
        <w:t>se</w:t>
      </w:r>
      <w:r w:rsidR="00C06BB9">
        <w:rPr>
          <w:rFonts w:ascii="Arial" w:hAnsi="Arial" w:cs="Arial"/>
        </w:rPr>
        <w:t xml:space="preserve"> genomic</w:t>
      </w:r>
      <w:r w:rsidR="00135561">
        <w:rPr>
          <w:rFonts w:ascii="Arial" w:hAnsi="Arial" w:cs="Arial"/>
        </w:rPr>
        <w:t xml:space="preserve"> and </w:t>
      </w:r>
      <w:proofErr w:type="spellStart"/>
      <w:r w:rsidR="00135561">
        <w:rPr>
          <w:rFonts w:ascii="Arial" w:hAnsi="Arial" w:cs="Arial"/>
        </w:rPr>
        <w:t>bioinformatic</w:t>
      </w:r>
      <w:proofErr w:type="spellEnd"/>
      <w:r w:rsidR="00C06BB9">
        <w:rPr>
          <w:rFonts w:ascii="Arial" w:hAnsi="Arial" w:cs="Arial"/>
        </w:rPr>
        <w:t xml:space="preserve"> approaches to address important issu</w:t>
      </w:r>
      <w:r w:rsidR="006A49F5">
        <w:rPr>
          <w:rFonts w:ascii="Arial" w:hAnsi="Arial" w:cs="Arial"/>
        </w:rPr>
        <w:t>es in human health and disease.</w:t>
      </w:r>
    </w:p>
    <w:p w14:paraId="2C0C0016" w14:textId="77777777" w:rsidR="00345738" w:rsidRDefault="00345738">
      <w:pPr>
        <w:spacing w:after="200" w:line="276" w:lineRule="auto"/>
        <w:rPr>
          <w:rFonts w:ascii="Arial" w:hAnsi="Arial" w:cs="Arial"/>
        </w:rPr>
      </w:pPr>
      <w:r>
        <w:rPr>
          <w:rFonts w:ascii="Arial" w:hAnsi="Arial" w:cs="Arial"/>
        </w:rPr>
        <w:br w:type="page"/>
      </w:r>
    </w:p>
    <w:p w14:paraId="685A395C" w14:textId="7D36AA91" w:rsidR="00C06BB9" w:rsidRPr="006A49F5" w:rsidRDefault="00B15B58">
      <w:pPr>
        <w:rPr>
          <w:rFonts w:ascii="Arial" w:hAnsi="Arial" w:cs="Arial"/>
          <w:b/>
        </w:rPr>
      </w:pPr>
      <w:r>
        <w:rPr>
          <w:rFonts w:ascii="Arial" w:hAnsi="Arial" w:cs="Arial"/>
          <w:b/>
          <w:noProof/>
        </w:rPr>
        <w:lastRenderedPageBreak/>
        <w:drawing>
          <wp:anchor distT="0" distB="0" distL="114300" distR="114300" simplePos="0" relativeHeight="251660288" behindDoc="1" locked="0" layoutInCell="1" allowOverlap="1" wp14:anchorId="1332DA52" wp14:editId="217F0259">
            <wp:simplePos x="457200" y="781050"/>
            <wp:positionH relativeFrom="margin">
              <wp:align>right</wp:align>
            </wp:positionH>
            <wp:positionV relativeFrom="margin">
              <wp:posOffset>752475</wp:posOffset>
            </wp:positionV>
            <wp:extent cx="4406900" cy="40963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6900" cy="4096385"/>
                    </a:xfrm>
                    <a:prstGeom prst="rect">
                      <a:avLst/>
                    </a:prstGeom>
                    <a:noFill/>
                  </pic:spPr>
                </pic:pic>
              </a:graphicData>
            </a:graphic>
            <wp14:sizeRelH relativeFrom="page">
              <wp14:pctWidth>0</wp14:pctWidth>
            </wp14:sizeRelH>
            <wp14:sizeRelV relativeFrom="page">
              <wp14:pctHeight>0</wp14:pctHeight>
            </wp14:sizeRelV>
          </wp:anchor>
        </w:drawing>
      </w:r>
      <w:r w:rsidR="006A49F5" w:rsidRPr="006A49F5">
        <w:rPr>
          <w:rFonts w:ascii="Arial" w:hAnsi="Arial" w:cs="Arial"/>
          <w:b/>
        </w:rPr>
        <w:t>APPROACH</w:t>
      </w:r>
      <w:r w:rsidR="006A49F5">
        <w:rPr>
          <w:rFonts w:ascii="Arial" w:hAnsi="Arial" w:cs="Arial"/>
          <w:b/>
        </w:rPr>
        <w:t xml:space="preserve"> (ADMINISTRATIVE CORE)</w:t>
      </w:r>
    </w:p>
    <w:p w14:paraId="68577E53" w14:textId="77777777" w:rsidR="00934604" w:rsidRDefault="00934604">
      <w:pPr>
        <w:rPr>
          <w:rFonts w:ascii="Arial" w:hAnsi="Arial" w:cs="Arial"/>
        </w:rPr>
      </w:pPr>
    </w:p>
    <w:p w14:paraId="7F961250" w14:textId="6DAC11E0" w:rsidR="00934604" w:rsidRDefault="00934604" w:rsidP="00934604">
      <w:pPr>
        <w:rPr>
          <w:rFonts w:ascii="Arial" w:hAnsi="Arial" w:cs="Arial"/>
        </w:rPr>
      </w:pPr>
      <w:r>
        <w:rPr>
          <w:rFonts w:ascii="Arial" w:hAnsi="Arial" w:cs="Arial"/>
          <w:b/>
        </w:rPr>
        <w:t>A</w:t>
      </w:r>
      <w:r w:rsidR="008F1CDF">
        <w:rPr>
          <w:rFonts w:ascii="Arial" w:hAnsi="Arial" w:cs="Arial"/>
          <w:b/>
        </w:rPr>
        <w:t>im</w:t>
      </w:r>
      <w:r>
        <w:rPr>
          <w:rFonts w:ascii="Arial" w:hAnsi="Arial" w:cs="Arial"/>
          <w:b/>
        </w:rPr>
        <w:t xml:space="preserve"> </w:t>
      </w:r>
      <w:r w:rsidRPr="008B6B82">
        <w:rPr>
          <w:rFonts w:ascii="Arial" w:hAnsi="Arial" w:cs="Arial"/>
          <w:b/>
        </w:rPr>
        <w:t>1</w:t>
      </w:r>
      <w:r w:rsidR="00171CB5">
        <w:rPr>
          <w:rFonts w:ascii="Arial" w:hAnsi="Arial" w:cs="Arial"/>
          <w:b/>
        </w:rPr>
        <w:t>:</w:t>
      </w:r>
      <w:r w:rsidRPr="008B6B82">
        <w:rPr>
          <w:rFonts w:ascii="Arial" w:hAnsi="Arial" w:cs="Arial"/>
          <w:b/>
        </w:rPr>
        <w:t xml:space="preserve"> </w:t>
      </w:r>
      <w:r w:rsidR="005A0124">
        <w:rPr>
          <w:rFonts w:ascii="Arial" w:hAnsi="Arial" w:cs="Arial"/>
          <w:b/>
        </w:rPr>
        <w:t>C</w:t>
      </w:r>
      <w:r w:rsidR="005A0124" w:rsidRPr="008B6B82">
        <w:rPr>
          <w:rFonts w:ascii="Arial" w:hAnsi="Arial" w:cs="Arial"/>
          <w:b/>
        </w:rPr>
        <w:t>reate a</w:t>
      </w:r>
      <w:r w:rsidR="005A0124">
        <w:rPr>
          <w:rFonts w:ascii="Arial" w:hAnsi="Arial" w:cs="Arial"/>
          <w:b/>
        </w:rPr>
        <w:t xml:space="preserve"> sustainable</w:t>
      </w:r>
      <w:r w:rsidR="005A0124" w:rsidRPr="008B6B82">
        <w:rPr>
          <w:rFonts w:ascii="Arial" w:hAnsi="Arial" w:cs="Arial"/>
          <w:b/>
        </w:rPr>
        <w:t xml:space="preserve"> administrative structure to effectively oversee and coordinate the activities sponsored by the </w:t>
      </w:r>
      <w:r w:rsidR="005A0124">
        <w:rPr>
          <w:rFonts w:ascii="Arial" w:hAnsi="Arial" w:cs="Arial"/>
          <w:b/>
        </w:rPr>
        <w:t>GEBRI.</w:t>
      </w:r>
      <w:r w:rsidR="005A0124">
        <w:rPr>
          <w:rFonts w:ascii="Arial" w:hAnsi="Arial" w:cs="Arial"/>
        </w:rPr>
        <w:t xml:space="preserve"> </w:t>
      </w:r>
      <w:r>
        <w:rPr>
          <w:rFonts w:ascii="Arial" w:hAnsi="Arial" w:cs="Arial"/>
        </w:rPr>
        <w:t xml:space="preserve">To effectively implement the </w:t>
      </w:r>
      <w:r w:rsidR="00AD543D">
        <w:rPr>
          <w:rFonts w:ascii="Arial" w:hAnsi="Arial" w:cs="Arial"/>
        </w:rPr>
        <w:t>GEBRI</w:t>
      </w:r>
      <w:r>
        <w:rPr>
          <w:rFonts w:ascii="Arial" w:hAnsi="Arial" w:cs="Arial"/>
        </w:rPr>
        <w:t xml:space="preserve">, the </w:t>
      </w:r>
      <w:r w:rsidR="00345738">
        <w:rPr>
          <w:rFonts w:ascii="Arial" w:hAnsi="Arial" w:cs="Arial"/>
        </w:rPr>
        <w:t xml:space="preserve">PIs </w:t>
      </w:r>
      <w:r>
        <w:rPr>
          <w:rFonts w:ascii="Arial" w:hAnsi="Arial" w:cs="Arial"/>
        </w:rPr>
        <w:t>will establish advisory and steering committees, provide oversight of the mentoring relationships for the junior investigators, and develop the network of academic partners at other regional institutions.</w:t>
      </w:r>
      <w:r w:rsidR="008D209A">
        <w:rPr>
          <w:rFonts w:ascii="Arial" w:hAnsi="Arial" w:cs="Arial"/>
        </w:rPr>
        <w:t xml:space="preserve"> (</w:t>
      </w:r>
      <w:r w:rsidR="008D209A" w:rsidRPr="00135561">
        <w:rPr>
          <w:rFonts w:ascii="Arial" w:hAnsi="Arial" w:cs="Arial"/>
          <w:i/>
        </w:rPr>
        <w:t>See Organizational Chart</w:t>
      </w:r>
      <w:r w:rsidR="008D209A">
        <w:rPr>
          <w:rFonts w:ascii="Arial" w:hAnsi="Arial" w:cs="Arial"/>
        </w:rPr>
        <w:t>.)</w:t>
      </w:r>
    </w:p>
    <w:p w14:paraId="3B4970F0" w14:textId="77777777" w:rsidR="00934604" w:rsidRDefault="00934604" w:rsidP="00934604">
      <w:pPr>
        <w:rPr>
          <w:rFonts w:ascii="Arial" w:hAnsi="Arial" w:cs="Arial"/>
        </w:rPr>
      </w:pPr>
    </w:p>
    <w:p w14:paraId="0B7E73FE" w14:textId="61B93BE5" w:rsidR="002E7F6C" w:rsidRDefault="00846154" w:rsidP="00934604">
      <w:pPr>
        <w:rPr>
          <w:rFonts w:ascii="Arial" w:hAnsi="Arial" w:cs="Arial"/>
        </w:rPr>
      </w:pPr>
      <w:r>
        <w:rPr>
          <w:rFonts w:ascii="Arial" w:hAnsi="Arial" w:cs="Arial"/>
          <w:b/>
          <w:i/>
        </w:rPr>
        <w:t>Introduction.</w:t>
      </w:r>
      <w:r>
        <w:rPr>
          <w:rFonts w:ascii="Arial" w:hAnsi="Arial" w:cs="Arial"/>
        </w:rPr>
        <w:t xml:space="preserve">  </w:t>
      </w:r>
      <w:r w:rsidR="00E871B4">
        <w:rPr>
          <w:rFonts w:ascii="Arial" w:hAnsi="Arial" w:cs="Arial"/>
        </w:rPr>
        <w:t>I</w:t>
      </w:r>
      <w:r>
        <w:rPr>
          <w:rFonts w:ascii="Arial" w:hAnsi="Arial" w:cs="Arial"/>
        </w:rPr>
        <w:t>mplementation of the</w:t>
      </w:r>
      <w:r w:rsidR="008F1CDF">
        <w:rPr>
          <w:rFonts w:ascii="Arial" w:hAnsi="Arial" w:cs="Arial"/>
        </w:rPr>
        <w:t xml:space="preserve"> GEBRI</w:t>
      </w:r>
      <w:r w:rsidR="008F1CDF" w:rsidDel="008F1CDF">
        <w:rPr>
          <w:rFonts w:ascii="Arial" w:hAnsi="Arial" w:cs="Arial"/>
        </w:rPr>
        <w:t xml:space="preserve"> </w:t>
      </w:r>
      <w:r>
        <w:rPr>
          <w:rFonts w:ascii="Arial" w:hAnsi="Arial" w:cs="Arial"/>
        </w:rPr>
        <w:t xml:space="preserve">requires a well-designed plan, including an administrative structure that oversees </w:t>
      </w:r>
      <w:r w:rsidR="00171CB5">
        <w:rPr>
          <w:rFonts w:ascii="Arial" w:hAnsi="Arial" w:cs="Arial"/>
        </w:rPr>
        <w:t xml:space="preserve">all </w:t>
      </w:r>
      <w:r>
        <w:rPr>
          <w:rFonts w:ascii="Arial" w:hAnsi="Arial" w:cs="Arial"/>
        </w:rPr>
        <w:t xml:space="preserve">program operations, supports the leadership team, provides quality mentoring for the junior investigators, and facilitates communication and outreach to external stakeholders. The objective of this aim is to </w:t>
      </w:r>
      <w:r w:rsidR="002E7F6C">
        <w:rPr>
          <w:rFonts w:ascii="Arial" w:hAnsi="Arial" w:cs="Arial"/>
        </w:rPr>
        <w:t xml:space="preserve">create an administrative structure that </w:t>
      </w:r>
      <w:r w:rsidR="00A9292E">
        <w:rPr>
          <w:rFonts w:ascii="Arial" w:hAnsi="Arial" w:cs="Arial"/>
        </w:rPr>
        <w:t xml:space="preserve">at its core consists of </w:t>
      </w:r>
      <w:r w:rsidR="002E7F6C">
        <w:rPr>
          <w:rFonts w:ascii="Arial" w:hAnsi="Arial" w:cs="Arial"/>
        </w:rPr>
        <w:t>a Steering Committee, an Internal Advisory Committee, and an External Advisory Committee</w:t>
      </w:r>
      <w:r w:rsidR="00A9292E">
        <w:rPr>
          <w:rFonts w:ascii="Arial" w:hAnsi="Arial" w:cs="Arial"/>
        </w:rPr>
        <w:t>, but which also integrates and oversees the activities of the Research Core, the individual junior investigators’ research projects, and interactions with Academic Partners and external</w:t>
      </w:r>
      <w:r w:rsidR="000535BC">
        <w:rPr>
          <w:rFonts w:ascii="Arial" w:hAnsi="Arial" w:cs="Arial"/>
        </w:rPr>
        <w:t xml:space="preserve"> audiences</w:t>
      </w:r>
      <w:r w:rsidR="00B15B58">
        <w:rPr>
          <w:rFonts w:ascii="Arial" w:hAnsi="Arial" w:cs="Arial"/>
        </w:rPr>
        <w:t>, all with the support of a dedicated Program Manager.</w:t>
      </w:r>
    </w:p>
    <w:p w14:paraId="0D3491B9" w14:textId="77777777" w:rsidR="00A9292E" w:rsidRDefault="00A9292E" w:rsidP="00934604">
      <w:pPr>
        <w:rPr>
          <w:rFonts w:ascii="Arial" w:hAnsi="Arial" w:cs="Arial"/>
        </w:rPr>
      </w:pPr>
    </w:p>
    <w:p w14:paraId="34C70D65" w14:textId="693D39C3" w:rsidR="00846154" w:rsidRDefault="00A9292E" w:rsidP="00934604">
      <w:pPr>
        <w:rPr>
          <w:rFonts w:ascii="Arial" w:hAnsi="Arial" w:cs="Arial"/>
        </w:rPr>
      </w:pPr>
      <w:r>
        <w:rPr>
          <w:rFonts w:ascii="Arial" w:hAnsi="Arial" w:cs="Arial"/>
          <w:b/>
          <w:i/>
        </w:rPr>
        <w:t>Justification and Feasibility.</w:t>
      </w:r>
      <w:r>
        <w:rPr>
          <w:rFonts w:ascii="Arial" w:hAnsi="Arial" w:cs="Arial"/>
        </w:rPr>
        <w:t xml:space="preserve">  </w:t>
      </w:r>
      <w:r w:rsidR="008F235D">
        <w:rPr>
          <w:rFonts w:ascii="Arial" w:hAnsi="Arial" w:cs="Arial"/>
        </w:rPr>
        <w:t xml:space="preserve">As shown in the accompanying diagram, we propose an administrative structure led by a Steering Committee consisting of the two PIs and an experienced administrator of active COBRE programs at Dartmouth College (Dr. Jason Moore). </w:t>
      </w:r>
      <w:r w:rsidR="00A2187C">
        <w:rPr>
          <w:rFonts w:ascii="Arial" w:hAnsi="Arial" w:cs="Arial"/>
        </w:rPr>
        <w:t>An Internal Advisory Committee</w:t>
      </w:r>
      <w:r w:rsidR="008D209A">
        <w:rPr>
          <w:rFonts w:ascii="Arial" w:hAnsi="Arial" w:cs="Arial"/>
        </w:rPr>
        <w:t xml:space="preserve"> (IAC)</w:t>
      </w:r>
      <w:r w:rsidR="00A2187C">
        <w:rPr>
          <w:rFonts w:ascii="Arial" w:hAnsi="Arial" w:cs="Arial"/>
        </w:rPr>
        <w:t xml:space="preserve"> consisting of key academic administrators and research administrators at UNH</w:t>
      </w:r>
      <w:r w:rsidR="00BC6224">
        <w:rPr>
          <w:rFonts w:ascii="Arial" w:hAnsi="Arial" w:cs="Arial"/>
        </w:rPr>
        <w:t xml:space="preserve"> (</w:t>
      </w:r>
      <w:r w:rsidR="00BC6224">
        <w:rPr>
          <w:rFonts w:ascii="Arial" w:hAnsi="Arial" w:cs="Arial"/>
          <w:i/>
        </w:rPr>
        <w:t>see below</w:t>
      </w:r>
      <w:r w:rsidR="00BC6224">
        <w:rPr>
          <w:rFonts w:ascii="Arial" w:hAnsi="Arial" w:cs="Arial"/>
        </w:rPr>
        <w:t>)</w:t>
      </w:r>
      <w:r w:rsidR="00A2187C">
        <w:rPr>
          <w:rFonts w:ascii="Arial" w:hAnsi="Arial" w:cs="Arial"/>
        </w:rPr>
        <w:t xml:space="preserve"> will provide </w:t>
      </w:r>
      <w:r w:rsidR="001D3583">
        <w:rPr>
          <w:rFonts w:ascii="Arial" w:hAnsi="Arial" w:cs="Arial"/>
        </w:rPr>
        <w:t xml:space="preserve">oversight </w:t>
      </w:r>
      <w:r w:rsidR="00A2187C">
        <w:rPr>
          <w:rFonts w:ascii="Arial" w:hAnsi="Arial" w:cs="Arial"/>
        </w:rPr>
        <w:t xml:space="preserve">and periodic formative evaluations of the program and the Steering Committee. An External Advisory Committee </w:t>
      </w:r>
      <w:r w:rsidR="008D209A">
        <w:rPr>
          <w:rFonts w:ascii="Arial" w:hAnsi="Arial" w:cs="Arial"/>
        </w:rPr>
        <w:t xml:space="preserve">(EAC) </w:t>
      </w:r>
      <w:r w:rsidR="00A2187C">
        <w:rPr>
          <w:rFonts w:ascii="Arial" w:hAnsi="Arial" w:cs="Arial"/>
        </w:rPr>
        <w:t xml:space="preserve">will also be </w:t>
      </w:r>
      <w:r w:rsidR="001D3583">
        <w:rPr>
          <w:rFonts w:ascii="Arial" w:hAnsi="Arial" w:cs="Arial"/>
        </w:rPr>
        <w:t xml:space="preserve">assembled prior to the start of the grant </w:t>
      </w:r>
      <w:r w:rsidR="00A2187C">
        <w:rPr>
          <w:rFonts w:ascii="Arial" w:hAnsi="Arial" w:cs="Arial"/>
        </w:rPr>
        <w:t xml:space="preserve">to carry out </w:t>
      </w:r>
      <w:r w:rsidR="001D3583">
        <w:rPr>
          <w:rFonts w:ascii="Arial" w:hAnsi="Arial" w:cs="Arial"/>
        </w:rPr>
        <w:t xml:space="preserve">assessment of </w:t>
      </w:r>
      <w:r w:rsidR="00BC6224">
        <w:rPr>
          <w:rFonts w:ascii="Arial" w:hAnsi="Arial" w:cs="Arial"/>
        </w:rPr>
        <w:t xml:space="preserve">the </w:t>
      </w:r>
      <w:r w:rsidR="00D91CAA">
        <w:rPr>
          <w:rFonts w:ascii="Arial" w:hAnsi="Arial" w:cs="Arial"/>
        </w:rPr>
        <w:t xml:space="preserve">GEBRI’s </w:t>
      </w:r>
      <w:r w:rsidR="001D3583">
        <w:rPr>
          <w:rFonts w:ascii="Arial" w:hAnsi="Arial" w:cs="Arial"/>
        </w:rPr>
        <w:t>scientific progress and to advise the Steering Committee on scientific matters.</w:t>
      </w:r>
      <w:r w:rsidR="00324C0F">
        <w:rPr>
          <w:rFonts w:ascii="Arial" w:hAnsi="Arial" w:cs="Arial"/>
        </w:rPr>
        <w:t xml:space="preserve"> Together, these three administrative components will become the foundation for long-term improvements in the biomedical research infrastructure that will become self-sustaining during the five-year project period. The composition and detailed functions and responsibilities of each administrative component are described</w:t>
      </w:r>
      <w:r w:rsidR="00D91CAA">
        <w:rPr>
          <w:rFonts w:ascii="Arial" w:hAnsi="Arial" w:cs="Arial"/>
        </w:rPr>
        <w:t xml:space="preserve"> below</w:t>
      </w:r>
      <w:r w:rsidR="00324C0F">
        <w:rPr>
          <w:rFonts w:ascii="Arial" w:hAnsi="Arial" w:cs="Arial"/>
        </w:rPr>
        <w:t>.</w:t>
      </w:r>
    </w:p>
    <w:p w14:paraId="5359B574" w14:textId="77777777" w:rsidR="00846154" w:rsidRDefault="00846154" w:rsidP="00934604">
      <w:pPr>
        <w:rPr>
          <w:rFonts w:ascii="Arial" w:hAnsi="Arial" w:cs="Arial"/>
        </w:rPr>
      </w:pPr>
    </w:p>
    <w:p w14:paraId="6CFA74FA" w14:textId="3807C8FE" w:rsidR="00D74E13" w:rsidRPr="00F545C3" w:rsidRDefault="00A9292E" w:rsidP="008844AC">
      <w:pPr>
        <w:rPr>
          <w:rFonts w:ascii="Arial" w:hAnsi="Arial" w:cs="Arial"/>
        </w:rPr>
      </w:pPr>
      <w:proofErr w:type="gramStart"/>
      <w:r>
        <w:rPr>
          <w:rFonts w:ascii="Arial" w:hAnsi="Arial" w:cs="Arial"/>
          <w:b/>
          <w:i/>
        </w:rPr>
        <w:t>Design.</w:t>
      </w:r>
      <w:proofErr w:type="gramEnd"/>
      <w:r>
        <w:rPr>
          <w:rFonts w:ascii="Arial" w:hAnsi="Arial" w:cs="Arial"/>
        </w:rPr>
        <w:t xml:space="preserve">  </w:t>
      </w:r>
      <w:r w:rsidR="00381B58">
        <w:rPr>
          <w:rFonts w:ascii="Arial" w:hAnsi="Arial" w:cs="Arial"/>
        </w:rPr>
        <w:t>The administrative core consists of three major components: Steering Committee, Internal Advisory Committee, and External Advisory Committee</w:t>
      </w:r>
      <w:r w:rsidR="00BC6224">
        <w:rPr>
          <w:rFonts w:ascii="Arial" w:hAnsi="Arial" w:cs="Arial"/>
        </w:rPr>
        <w:t xml:space="preserve">, as well as </w:t>
      </w:r>
      <w:r w:rsidR="00BB7CC7">
        <w:rPr>
          <w:rFonts w:ascii="Arial" w:hAnsi="Arial" w:cs="Arial"/>
        </w:rPr>
        <w:t>a Program Manager to support the administrative functions of the GEBRI.</w:t>
      </w:r>
      <w:r w:rsidR="00B15B58">
        <w:rPr>
          <w:rFonts w:ascii="Arial" w:hAnsi="Arial" w:cs="Arial"/>
        </w:rPr>
        <w:t xml:space="preserve"> </w:t>
      </w:r>
      <w:proofErr w:type="gramStart"/>
      <w:r w:rsidR="00E6798C">
        <w:rPr>
          <w:rFonts w:ascii="Arial" w:hAnsi="Arial" w:cs="Arial"/>
          <w:u w:val="single"/>
        </w:rPr>
        <w:t xml:space="preserve">Scientific </w:t>
      </w:r>
      <w:r w:rsidR="008844AC">
        <w:rPr>
          <w:rFonts w:ascii="Arial" w:hAnsi="Arial" w:cs="Arial"/>
          <w:u w:val="single"/>
        </w:rPr>
        <w:t>a</w:t>
      </w:r>
      <w:r w:rsidR="00E6798C">
        <w:rPr>
          <w:rFonts w:ascii="Arial" w:hAnsi="Arial" w:cs="Arial"/>
          <w:u w:val="single"/>
        </w:rPr>
        <w:t>spects.</w:t>
      </w:r>
      <w:proofErr w:type="gramEnd"/>
      <w:r w:rsidR="00E6798C">
        <w:rPr>
          <w:rFonts w:ascii="Arial" w:hAnsi="Arial" w:cs="Arial"/>
        </w:rPr>
        <w:t xml:space="preserve"> </w:t>
      </w:r>
      <w:r w:rsidR="00D74E13" w:rsidRPr="00B15B58">
        <w:rPr>
          <w:rFonts w:ascii="Arial" w:hAnsi="Arial" w:cs="Arial"/>
        </w:rPr>
        <w:t>The GEB</w:t>
      </w:r>
      <w:r w:rsidR="00B15B58">
        <w:rPr>
          <w:rFonts w:ascii="Arial" w:hAnsi="Arial" w:cs="Arial"/>
        </w:rPr>
        <w:t>R</w:t>
      </w:r>
      <w:r w:rsidR="00D74E13" w:rsidRPr="00B15B58">
        <w:rPr>
          <w:rFonts w:ascii="Arial" w:hAnsi="Arial" w:cs="Arial"/>
        </w:rPr>
        <w:t xml:space="preserve">I </w:t>
      </w:r>
      <w:r w:rsidR="00B15B58">
        <w:rPr>
          <w:rFonts w:ascii="Arial" w:hAnsi="Arial" w:cs="Arial"/>
        </w:rPr>
        <w:t xml:space="preserve">Steering Committee </w:t>
      </w:r>
      <w:r w:rsidR="00D74E13" w:rsidRPr="00B15B58">
        <w:rPr>
          <w:rFonts w:ascii="Arial" w:hAnsi="Arial" w:cs="Arial"/>
        </w:rPr>
        <w:t xml:space="preserve">will monitor the junior investigators and their lab staff/ personnel to ensure adequate yearly progress. </w:t>
      </w:r>
      <w:r w:rsidR="00B15B58">
        <w:rPr>
          <w:rFonts w:ascii="Arial" w:hAnsi="Arial" w:cs="Arial"/>
        </w:rPr>
        <w:t xml:space="preserve">PIs </w:t>
      </w:r>
      <w:r w:rsidR="00D74E13" w:rsidRPr="00B15B58">
        <w:rPr>
          <w:rFonts w:ascii="Arial" w:hAnsi="Arial" w:cs="Arial"/>
        </w:rPr>
        <w:t>Thomas and Cote will participate in monthly science meetings and brainstorming sessions to discuss results and problems encountered</w:t>
      </w:r>
      <w:r w:rsidR="00CC38B3">
        <w:rPr>
          <w:rFonts w:ascii="Arial" w:hAnsi="Arial" w:cs="Arial"/>
        </w:rPr>
        <w:t xml:space="preserve"> with the investigators</w:t>
      </w:r>
      <w:r w:rsidR="00D74E13" w:rsidRPr="00B15B58">
        <w:rPr>
          <w:rFonts w:ascii="Arial" w:hAnsi="Arial" w:cs="Arial"/>
        </w:rPr>
        <w:t>.  It is anticipated that these meeting</w:t>
      </w:r>
      <w:r w:rsidR="00B15B58">
        <w:rPr>
          <w:rFonts w:ascii="Arial" w:hAnsi="Arial" w:cs="Arial"/>
        </w:rPr>
        <w:t>s</w:t>
      </w:r>
      <w:r w:rsidR="00D74E13" w:rsidRPr="00B15B58">
        <w:rPr>
          <w:rFonts w:ascii="Arial" w:hAnsi="Arial" w:cs="Arial"/>
        </w:rPr>
        <w:t xml:space="preserve"> will </w:t>
      </w:r>
      <w:r w:rsidR="00B15B58">
        <w:rPr>
          <w:rFonts w:ascii="Arial" w:hAnsi="Arial" w:cs="Arial"/>
        </w:rPr>
        <w:t xml:space="preserve">increase research productivity </w:t>
      </w:r>
      <w:r w:rsidR="00D74E13" w:rsidRPr="00B15B58">
        <w:rPr>
          <w:rFonts w:ascii="Arial" w:hAnsi="Arial" w:cs="Arial"/>
        </w:rPr>
        <w:t xml:space="preserve">and </w:t>
      </w:r>
      <w:r w:rsidR="00B15B58">
        <w:rPr>
          <w:rFonts w:ascii="Arial" w:hAnsi="Arial" w:cs="Arial"/>
        </w:rPr>
        <w:t>enhance collaborations amongst the junior investigators</w:t>
      </w:r>
      <w:r w:rsidR="00D74E13" w:rsidRPr="00B15B58">
        <w:rPr>
          <w:rFonts w:ascii="Arial" w:hAnsi="Arial" w:cs="Arial"/>
        </w:rPr>
        <w:t>. The investigators will provide written progress reports and future plans every 6 months</w:t>
      </w:r>
      <w:r w:rsidR="00E6798C">
        <w:rPr>
          <w:rFonts w:ascii="Arial" w:hAnsi="Arial" w:cs="Arial"/>
        </w:rPr>
        <w:t xml:space="preserve"> that the Steering Committee </w:t>
      </w:r>
      <w:r w:rsidR="00CC38B3">
        <w:rPr>
          <w:rFonts w:ascii="Arial" w:hAnsi="Arial" w:cs="Arial"/>
        </w:rPr>
        <w:t>will communicate</w:t>
      </w:r>
      <w:r w:rsidR="00E6798C">
        <w:rPr>
          <w:rFonts w:ascii="Arial" w:hAnsi="Arial" w:cs="Arial"/>
        </w:rPr>
        <w:t xml:space="preserve"> to </w:t>
      </w:r>
      <w:r w:rsidR="00D74E13" w:rsidRPr="00B15B58">
        <w:rPr>
          <w:rFonts w:ascii="Arial" w:hAnsi="Arial" w:cs="Arial"/>
        </w:rPr>
        <w:t xml:space="preserve">the EAC.  The EAC will discuss the reports with the PIs and recommend changes. To remain a part of the Center, the investigators must </w:t>
      </w:r>
      <w:r w:rsidR="00B15B58">
        <w:rPr>
          <w:rFonts w:ascii="Arial" w:hAnsi="Arial" w:cs="Arial"/>
        </w:rPr>
        <w:t>meet agreed-upon milestones (</w:t>
      </w:r>
      <w:r w:rsidR="00B15B58">
        <w:rPr>
          <w:rFonts w:ascii="Arial" w:hAnsi="Arial" w:cs="Arial"/>
          <w:i/>
        </w:rPr>
        <w:t>see Aim 3</w:t>
      </w:r>
      <w:r w:rsidR="00B15B58">
        <w:rPr>
          <w:rFonts w:ascii="Arial" w:hAnsi="Arial" w:cs="Arial"/>
        </w:rPr>
        <w:t xml:space="preserve">), as documented by </w:t>
      </w:r>
      <w:r w:rsidR="00D74E13" w:rsidRPr="00B15B58">
        <w:rPr>
          <w:rFonts w:ascii="Arial" w:hAnsi="Arial" w:cs="Arial"/>
        </w:rPr>
        <w:t>written progress reports. If an investigator fails to demonstrate adequate progress, remedial steps will be suggested by the EAC, in consultation with the PIs.  If the EAC recommends removal of the investigator, approval will be sought from NIGMS prior to any action.</w:t>
      </w:r>
      <w:r w:rsidR="00E6798C">
        <w:rPr>
          <w:rFonts w:ascii="Arial" w:hAnsi="Arial" w:cs="Arial"/>
        </w:rPr>
        <w:t xml:space="preserve"> The </w:t>
      </w:r>
      <w:r w:rsidR="00E6798C">
        <w:rPr>
          <w:rFonts w:ascii="Arial" w:hAnsi="Arial" w:cs="Arial"/>
        </w:rPr>
        <w:lastRenderedPageBreak/>
        <w:t>IAC</w:t>
      </w:r>
      <w:r w:rsidR="00E6798C" w:rsidRPr="00E6798C">
        <w:rPr>
          <w:rFonts w:ascii="Arial" w:hAnsi="Arial" w:cs="Arial"/>
        </w:rPr>
        <w:t xml:space="preserve"> </w:t>
      </w:r>
      <w:r w:rsidR="00E6798C">
        <w:rPr>
          <w:rFonts w:ascii="Arial" w:hAnsi="Arial" w:cs="Arial"/>
        </w:rPr>
        <w:t xml:space="preserve">will </w:t>
      </w:r>
      <w:r w:rsidR="00E6798C" w:rsidRPr="00E6798C">
        <w:rPr>
          <w:rFonts w:ascii="Arial" w:hAnsi="Arial" w:cs="Arial"/>
        </w:rPr>
        <w:t>provide additional oversight</w:t>
      </w:r>
      <w:r w:rsidR="00CC38B3">
        <w:rPr>
          <w:rFonts w:ascii="Arial" w:hAnsi="Arial" w:cs="Arial"/>
        </w:rPr>
        <w:t xml:space="preserve"> </w:t>
      </w:r>
      <w:r w:rsidR="00E6798C" w:rsidRPr="00E6798C">
        <w:rPr>
          <w:rFonts w:ascii="Arial" w:hAnsi="Arial" w:cs="Arial"/>
        </w:rPr>
        <w:t>and input</w:t>
      </w:r>
      <w:r w:rsidR="00E6798C">
        <w:rPr>
          <w:rFonts w:ascii="Arial" w:hAnsi="Arial" w:cs="Arial"/>
        </w:rPr>
        <w:t xml:space="preserve"> to the Steering Committee</w:t>
      </w:r>
      <w:r w:rsidR="00E6798C" w:rsidRPr="00E6798C">
        <w:rPr>
          <w:rFonts w:ascii="Arial" w:hAnsi="Arial" w:cs="Arial"/>
        </w:rPr>
        <w:t xml:space="preserve">, </w:t>
      </w:r>
      <w:r w:rsidR="00E6798C">
        <w:rPr>
          <w:rFonts w:ascii="Arial" w:hAnsi="Arial" w:cs="Arial"/>
        </w:rPr>
        <w:t xml:space="preserve">and will serve the important function of </w:t>
      </w:r>
      <w:r w:rsidR="00CC38B3">
        <w:rPr>
          <w:rFonts w:ascii="Arial" w:hAnsi="Arial" w:cs="Arial"/>
        </w:rPr>
        <w:t xml:space="preserve">helping ensure the long-term institutional sustainability of </w:t>
      </w:r>
      <w:r w:rsidR="00E6798C">
        <w:rPr>
          <w:rFonts w:ascii="Arial" w:hAnsi="Arial" w:cs="Arial"/>
        </w:rPr>
        <w:t>the GEBRI (e.g., REA and UP-2-NIH programs, cost-sharing agreements, etc.</w:t>
      </w:r>
      <w:r w:rsidR="00CC38B3">
        <w:rPr>
          <w:rFonts w:ascii="Arial" w:hAnsi="Arial" w:cs="Arial"/>
        </w:rPr>
        <w:t>).</w:t>
      </w:r>
      <w:r w:rsidR="008844AC">
        <w:rPr>
          <w:rFonts w:ascii="Arial" w:hAnsi="Arial" w:cs="Arial"/>
        </w:rPr>
        <w:t xml:space="preserve"> </w:t>
      </w:r>
      <w:r w:rsidR="00D74E13" w:rsidRPr="00F545C3">
        <w:rPr>
          <w:rFonts w:ascii="Arial" w:hAnsi="Arial" w:cs="Arial"/>
          <w:u w:val="single"/>
        </w:rPr>
        <w:t>Fiscal</w:t>
      </w:r>
      <w:r w:rsidR="00CC38B3">
        <w:rPr>
          <w:rFonts w:ascii="Arial" w:hAnsi="Arial" w:cs="Arial"/>
          <w:u w:val="single"/>
        </w:rPr>
        <w:t>/</w:t>
      </w:r>
      <w:r w:rsidR="008844AC">
        <w:rPr>
          <w:rFonts w:ascii="Arial" w:hAnsi="Arial" w:cs="Arial"/>
          <w:u w:val="single"/>
        </w:rPr>
        <w:t>a</w:t>
      </w:r>
      <w:r w:rsidR="00CC38B3">
        <w:rPr>
          <w:rFonts w:ascii="Arial" w:hAnsi="Arial" w:cs="Arial"/>
          <w:u w:val="single"/>
        </w:rPr>
        <w:t>dministrative</w:t>
      </w:r>
      <w:r w:rsidR="00D74E13" w:rsidRPr="00F545C3">
        <w:rPr>
          <w:rFonts w:ascii="Arial" w:hAnsi="Arial" w:cs="Arial"/>
          <w:u w:val="single"/>
        </w:rPr>
        <w:t xml:space="preserve"> </w:t>
      </w:r>
      <w:r w:rsidR="008844AC">
        <w:rPr>
          <w:rFonts w:ascii="Arial" w:hAnsi="Arial" w:cs="Arial"/>
          <w:u w:val="single"/>
        </w:rPr>
        <w:t>a</w:t>
      </w:r>
      <w:r w:rsidR="00D74E13" w:rsidRPr="00F545C3">
        <w:rPr>
          <w:rFonts w:ascii="Arial" w:hAnsi="Arial" w:cs="Arial"/>
          <w:u w:val="single"/>
        </w:rPr>
        <w:t>spects</w:t>
      </w:r>
      <w:r w:rsidR="00D74E13" w:rsidRPr="00F545C3">
        <w:rPr>
          <w:rFonts w:ascii="Arial" w:hAnsi="Arial" w:cs="Arial"/>
        </w:rPr>
        <w:t xml:space="preserve">: PI Cote </w:t>
      </w:r>
      <w:r w:rsidR="00CC38B3">
        <w:rPr>
          <w:rFonts w:ascii="Arial" w:hAnsi="Arial" w:cs="Arial"/>
        </w:rPr>
        <w:t xml:space="preserve">is responsible for the </w:t>
      </w:r>
      <w:r w:rsidR="00D74E13" w:rsidRPr="00F545C3">
        <w:rPr>
          <w:rFonts w:ascii="Arial" w:hAnsi="Arial" w:cs="Arial"/>
        </w:rPr>
        <w:t xml:space="preserve">overall </w:t>
      </w:r>
      <w:r w:rsidR="00CC38B3">
        <w:rPr>
          <w:rFonts w:ascii="Arial" w:hAnsi="Arial" w:cs="Arial"/>
        </w:rPr>
        <w:t xml:space="preserve">administrative and financial management of the </w:t>
      </w:r>
      <w:r w:rsidR="00D74E13" w:rsidRPr="00F545C3">
        <w:rPr>
          <w:rFonts w:ascii="Arial" w:hAnsi="Arial" w:cs="Arial"/>
        </w:rPr>
        <w:t>GEBR</w:t>
      </w:r>
      <w:r w:rsidR="00CC38B3">
        <w:rPr>
          <w:rFonts w:ascii="Arial" w:hAnsi="Arial" w:cs="Arial"/>
        </w:rPr>
        <w:t xml:space="preserve">I, and will directly supervise </w:t>
      </w:r>
      <w:r w:rsidR="00D74E13" w:rsidRPr="00F545C3">
        <w:rPr>
          <w:rFonts w:ascii="Arial" w:hAnsi="Arial" w:cs="Arial"/>
        </w:rPr>
        <w:t>the</w:t>
      </w:r>
      <w:r w:rsidR="00CC38B3">
        <w:rPr>
          <w:rFonts w:ascii="Arial" w:hAnsi="Arial" w:cs="Arial"/>
        </w:rPr>
        <w:t xml:space="preserve"> Program Manager</w:t>
      </w:r>
      <w:r w:rsidR="00D74E13" w:rsidRPr="00F545C3">
        <w:rPr>
          <w:rFonts w:ascii="Arial" w:hAnsi="Arial" w:cs="Arial"/>
        </w:rPr>
        <w:t xml:space="preserve">. </w:t>
      </w:r>
      <w:r w:rsidR="008844AC">
        <w:rPr>
          <w:rFonts w:ascii="Arial" w:hAnsi="Arial" w:cs="Arial"/>
        </w:rPr>
        <w:t xml:space="preserve">PI Thomas has responsibility for management of the Genomics and Bioinformatics core and directly supervises its staff. </w:t>
      </w:r>
      <w:r w:rsidR="008844AC" w:rsidRPr="00F545C3">
        <w:rPr>
          <w:rFonts w:ascii="Arial" w:hAnsi="Arial" w:cs="Arial"/>
        </w:rPr>
        <w:t xml:space="preserve">The Program Manager will be responsible for </w:t>
      </w:r>
      <w:r w:rsidR="008844AC">
        <w:rPr>
          <w:rFonts w:ascii="Arial" w:hAnsi="Arial" w:cs="Arial"/>
        </w:rPr>
        <w:t>f</w:t>
      </w:r>
      <w:r w:rsidR="008844AC" w:rsidRPr="008844AC">
        <w:rPr>
          <w:rFonts w:ascii="Arial" w:hAnsi="Arial" w:cs="Arial"/>
        </w:rPr>
        <w:t xml:space="preserve">inancial </w:t>
      </w:r>
      <w:r w:rsidR="008844AC">
        <w:rPr>
          <w:rFonts w:ascii="Arial" w:hAnsi="Arial" w:cs="Arial"/>
        </w:rPr>
        <w:t>matters, including</w:t>
      </w:r>
      <w:r w:rsidR="008844AC" w:rsidRPr="008844AC">
        <w:rPr>
          <w:rFonts w:ascii="Arial" w:hAnsi="Arial" w:cs="Arial"/>
        </w:rPr>
        <w:t xml:space="preserve"> budgets, personnel activities</w:t>
      </w:r>
      <w:r w:rsidR="008844AC">
        <w:rPr>
          <w:rFonts w:ascii="Arial" w:hAnsi="Arial" w:cs="Arial"/>
        </w:rPr>
        <w:t>,</w:t>
      </w:r>
      <w:r w:rsidR="008844AC" w:rsidRPr="00F545C3">
        <w:rPr>
          <w:rFonts w:ascii="Arial" w:hAnsi="Arial" w:cs="Arial"/>
        </w:rPr>
        <w:t xml:space="preserve"> </w:t>
      </w:r>
      <w:r w:rsidR="008844AC">
        <w:rPr>
          <w:rFonts w:ascii="Arial" w:hAnsi="Arial" w:cs="Arial"/>
        </w:rPr>
        <w:t>and financial reporting to the Steering Committee and</w:t>
      </w:r>
      <w:r w:rsidR="008844AC" w:rsidRPr="00F545C3">
        <w:rPr>
          <w:rFonts w:ascii="Arial" w:hAnsi="Arial" w:cs="Arial"/>
        </w:rPr>
        <w:t xml:space="preserve"> junior investigators</w:t>
      </w:r>
      <w:r w:rsidR="008844AC">
        <w:rPr>
          <w:rFonts w:ascii="Arial" w:hAnsi="Arial" w:cs="Arial"/>
        </w:rPr>
        <w:t>.</w:t>
      </w:r>
      <w:r w:rsidR="008844AC" w:rsidRPr="00F545C3">
        <w:rPr>
          <w:rFonts w:ascii="Arial" w:hAnsi="Arial" w:cs="Arial"/>
        </w:rPr>
        <w:t xml:space="preserve"> </w:t>
      </w:r>
      <w:r w:rsidR="00D74E13" w:rsidRPr="00F545C3">
        <w:rPr>
          <w:rFonts w:ascii="Arial" w:hAnsi="Arial" w:cs="Arial"/>
        </w:rPr>
        <w:t xml:space="preserve">The junior investigators will be responsible for managing the budgets for their individual research projects. The External Advisory Committee will review the fiscal aspects of the </w:t>
      </w:r>
      <w:r w:rsidR="008F0452" w:rsidRPr="00F545C3">
        <w:rPr>
          <w:rFonts w:ascii="Arial" w:hAnsi="Arial" w:cs="Arial"/>
        </w:rPr>
        <w:t>GEBRI</w:t>
      </w:r>
      <w:r w:rsidR="00D74E13" w:rsidRPr="00F545C3">
        <w:rPr>
          <w:rFonts w:ascii="Arial" w:hAnsi="Arial" w:cs="Arial"/>
        </w:rPr>
        <w:t xml:space="preserve"> with the </w:t>
      </w:r>
      <w:r w:rsidR="008844AC">
        <w:rPr>
          <w:rFonts w:ascii="Arial" w:hAnsi="Arial" w:cs="Arial"/>
        </w:rPr>
        <w:t xml:space="preserve">Steering Committee </w:t>
      </w:r>
      <w:r w:rsidR="00D74E13" w:rsidRPr="00F545C3">
        <w:rPr>
          <w:rFonts w:ascii="Arial" w:hAnsi="Arial" w:cs="Arial"/>
        </w:rPr>
        <w:t xml:space="preserve">during the </w:t>
      </w:r>
      <w:r w:rsidR="008F0452" w:rsidRPr="00F545C3">
        <w:rPr>
          <w:rFonts w:ascii="Arial" w:hAnsi="Arial" w:cs="Arial"/>
        </w:rPr>
        <w:t xml:space="preserve">biannual </w:t>
      </w:r>
      <w:r w:rsidR="00D74E13" w:rsidRPr="00F545C3">
        <w:rPr>
          <w:rFonts w:ascii="Arial" w:hAnsi="Arial" w:cs="Arial"/>
        </w:rPr>
        <w:t xml:space="preserve">meetings.  </w:t>
      </w:r>
      <w:r w:rsidR="008844AC">
        <w:rPr>
          <w:rFonts w:ascii="Arial" w:hAnsi="Arial" w:cs="Arial"/>
        </w:rPr>
        <w:t>R</w:t>
      </w:r>
      <w:r w:rsidR="00D74E13" w:rsidRPr="00F545C3">
        <w:rPr>
          <w:rFonts w:ascii="Arial" w:hAnsi="Arial" w:cs="Arial"/>
        </w:rPr>
        <w:t>ecommen</w:t>
      </w:r>
      <w:r w:rsidR="008F0452" w:rsidRPr="00F545C3">
        <w:rPr>
          <w:rFonts w:ascii="Arial" w:hAnsi="Arial" w:cs="Arial"/>
        </w:rPr>
        <w:t xml:space="preserve">dations </w:t>
      </w:r>
      <w:r w:rsidR="008844AC">
        <w:rPr>
          <w:rFonts w:ascii="Arial" w:hAnsi="Arial" w:cs="Arial"/>
        </w:rPr>
        <w:t xml:space="preserve">of </w:t>
      </w:r>
      <w:r w:rsidR="008F0452" w:rsidRPr="00F545C3">
        <w:rPr>
          <w:rFonts w:ascii="Arial" w:hAnsi="Arial" w:cs="Arial"/>
        </w:rPr>
        <w:t xml:space="preserve">the </w:t>
      </w:r>
      <w:r w:rsidR="00D74E13" w:rsidRPr="00F545C3">
        <w:rPr>
          <w:rFonts w:ascii="Arial" w:hAnsi="Arial" w:cs="Arial"/>
        </w:rPr>
        <w:t xml:space="preserve">EAC will be implemented and reports forwarded to </w:t>
      </w:r>
      <w:r w:rsidR="008F0452" w:rsidRPr="00F545C3">
        <w:rPr>
          <w:rFonts w:ascii="Arial" w:hAnsi="Arial" w:cs="Arial"/>
        </w:rPr>
        <w:t>NIGMS</w:t>
      </w:r>
      <w:r w:rsidR="008844AC">
        <w:rPr>
          <w:rFonts w:ascii="Arial" w:hAnsi="Arial" w:cs="Arial"/>
        </w:rPr>
        <w:t>.</w:t>
      </w:r>
    </w:p>
    <w:p w14:paraId="2C7B12C4" w14:textId="77777777" w:rsidR="00381B58" w:rsidRDefault="00381B58" w:rsidP="00934604">
      <w:pPr>
        <w:rPr>
          <w:rFonts w:ascii="Arial" w:hAnsi="Arial" w:cs="Arial"/>
        </w:rPr>
      </w:pPr>
    </w:p>
    <w:p w14:paraId="088BB70F" w14:textId="186F5444" w:rsidR="00575E23" w:rsidRDefault="000535BC" w:rsidP="00934604">
      <w:pPr>
        <w:rPr>
          <w:rFonts w:ascii="Arial" w:hAnsi="Arial" w:cs="Arial"/>
        </w:rPr>
      </w:pPr>
      <w:r w:rsidRPr="00DB71B8">
        <w:rPr>
          <w:rFonts w:ascii="Arial" w:hAnsi="Arial" w:cs="Arial"/>
          <w:b/>
          <w:i/>
          <w:u w:val="single"/>
        </w:rPr>
        <w:t>Steering Committee.</w:t>
      </w:r>
      <w:r>
        <w:rPr>
          <w:rFonts w:ascii="Arial" w:hAnsi="Arial" w:cs="Arial"/>
        </w:rPr>
        <w:t xml:space="preserve"> </w:t>
      </w:r>
      <w:r w:rsidR="00324C0F">
        <w:rPr>
          <w:rFonts w:ascii="Arial" w:hAnsi="Arial" w:cs="Arial"/>
        </w:rPr>
        <w:t xml:space="preserve">The Steering Committee </w:t>
      </w:r>
      <w:r w:rsidR="00D91CAA">
        <w:rPr>
          <w:rFonts w:ascii="Arial" w:hAnsi="Arial" w:cs="Arial"/>
        </w:rPr>
        <w:t xml:space="preserve">is responsible for </w:t>
      </w:r>
      <w:r w:rsidR="00324C0F">
        <w:rPr>
          <w:rFonts w:ascii="Arial" w:hAnsi="Arial" w:cs="Arial"/>
        </w:rPr>
        <w:t>ongoing leadership of</w:t>
      </w:r>
      <w:r w:rsidR="00BC6224">
        <w:rPr>
          <w:rFonts w:ascii="Arial" w:hAnsi="Arial" w:cs="Arial"/>
        </w:rPr>
        <w:t xml:space="preserve"> the</w:t>
      </w:r>
      <w:r w:rsidR="00324C0F">
        <w:rPr>
          <w:rFonts w:ascii="Arial" w:hAnsi="Arial" w:cs="Arial"/>
        </w:rPr>
        <w:t xml:space="preserve"> </w:t>
      </w:r>
      <w:r w:rsidR="00D91CAA">
        <w:rPr>
          <w:rFonts w:ascii="Arial" w:hAnsi="Arial" w:cs="Arial"/>
        </w:rPr>
        <w:t xml:space="preserve">GEBRI’s </w:t>
      </w:r>
      <w:r w:rsidR="00324C0F">
        <w:rPr>
          <w:rFonts w:ascii="Arial" w:hAnsi="Arial" w:cs="Arial"/>
        </w:rPr>
        <w:t xml:space="preserve">overall operations for the </w:t>
      </w:r>
      <w:r w:rsidR="00D91CAA">
        <w:rPr>
          <w:rFonts w:ascii="Arial" w:hAnsi="Arial" w:cs="Arial"/>
        </w:rPr>
        <w:t xml:space="preserve">proposed </w:t>
      </w:r>
      <w:r w:rsidR="00324C0F">
        <w:rPr>
          <w:rFonts w:ascii="Arial" w:hAnsi="Arial" w:cs="Arial"/>
        </w:rPr>
        <w:t xml:space="preserve">project period. </w:t>
      </w:r>
      <w:r w:rsidR="00D91CAA">
        <w:rPr>
          <w:rFonts w:ascii="Arial" w:hAnsi="Arial" w:cs="Arial"/>
        </w:rPr>
        <w:t>S</w:t>
      </w:r>
      <w:r w:rsidR="00324C0F">
        <w:rPr>
          <w:rFonts w:ascii="Arial" w:hAnsi="Arial" w:cs="Arial"/>
        </w:rPr>
        <w:t xml:space="preserve">pecifically, the Steering Committee will meet weekly to oversee the </w:t>
      </w:r>
      <w:r w:rsidR="00D91CAA">
        <w:rPr>
          <w:rFonts w:ascii="Arial" w:hAnsi="Arial" w:cs="Arial"/>
        </w:rPr>
        <w:t>program</w:t>
      </w:r>
      <w:r w:rsidR="00324C0F">
        <w:rPr>
          <w:rFonts w:ascii="Arial" w:hAnsi="Arial" w:cs="Arial"/>
        </w:rPr>
        <w:t>, consult with the junior investigators and other biomedical researchers at UNH and at partnering academic institutions, and supervise</w:t>
      </w:r>
      <w:r w:rsidR="00BC6224">
        <w:rPr>
          <w:rFonts w:ascii="Arial" w:hAnsi="Arial" w:cs="Arial"/>
        </w:rPr>
        <w:t xml:space="preserve"> the</w:t>
      </w:r>
      <w:r w:rsidR="00324C0F">
        <w:rPr>
          <w:rFonts w:ascii="Arial" w:hAnsi="Arial" w:cs="Arial"/>
        </w:rPr>
        <w:t xml:space="preserve"> </w:t>
      </w:r>
      <w:r w:rsidR="00D91CAA">
        <w:rPr>
          <w:rFonts w:ascii="Arial" w:hAnsi="Arial" w:cs="Arial"/>
        </w:rPr>
        <w:t xml:space="preserve">GEBRI’s </w:t>
      </w:r>
      <w:r w:rsidR="00BD4C8C">
        <w:rPr>
          <w:rFonts w:ascii="Arial" w:hAnsi="Arial" w:cs="Arial"/>
        </w:rPr>
        <w:t>administrative and research staff</w:t>
      </w:r>
      <w:r w:rsidR="00D91CAA">
        <w:rPr>
          <w:rFonts w:ascii="Arial" w:hAnsi="Arial" w:cs="Arial"/>
        </w:rPr>
        <w:t>.</w:t>
      </w:r>
      <w:r w:rsidR="00BD4C8C">
        <w:rPr>
          <w:rFonts w:ascii="Arial" w:hAnsi="Arial" w:cs="Arial"/>
        </w:rPr>
        <w:t xml:space="preserve"> PIs Cote and Thomas are committing</w:t>
      </w:r>
      <w:r w:rsidR="00484381">
        <w:rPr>
          <w:rFonts w:ascii="Arial" w:hAnsi="Arial" w:cs="Arial"/>
        </w:rPr>
        <w:t xml:space="preserve"> respectively</w:t>
      </w:r>
      <w:r w:rsidR="00BD4C8C">
        <w:rPr>
          <w:rFonts w:ascii="Arial" w:hAnsi="Arial" w:cs="Arial"/>
        </w:rPr>
        <w:t xml:space="preserve"> 2 and 3 months </w:t>
      </w:r>
      <w:r w:rsidR="00484381">
        <w:rPr>
          <w:rFonts w:ascii="Arial" w:hAnsi="Arial" w:cs="Arial"/>
        </w:rPr>
        <w:t xml:space="preserve">of effort </w:t>
      </w:r>
      <w:r w:rsidR="00BD4C8C">
        <w:rPr>
          <w:rFonts w:ascii="Arial" w:hAnsi="Arial" w:cs="Arial"/>
        </w:rPr>
        <w:t>per year</w:t>
      </w:r>
      <w:r w:rsidR="00484381">
        <w:rPr>
          <w:rFonts w:ascii="Arial" w:hAnsi="Arial" w:cs="Arial"/>
        </w:rPr>
        <w:t xml:space="preserve"> </w:t>
      </w:r>
      <w:r w:rsidR="00BD4C8C">
        <w:rPr>
          <w:rFonts w:ascii="Arial" w:hAnsi="Arial" w:cs="Arial"/>
        </w:rPr>
        <w:t>exclusively to manag</w:t>
      </w:r>
      <w:r w:rsidR="00484381">
        <w:rPr>
          <w:rFonts w:ascii="Arial" w:hAnsi="Arial" w:cs="Arial"/>
        </w:rPr>
        <w:t xml:space="preserve">ing </w:t>
      </w:r>
      <w:r w:rsidR="00BC6224">
        <w:rPr>
          <w:rFonts w:ascii="Arial" w:hAnsi="Arial" w:cs="Arial"/>
        </w:rPr>
        <w:t>the</w:t>
      </w:r>
      <w:r w:rsidR="00BD4C8C">
        <w:rPr>
          <w:rFonts w:ascii="Arial" w:hAnsi="Arial" w:cs="Arial"/>
        </w:rPr>
        <w:t xml:space="preserve"> </w:t>
      </w:r>
      <w:r w:rsidR="00484381">
        <w:rPr>
          <w:rFonts w:ascii="Arial" w:hAnsi="Arial" w:cs="Arial"/>
        </w:rPr>
        <w:t xml:space="preserve">GEBRI’s </w:t>
      </w:r>
      <w:r w:rsidR="00BD4C8C">
        <w:rPr>
          <w:rFonts w:ascii="Arial" w:hAnsi="Arial" w:cs="Arial"/>
        </w:rPr>
        <w:t>administrative and scientific aspects, in recognition that this type of biomedical infrastructure currently does not exist at UNH and will require sustained effort to create and maintain.</w:t>
      </w:r>
    </w:p>
    <w:p w14:paraId="7F22E4F1" w14:textId="77777777" w:rsidR="00901FD1" w:rsidRDefault="00901FD1" w:rsidP="00934604">
      <w:pPr>
        <w:rPr>
          <w:rFonts w:ascii="Arial" w:hAnsi="Arial" w:cs="Arial"/>
        </w:rPr>
      </w:pPr>
    </w:p>
    <w:p w14:paraId="72FA635B" w14:textId="42277792" w:rsidR="000535BC" w:rsidRDefault="00004C0F" w:rsidP="00934604">
      <w:pPr>
        <w:rPr>
          <w:rFonts w:ascii="Arial" w:hAnsi="Arial" w:cs="Arial"/>
        </w:rPr>
      </w:pPr>
      <w:r w:rsidRPr="004B4BC4">
        <w:rPr>
          <w:rFonts w:ascii="Arial" w:hAnsi="Arial" w:cs="Arial"/>
          <w:u w:val="single"/>
        </w:rPr>
        <w:t>Rick H. Cote</w:t>
      </w:r>
      <w:r w:rsidR="004B4BC4">
        <w:rPr>
          <w:rFonts w:ascii="Arial" w:hAnsi="Arial" w:cs="Arial"/>
          <w:u w:val="single"/>
        </w:rPr>
        <w:t>, Ph.D.</w:t>
      </w:r>
      <w:r>
        <w:rPr>
          <w:rFonts w:ascii="Arial" w:hAnsi="Arial" w:cs="Arial"/>
        </w:rPr>
        <w:t xml:space="preserve"> is a highly skilled and effective academic administrator in his role as department chair </w:t>
      </w:r>
      <w:r w:rsidR="004B4BC4">
        <w:rPr>
          <w:rFonts w:ascii="Arial" w:hAnsi="Arial" w:cs="Arial"/>
        </w:rPr>
        <w:t xml:space="preserve">(for the past six years) </w:t>
      </w:r>
      <w:r>
        <w:rPr>
          <w:rFonts w:ascii="Arial" w:hAnsi="Arial" w:cs="Arial"/>
        </w:rPr>
        <w:t xml:space="preserve">of </w:t>
      </w:r>
      <w:r w:rsidR="00484381">
        <w:rPr>
          <w:rFonts w:ascii="Arial" w:hAnsi="Arial" w:cs="Arial"/>
        </w:rPr>
        <w:t xml:space="preserve">UNH’s </w:t>
      </w:r>
      <w:r>
        <w:rPr>
          <w:rFonts w:ascii="Arial" w:hAnsi="Arial" w:cs="Arial"/>
        </w:rPr>
        <w:t xml:space="preserve">Molecular, Cellular, and Biomedical Sciences (MCBS) department, the academic unit with the highest concentration of biomedical researchers at UNH. </w:t>
      </w:r>
      <w:r w:rsidR="00484381">
        <w:rPr>
          <w:rFonts w:ascii="Arial" w:hAnsi="Arial" w:cs="Arial"/>
        </w:rPr>
        <w:t xml:space="preserve">MCBS </w:t>
      </w:r>
      <w:r w:rsidR="004B4BC4">
        <w:rPr>
          <w:rFonts w:ascii="Arial" w:hAnsi="Arial" w:cs="Arial"/>
        </w:rPr>
        <w:t>consists of 44 faculty, 4 professional instructional staff, 4 administrative assistants, 4 undergraduate degrees</w:t>
      </w:r>
      <w:r w:rsidR="00121B8E">
        <w:rPr>
          <w:rFonts w:ascii="Arial" w:hAnsi="Arial" w:cs="Arial"/>
        </w:rPr>
        <w:t xml:space="preserve"> (enrolling &gt;900 students) </w:t>
      </w:r>
      <w:r w:rsidR="004B4BC4">
        <w:rPr>
          <w:rFonts w:ascii="Arial" w:hAnsi="Arial" w:cs="Arial"/>
        </w:rPr>
        <w:t xml:space="preserve">and </w:t>
      </w:r>
      <w:r w:rsidR="00121B8E">
        <w:rPr>
          <w:rFonts w:ascii="Arial" w:hAnsi="Arial" w:cs="Arial"/>
        </w:rPr>
        <w:t xml:space="preserve">several </w:t>
      </w:r>
      <w:r w:rsidR="004B4BC4">
        <w:rPr>
          <w:rFonts w:ascii="Arial" w:hAnsi="Arial" w:cs="Arial"/>
        </w:rPr>
        <w:t>graduate programs</w:t>
      </w:r>
      <w:r w:rsidR="00121B8E">
        <w:rPr>
          <w:rFonts w:ascii="Arial" w:hAnsi="Arial" w:cs="Arial"/>
        </w:rPr>
        <w:t xml:space="preserve"> (&gt;60 graduate students)</w:t>
      </w:r>
      <w:r w:rsidR="004B4BC4">
        <w:rPr>
          <w:rFonts w:ascii="Arial" w:hAnsi="Arial" w:cs="Arial"/>
        </w:rPr>
        <w:t xml:space="preserve">. </w:t>
      </w:r>
      <w:r w:rsidR="00484381">
        <w:rPr>
          <w:rFonts w:ascii="Arial" w:hAnsi="Arial" w:cs="Arial"/>
        </w:rPr>
        <w:t xml:space="preserve">Cote’s </w:t>
      </w:r>
      <w:r>
        <w:rPr>
          <w:rFonts w:ascii="Arial" w:hAnsi="Arial" w:cs="Arial"/>
        </w:rPr>
        <w:t xml:space="preserve">administrative </w:t>
      </w:r>
      <w:r w:rsidR="00121B8E">
        <w:rPr>
          <w:rFonts w:ascii="Arial" w:hAnsi="Arial" w:cs="Arial"/>
        </w:rPr>
        <w:t xml:space="preserve">accomplishments </w:t>
      </w:r>
      <w:r>
        <w:rPr>
          <w:rFonts w:ascii="Arial" w:hAnsi="Arial" w:cs="Arial"/>
        </w:rPr>
        <w:t xml:space="preserve">include chairing the committee that implemented </w:t>
      </w:r>
      <w:r w:rsidR="00484381">
        <w:rPr>
          <w:rFonts w:ascii="Arial" w:hAnsi="Arial" w:cs="Arial"/>
        </w:rPr>
        <w:t xml:space="preserve">COLSA’s </w:t>
      </w:r>
      <w:r>
        <w:rPr>
          <w:rFonts w:ascii="Arial" w:hAnsi="Arial" w:cs="Arial"/>
        </w:rPr>
        <w:t xml:space="preserve">reorganization in 2008, leading to the formation of </w:t>
      </w:r>
      <w:r w:rsidR="004B4BC4">
        <w:rPr>
          <w:rFonts w:ascii="Arial" w:hAnsi="Arial" w:cs="Arial"/>
        </w:rPr>
        <w:t>MCBS as the primary locus for biomedical research</w:t>
      </w:r>
      <w:r w:rsidR="00484381">
        <w:rPr>
          <w:rFonts w:ascii="Arial" w:hAnsi="Arial" w:cs="Arial"/>
        </w:rPr>
        <w:t xml:space="preserve"> at UNH</w:t>
      </w:r>
      <w:r w:rsidR="004B4BC4">
        <w:rPr>
          <w:rFonts w:ascii="Arial" w:hAnsi="Arial" w:cs="Arial"/>
        </w:rPr>
        <w:t xml:space="preserve">. He guided the design of a new undergraduate curriculum in Biomedical Sciences that quickly became </w:t>
      </w:r>
      <w:r w:rsidR="00484381">
        <w:rPr>
          <w:rFonts w:ascii="Arial" w:hAnsi="Arial" w:cs="Arial"/>
        </w:rPr>
        <w:t>COLSA’s</w:t>
      </w:r>
      <w:r w:rsidR="004B4BC4">
        <w:rPr>
          <w:rFonts w:ascii="Arial" w:hAnsi="Arial" w:cs="Arial"/>
        </w:rPr>
        <w:t xml:space="preserve"> most popular baccalaureate degree program. </w:t>
      </w:r>
      <w:r w:rsidR="008D209A">
        <w:rPr>
          <w:rFonts w:ascii="Arial" w:hAnsi="Arial" w:cs="Arial"/>
        </w:rPr>
        <w:t>Cote</w:t>
      </w:r>
      <w:r w:rsidR="004B4BC4">
        <w:rPr>
          <w:rFonts w:ascii="Arial" w:hAnsi="Arial" w:cs="Arial"/>
        </w:rPr>
        <w:t xml:space="preserve">, PI Thomas, and another MCBS faculty member </w:t>
      </w:r>
      <w:r w:rsidR="00901FD1">
        <w:rPr>
          <w:rFonts w:ascii="Arial" w:hAnsi="Arial" w:cs="Arial"/>
        </w:rPr>
        <w:t xml:space="preserve">(Dr. Vaughn Cooper) </w:t>
      </w:r>
      <w:r w:rsidR="004B4BC4">
        <w:rPr>
          <w:rFonts w:ascii="Arial" w:hAnsi="Arial" w:cs="Arial"/>
        </w:rPr>
        <w:t xml:space="preserve">have recently led the creation of a new multi-disciplinary doctoral program in Molecular and Evolutionary Systems Biology whose thematic focus aligns extremely closely with the </w:t>
      </w:r>
      <w:r w:rsidR="00F77A18">
        <w:rPr>
          <w:rFonts w:ascii="Arial" w:hAnsi="Arial" w:cs="Arial"/>
        </w:rPr>
        <w:t>GEBRI</w:t>
      </w:r>
      <w:r w:rsidR="004B4BC4">
        <w:rPr>
          <w:rFonts w:ascii="Arial" w:hAnsi="Arial" w:cs="Arial"/>
        </w:rPr>
        <w:t xml:space="preserve"> scientific mission. </w:t>
      </w:r>
      <w:r w:rsidR="00121B8E">
        <w:rPr>
          <w:rFonts w:ascii="Arial" w:hAnsi="Arial" w:cs="Arial"/>
        </w:rPr>
        <w:t xml:space="preserve">Cote is a leading biomedical researcher </w:t>
      </w:r>
      <w:r w:rsidR="00484381">
        <w:rPr>
          <w:rFonts w:ascii="Arial" w:hAnsi="Arial" w:cs="Arial"/>
        </w:rPr>
        <w:t>in his own right</w:t>
      </w:r>
      <w:r w:rsidR="00121B8E">
        <w:rPr>
          <w:rFonts w:ascii="Arial" w:hAnsi="Arial" w:cs="Arial"/>
        </w:rPr>
        <w:t>, currently in his 25</w:t>
      </w:r>
      <w:r w:rsidR="00121B8E" w:rsidRPr="00121B8E">
        <w:rPr>
          <w:rFonts w:ascii="Arial" w:hAnsi="Arial" w:cs="Arial"/>
          <w:vertAlign w:val="superscript"/>
        </w:rPr>
        <w:t>th</w:t>
      </w:r>
      <w:r w:rsidR="00121B8E">
        <w:rPr>
          <w:rFonts w:ascii="Arial" w:hAnsi="Arial" w:cs="Arial"/>
        </w:rPr>
        <w:t xml:space="preserve"> year of R01 funding from the National Eye Institute</w:t>
      </w:r>
      <w:r w:rsidR="00484381">
        <w:rPr>
          <w:rFonts w:ascii="Arial" w:hAnsi="Arial" w:cs="Arial"/>
        </w:rPr>
        <w:t xml:space="preserve">, recognized internationally as an </w:t>
      </w:r>
      <w:r w:rsidR="00121B8E">
        <w:rPr>
          <w:rFonts w:ascii="Arial" w:hAnsi="Arial" w:cs="Arial"/>
        </w:rPr>
        <w:t xml:space="preserve">expert on cyclic nucleotide phosphodiesterases (PDE) </w:t>
      </w:r>
      <w:r w:rsidR="00B41209">
        <w:rPr>
          <w:rFonts w:ascii="Arial" w:hAnsi="Arial" w:cs="Arial"/>
        </w:rPr>
        <w:t>with a focus</w:t>
      </w:r>
      <w:r w:rsidR="00121B8E">
        <w:rPr>
          <w:rFonts w:ascii="Arial" w:hAnsi="Arial" w:cs="Arial"/>
        </w:rPr>
        <w:t xml:space="preserve"> on the structure, function, regulation</w:t>
      </w:r>
      <w:r w:rsidR="00B41209">
        <w:rPr>
          <w:rFonts w:ascii="Arial" w:hAnsi="Arial" w:cs="Arial"/>
        </w:rPr>
        <w:t>, and molecular evolution</w:t>
      </w:r>
      <w:r w:rsidR="00121B8E">
        <w:rPr>
          <w:rFonts w:ascii="Arial" w:hAnsi="Arial" w:cs="Arial"/>
        </w:rPr>
        <w:t xml:space="preserve"> o</w:t>
      </w:r>
      <w:r w:rsidR="00B41209">
        <w:rPr>
          <w:rFonts w:ascii="Arial" w:hAnsi="Arial" w:cs="Arial"/>
        </w:rPr>
        <w:t>f this enzyme family. He serves as the Faculty Director of the U</w:t>
      </w:r>
      <w:r w:rsidR="00484381">
        <w:rPr>
          <w:rFonts w:ascii="Arial" w:hAnsi="Arial" w:cs="Arial"/>
        </w:rPr>
        <w:t>P</w:t>
      </w:r>
      <w:r w:rsidR="00B41209">
        <w:rPr>
          <w:rFonts w:ascii="Arial" w:hAnsi="Arial" w:cs="Arial"/>
        </w:rPr>
        <w:t xml:space="preserve">-2-NIH faculty mentoring program, and will continue in this capacity in order to integrate the </w:t>
      </w:r>
      <w:r w:rsidR="00F77A18">
        <w:rPr>
          <w:rFonts w:ascii="Arial" w:hAnsi="Arial" w:cs="Arial"/>
        </w:rPr>
        <w:t>GEBRI</w:t>
      </w:r>
      <w:r w:rsidR="00B41209">
        <w:rPr>
          <w:rFonts w:ascii="Arial" w:hAnsi="Arial" w:cs="Arial"/>
        </w:rPr>
        <w:t xml:space="preserve"> mentoring plan with this </w:t>
      </w:r>
      <w:r w:rsidR="00484381">
        <w:rPr>
          <w:rFonts w:ascii="Arial" w:hAnsi="Arial" w:cs="Arial"/>
        </w:rPr>
        <w:t>UNH</w:t>
      </w:r>
      <w:r w:rsidR="00B41209">
        <w:rPr>
          <w:rFonts w:ascii="Arial" w:hAnsi="Arial" w:cs="Arial"/>
        </w:rPr>
        <w:t>-wide program.</w:t>
      </w:r>
      <w:r w:rsidR="0055327C">
        <w:rPr>
          <w:rFonts w:ascii="Arial" w:hAnsi="Arial" w:cs="Arial"/>
        </w:rPr>
        <w:t xml:space="preserve"> Cote will </w:t>
      </w:r>
      <w:r w:rsidR="00484381">
        <w:rPr>
          <w:rFonts w:ascii="Arial" w:hAnsi="Arial" w:cs="Arial"/>
        </w:rPr>
        <w:t>have</w:t>
      </w:r>
      <w:r w:rsidR="0055327C">
        <w:rPr>
          <w:rFonts w:ascii="Arial" w:hAnsi="Arial" w:cs="Arial"/>
        </w:rPr>
        <w:t xml:space="preserve"> primary responsib</w:t>
      </w:r>
      <w:r w:rsidR="00902732">
        <w:rPr>
          <w:rFonts w:ascii="Arial" w:hAnsi="Arial" w:cs="Arial"/>
        </w:rPr>
        <w:t>i</w:t>
      </w:r>
      <w:r w:rsidR="0055327C">
        <w:rPr>
          <w:rFonts w:ascii="Arial" w:hAnsi="Arial" w:cs="Arial"/>
        </w:rPr>
        <w:t>l</w:t>
      </w:r>
      <w:r w:rsidR="00902732">
        <w:rPr>
          <w:rFonts w:ascii="Arial" w:hAnsi="Arial" w:cs="Arial"/>
        </w:rPr>
        <w:t>ity</w:t>
      </w:r>
      <w:r w:rsidR="0055327C">
        <w:rPr>
          <w:rFonts w:ascii="Arial" w:hAnsi="Arial" w:cs="Arial"/>
        </w:rPr>
        <w:t xml:space="preserve"> for oversight of </w:t>
      </w:r>
      <w:r w:rsidR="00FE6385">
        <w:rPr>
          <w:rFonts w:ascii="Arial" w:hAnsi="Arial" w:cs="Arial"/>
        </w:rPr>
        <w:t xml:space="preserve">the </w:t>
      </w:r>
      <w:r w:rsidR="00484381">
        <w:rPr>
          <w:rFonts w:ascii="Arial" w:hAnsi="Arial" w:cs="Arial"/>
        </w:rPr>
        <w:t xml:space="preserve">GEBRI’s </w:t>
      </w:r>
      <w:r w:rsidR="0055327C">
        <w:rPr>
          <w:rFonts w:ascii="Arial" w:hAnsi="Arial" w:cs="Arial"/>
        </w:rPr>
        <w:t>Administrative Core, in addition to his mentoring duties.</w:t>
      </w:r>
    </w:p>
    <w:p w14:paraId="780BBA84" w14:textId="77777777" w:rsidR="008D209A" w:rsidRDefault="00B41209" w:rsidP="00934604">
      <w:pPr>
        <w:rPr>
          <w:rFonts w:ascii="Arial" w:hAnsi="Arial" w:cs="Arial"/>
        </w:rPr>
      </w:pPr>
      <w:r>
        <w:rPr>
          <w:rFonts w:ascii="Arial" w:hAnsi="Arial" w:cs="Arial"/>
        </w:rPr>
        <w:tab/>
      </w:r>
    </w:p>
    <w:p w14:paraId="0AC2A102" w14:textId="3F8BB0B5" w:rsidR="00B41209" w:rsidRDefault="00B41209" w:rsidP="00B8695F">
      <w:pPr>
        <w:rPr>
          <w:rFonts w:ascii="Arial" w:hAnsi="Arial" w:cs="Arial"/>
        </w:rPr>
      </w:pPr>
      <w:r w:rsidRPr="00142459">
        <w:rPr>
          <w:rFonts w:ascii="Arial" w:hAnsi="Arial" w:cs="Arial"/>
          <w:u w:val="single"/>
        </w:rPr>
        <w:t>W. Kelley Thomas, Ph.D.</w:t>
      </w:r>
      <w:r>
        <w:rPr>
          <w:rFonts w:ascii="Arial" w:hAnsi="Arial" w:cs="Arial"/>
        </w:rPr>
        <w:t xml:space="preserve"> </w:t>
      </w:r>
      <w:r w:rsidR="0055327C">
        <w:rPr>
          <w:rFonts w:ascii="Arial" w:hAnsi="Arial" w:cs="Arial"/>
        </w:rPr>
        <w:t xml:space="preserve">is a recipient of the UNH Excellence in Research Award for his </w:t>
      </w:r>
      <w:r w:rsidR="00326DC2">
        <w:rPr>
          <w:rFonts w:ascii="Arial" w:hAnsi="Arial" w:cs="Arial"/>
        </w:rPr>
        <w:t xml:space="preserve">contributions to advancing genome biology across diverse disciplines. As Director of the Hubbard Center for Genome Sciences (HCGS), </w:t>
      </w:r>
      <w:r w:rsidR="00DB15E4">
        <w:rPr>
          <w:rFonts w:ascii="Arial" w:hAnsi="Arial" w:cs="Arial"/>
        </w:rPr>
        <w:t xml:space="preserve">Thomas </w:t>
      </w:r>
      <w:r w:rsidR="00326DC2">
        <w:rPr>
          <w:rFonts w:ascii="Arial" w:hAnsi="Arial" w:cs="Arial"/>
        </w:rPr>
        <w:t xml:space="preserve">has a long history of managing service-based genomics and bioinformatics facilities as well as providing expertise in consulting, training, and curriculum development related to genome science. </w:t>
      </w:r>
      <w:r w:rsidR="00DB15E4">
        <w:rPr>
          <w:rFonts w:ascii="Arial" w:hAnsi="Arial" w:cs="Arial"/>
        </w:rPr>
        <w:t xml:space="preserve">He </w:t>
      </w:r>
      <w:r w:rsidR="00326DC2">
        <w:rPr>
          <w:rFonts w:ascii="Arial" w:hAnsi="Arial" w:cs="Arial"/>
        </w:rPr>
        <w:t>has experience coordinating large-scale multi-investigator projects, includi</w:t>
      </w:r>
      <w:r w:rsidR="00902732">
        <w:rPr>
          <w:rFonts w:ascii="Arial" w:hAnsi="Arial" w:cs="Arial"/>
        </w:rPr>
        <w:t>ng the NSF Tree of Life project. He recently was the PI on a successful NSF</w:t>
      </w:r>
      <w:r w:rsidR="001165CE">
        <w:rPr>
          <w:rFonts w:ascii="Arial" w:hAnsi="Arial" w:cs="Arial"/>
        </w:rPr>
        <w:t xml:space="preserve"> </w:t>
      </w:r>
      <w:r w:rsidR="00902732">
        <w:rPr>
          <w:rFonts w:ascii="Arial" w:hAnsi="Arial" w:cs="Arial"/>
        </w:rPr>
        <w:t>Major Research Instrumentation proposal to acqui</w:t>
      </w:r>
      <w:r w:rsidR="001165CE">
        <w:rPr>
          <w:rFonts w:ascii="Arial" w:hAnsi="Arial" w:cs="Arial"/>
        </w:rPr>
        <w:t>re</w:t>
      </w:r>
      <w:r w:rsidR="00902732">
        <w:rPr>
          <w:rFonts w:ascii="Arial" w:hAnsi="Arial" w:cs="Arial"/>
        </w:rPr>
        <w:t xml:space="preserve"> a next-generation sequencing instrument in support of numerous research projects, and </w:t>
      </w:r>
      <w:r w:rsidR="001165CE">
        <w:rPr>
          <w:rFonts w:ascii="Arial" w:hAnsi="Arial" w:cs="Arial"/>
        </w:rPr>
        <w:t xml:space="preserve">he is the </w:t>
      </w:r>
      <w:r w:rsidR="00902732">
        <w:rPr>
          <w:rFonts w:ascii="Arial" w:hAnsi="Arial" w:cs="Arial"/>
        </w:rPr>
        <w:t xml:space="preserve">PI of a research coordination project in </w:t>
      </w:r>
      <w:proofErr w:type="spellStart"/>
      <w:r w:rsidR="00902732">
        <w:rPr>
          <w:rFonts w:ascii="Arial" w:hAnsi="Arial" w:cs="Arial"/>
        </w:rPr>
        <w:t>metagenomics</w:t>
      </w:r>
      <w:proofErr w:type="spellEnd"/>
      <w:r w:rsidR="00902732">
        <w:rPr>
          <w:rFonts w:ascii="Arial" w:hAnsi="Arial" w:cs="Arial"/>
        </w:rPr>
        <w:t>. Thomas serves as a Director of the NH-INBRE Bioinformatics Core (along with Jason Moore, the third member of our Steering Committee</w:t>
      </w:r>
      <w:r w:rsidR="00142459">
        <w:rPr>
          <w:rFonts w:ascii="Arial" w:hAnsi="Arial" w:cs="Arial"/>
        </w:rPr>
        <w:t xml:space="preserve">; </w:t>
      </w:r>
      <w:r w:rsidR="00142459" w:rsidRPr="00142459">
        <w:rPr>
          <w:rFonts w:ascii="Arial" w:hAnsi="Arial" w:cs="Arial"/>
          <w:i/>
        </w:rPr>
        <w:t>see below</w:t>
      </w:r>
      <w:r w:rsidR="00902732">
        <w:rPr>
          <w:rFonts w:ascii="Arial" w:hAnsi="Arial" w:cs="Arial"/>
        </w:rPr>
        <w:t>) which s</w:t>
      </w:r>
      <w:r w:rsidR="001165CE">
        <w:rPr>
          <w:rFonts w:ascii="Arial" w:hAnsi="Arial" w:cs="Arial"/>
        </w:rPr>
        <w:t>upports</w:t>
      </w:r>
      <w:r w:rsidR="00902732">
        <w:rPr>
          <w:rFonts w:ascii="Arial" w:hAnsi="Arial" w:cs="Arial"/>
        </w:rPr>
        <w:t xml:space="preserve"> numerous investigators from primarily undergraduate institutions in the </w:t>
      </w:r>
      <w:r w:rsidR="001165CE">
        <w:rPr>
          <w:rFonts w:ascii="Arial" w:hAnsi="Arial" w:cs="Arial"/>
        </w:rPr>
        <w:t xml:space="preserve">Northeast </w:t>
      </w:r>
      <w:r w:rsidR="00902732">
        <w:rPr>
          <w:rFonts w:ascii="Arial" w:hAnsi="Arial" w:cs="Arial"/>
        </w:rPr>
        <w:t>region. Thomas has mentoring experience from his past and current participation in the UNH Research and Engagement Academy</w:t>
      </w:r>
      <w:r w:rsidR="00FE6385">
        <w:rPr>
          <w:rFonts w:ascii="Arial" w:hAnsi="Arial" w:cs="Arial"/>
        </w:rPr>
        <w:t xml:space="preserve"> (</w:t>
      </w:r>
      <w:r w:rsidR="00FE6385">
        <w:rPr>
          <w:rFonts w:ascii="Arial" w:hAnsi="Arial" w:cs="Arial"/>
          <w:i/>
        </w:rPr>
        <w:t>described in Aim 2)</w:t>
      </w:r>
      <w:r w:rsidR="00902732">
        <w:rPr>
          <w:rFonts w:ascii="Arial" w:hAnsi="Arial" w:cs="Arial"/>
        </w:rPr>
        <w:t xml:space="preserve"> and in the U</w:t>
      </w:r>
      <w:r w:rsidR="001165CE">
        <w:rPr>
          <w:rFonts w:ascii="Arial" w:hAnsi="Arial" w:cs="Arial"/>
        </w:rPr>
        <w:t>P</w:t>
      </w:r>
      <w:r w:rsidR="00902732">
        <w:rPr>
          <w:rFonts w:ascii="Arial" w:hAnsi="Arial" w:cs="Arial"/>
        </w:rPr>
        <w:t>-2-NIH program</w:t>
      </w:r>
      <w:r w:rsidR="00901FD1">
        <w:rPr>
          <w:rFonts w:ascii="Arial" w:hAnsi="Arial" w:cs="Arial"/>
        </w:rPr>
        <w:t xml:space="preserve"> (</w:t>
      </w:r>
      <w:proofErr w:type="gramStart"/>
      <w:r w:rsidR="00901FD1">
        <w:rPr>
          <w:rFonts w:ascii="Arial" w:hAnsi="Arial" w:cs="Arial"/>
          <w:i/>
        </w:rPr>
        <w:t>see</w:t>
      </w:r>
      <w:proofErr w:type="gramEnd"/>
      <w:r w:rsidR="00901FD1">
        <w:rPr>
          <w:rFonts w:ascii="Arial" w:hAnsi="Arial" w:cs="Arial"/>
          <w:i/>
        </w:rPr>
        <w:t xml:space="preserve"> Aim 2</w:t>
      </w:r>
      <w:r w:rsidR="00901FD1">
        <w:rPr>
          <w:rFonts w:ascii="Arial" w:hAnsi="Arial" w:cs="Arial"/>
        </w:rPr>
        <w:t>)</w:t>
      </w:r>
      <w:r w:rsidR="00902732">
        <w:rPr>
          <w:rFonts w:ascii="Arial" w:hAnsi="Arial" w:cs="Arial"/>
        </w:rPr>
        <w:t xml:space="preserve">. Thomas has responsibility for </w:t>
      </w:r>
      <w:r w:rsidR="001165CE">
        <w:rPr>
          <w:rFonts w:ascii="Arial" w:hAnsi="Arial" w:cs="Arial"/>
        </w:rPr>
        <w:t xml:space="preserve">GEBRI’s </w:t>
      </w:r>
      <w:r w:rsidR="00902732">
        <w:rPr>
          <w:rFonts w:ascii="Arial" w:hAnsi="Arial" w:cs="Arial"/>
        </w:rPr>
        <w:t xml:space="preserve">Genomics and Bioinformatics </w:t>
      </w:r>
      <w:r w:rsidR="00FE6385">
        <w:rPr>
          <w:rFonts w:ascii="Arial" w:hAnsi="Arial" w:cs="Arial"/>
        </w:rPr>
        <w:t xml:space="preserve">Research </w:t>
      </w:r>
      <w:r w:rsidR="00142459">
        <w:rPr>
          <w:rFonts w:ascii="Arial" w:hAnsi="Arial" w:cs="Arial"/>
        </w:rPr>
        <w:t>Core and the Administrative Core, along with his mentoring duties.</w:t>
      </w:r>
    </w:p>
    <w:p w14:paraId="4B0E49A0" w14:textId="77777777" w:rsidR="008D209A" w:rsidRDefault="00142459" w:rsidP="00934604">
      <w:pPr>
        <w:rPr>
          <w:rFonts w:ascii="Arial" w:hAnsi="Arial" w:cs="Arial"/>
        </w:rPr>
      </w:pPr>
      <w:r>
        <w:rPr>
          <w:rFonts w:ascii="Arial" w:hAnsi="Arial" w:cs="Arial"/>
        </w:rPr>
        <w:tab/>
      </w:r>
    </w:p>
    <w:p w14:paraId="67A78272" w14:textId="7E2B6C97" w:rsidR="00142459" w:rsidRDefault="00142459" w:rsidP="00B8695F">
      <w:pPr>
        <w:rPr>
          <w:rFonts w:ascii="Arial" w:hAnsi="Arial" w:cs="Arial"/>
        </w:rPr>
      </w:pPr>
      <w:r w:rsidRPr="00142459">
        <w:rPr>
          <w:rFonts w:ascii="Arial" w:hAnsi="Arial" w:cs="Arial"/>
          <w:u w:val="single"/>
        </w:rPr>
        <w:t>Jason H. Moore, Ph.D.</w:t>
      </w:r>
      <w:r>
        <w:rPr>
          <w:rFonts w:ascii="Arial" w:hAnsi="Arial" w:cs="Arial"/>
        </w:rPr>
        <w:t xml:space="preserve"> is the </w:t>
      </w:r>
      <w:r w:rsidRPr="00142459">
        <w:rPr>
          <w:rFonts w:ascii="Arial" w:hAnsi="Arial" w:cs="Arial"/>
        </w:rPr>
        <w:t>Director of the Institute for Quantitative Biomedical Sciences (</w:t>
      </w:r>
      <w:proofErr w:type="spellStart"/>
      <w:r w:rsidRPr="00142459">
        <w:rPr>
          <w:rFonts w:ascii="Arial" w:hAnsi="Arial" w:cs="Arial"/>
        </w:rPr>
        <w:t>iQBS</w:t>
      </w:r>
      <w:proofErr w:type="spellEnd"/>
      <w:r w:rsidRPr="00142459">
        <w:rPr>
          <w:rFonts w:ascii="Arial" w:hAnsi="Arial" w:cs="Arial"/>
        </w:rPr>
        <w:t>) at Dartmouth College</w:t>
      </w:r>
      <w:r>
        <w:rPr>
          <w:rFonts w:ascii="Arial" w:hAnsi="Arial" w:cs="Arial"/>
        </w:rPr>
        <w:t xml:space="preserve">, and </w:t>
      </w:r>
      <w:r w:rsidRPr="00142459">
        <w:rPr>
          <w:rFonts w:ascii="Arial" w:hAnsi="Arial" w:cs="Arial"/>
        </w:rPr>
        <w:t>a Fellow of the American Association for the Advancement of Science (AAAS)</w:t>
      </w:r>
      <w:r>
        <w:rPr>
          <w:rFonts w:ascii="Arial" w:hAnsi="Arial" w:cs="Arial"/>
        </w:rPr>
        <w:t xml:space="preserve">. He is a leading expert on translational bioinformatics research with a long history of NIH funding, including </w:t>
      </w:r>
      <w:r w:rsidR="001165CE">
        <w:rPr>
          <w:rFonts w:ascii="Arial" w:hAnsi="Arial" w:cs="Arial"/>
        </w:rPr>
        <w:t>being</w:t>
      </w:r>
      <w:r>
        <w:rPr>
          <w:rFonts w:ascii="Arial" w:hAnsi="Arial" w:cs="Arial"/>
        </w:rPr>
        <w:t xml:space="preserve"> PI for the </w:t>
      </w:r>
      <w:r w:rsidR="001165CE">
        <w:rPr>
          <w:rFonts w:ascii="Arial" w:hAnsi="Arial" w:cs="Arial"/>
        </w:rPr>
        <w:t xml:space="preserve">current </w:t>
      </w:r>
      <w:r>
        <w:rPr>
          <w:rFonts w:ascii="Arial" w:hAnsi="Arial" w:cs="Arial"/>
        </w:rPr>
        <w:t xml:space="preserve">Dartmouth COBRE on Computational Biology. </w:t>
      </w:r>
      <w:r w:rsidR="00AA1764">
        <w:rPr>
          <w:rFonts w:ascii="Arial" w:hAnsi="Arial" w:cs="Arial"/>
        </w:rPr>
        <w:t>His extensive administrative experience with COBRE programs at Dartmouth will accelerate</w:t>
      </w:r>
      <w:r w:rsidR="00703396">
        <w:rPr>
          <w:rFonts w:ascii="Arial" w:hAnsi="Arial" w:cs="Arial"/>
        </w:rPr>
        <w:t xml:space="preserve"> </w:t>
      </w:r>
      <w:r w:rsidR="00AA1764">
        <w:rPr>
          <w:rFonts w:ascii="Arial" w:hAnsi="Arial" w:cs="Arial"/>
        </w:rPr>
        <w:t xml:space="preserve">establishment of an effective </w:t>
      </w:r>
      <w:r w:rsidR="00AD543D">
        <w:rPr>
          <w:rFonts w:ascii="Arial" w:hAnsi="Arial" w:cs="Arial"/>
        </w:rPr>
        <w:t>GEBRI</w:t>
      </w:r>
      <w:r w:rsidR="00FE6385">
        <w:rPr>
          <w:rFonts w:ascii="Arial" w:hAnsi="Arial" w:cs="Arial"/>
        </w:rPr>
        <w:t xml:space="preserve"> </w:t>
      </w:r>
      <w:r w:rsidR="00AA1764">
        <w:rPr>
          <w:rFonts w:ascii="Arial" w:hAnsi="Arial" w:cs="Arial"/>
        </w:rPr>
        <w:t xml:space="preserve">at UNH. Moore’s expertise in </w:t>
      </w:r>
      <w:r w:rsidR="00AA1764">
        <w:rPr>
          <w:rFonts w:ascii="Arial" w:hAnsi="Arial" w:cs="Arial"/>
        </w:rPr>
        <w:lastRenderedPageBreak/>
        <w:t>computational biology is critical to successfully establishing effective linkages with the Dartmouth COBRE</w:t>
      </w:r>
      <w:r w:rsidR="001165CE">
        <w:rPr>
          <w:rFonts w:ascii="Arial" w:hAnsi="Arial" w:cs="Arial"/>
        </w:rPr>
        <w:t>.</w:t>
      </w:r>
      <w:r w:rsidR="00AA1764">
        <w:rPr>
          <w:rFonts w:ascii="Arial" w:hAnsi="Arial" w:cs="Arial"/>
        </w:rPr>
        <w:t xml:space="preserve"> </w:t>
      </w:r>
      <w:r w:rsidR="001165CE">
        <w:rPr>
          <w:rFonts w:ascii="Arial" w:hAnsi="Arial" w:cs="Arial"/>
        </w:rPr>
        <w:t>Moore’s</w:t>
      </w:r>
      <w:r w:rsidR="00AA1764">
        <w:rPr>
          <w:rFonts w:ascii="Arial" w:hAnsi="Arial" w:cs="Arial"/>
        </w:rPr>
        <w:t xml:space="preserve"> leadership role in establishing </w:t>
      </w:r>
      <w:r w:rsidR="001165CE">
        <w:rPr>
          <w:rFonts w:ascii="Arial" w:hAnsi="Arial" w:cs="Arial"/>
        </w:rPr>
        <w:t xml:space="preserve">New Hampshire Net, </w:t>
      </w:r>
      <w:r w:rsidR="00AA1764">
        <w:rPr>
          <w:rFonts w:ascii="Arial" w:hAnsi="Arial" w:cs="Arial"/>
        </w:rPr>
        <w:t xml:space="preserve">the </w:t>
      </w:r>
      <w:r w:rsidR="001165CE">
        <w:rPr>
          <w:rFonts w:ascii="Arial" w:hAnsi="Arial" w:cs="Arial"/>
        </w:rPr>
        <w:t xml:space="preserve">state’s </w:t>
      </w:r>
      <w:r w:rsidR="00AA1764">
        <w:rPr>
          <w:rFonts w:ascii="Arial" w:hAnsi="Arial" w:cs="Arial"/>
        </w:rPr>
        <w:t>computational infrastructure</w:t>
      </w:r>
      <w:r w:rsidR="001165CE">
        <w:rPr>
          <w:rFonts w:ascii="Arial" w:hAnsi="Arial" w:cs="Arial"/>
        </w:rPr>
        <w:t>,</w:t>
      </w:r>
      <w:r w:rsidR="00AA1764">
        <w:rPr>
          <w:rFonts w:ascii="Arial" w:hAnsi="Arial" w:cs="Arial"/>
        </w:rPr>
        <w:t xml:space="preserve"> underlies </w:t>
      </w:r>
      <w:r w:rsidR="00FE6385">
        <w:rPr>
          <w:rFonts w:ascii="Arial" w:hAnsi="Arial" w:cs="Arial"/>
        </w:rPr>
        <w:t>our collective</w:t>
      </w:r>
      <w:r w:rsidR="00AA1764">
        <w:rPr>
          <w:rFonts w:ascii="Arial" w:hAnsi="Arial" w:cs="Arial"/>
        </w:rPr>
        <w:t xml:space="preserve"> ability to engage regional partners through NH-INBRE. The strong working relationship that exists between Moore and Thomas represents an exceptional opportunity to efficiently establish the </w:t>
      </w:r>
      <w:r w:rsidR="00AD543D">
        <w:rPr>
          <w:rFonts w:ascii="Arial" w:hAnsi="Arial" w:cs="Arial"/>
        </w:rPr>
        <w:t>GEBRI</w:t>
      </w:r>
      <w:r w:rsidR="00FE6385">
        <w:rPr>
          <w:rFonts w:ascii="Arial" w:hAnsi="Arial" w:cs="Arial"/>
        </w:rPr>
        <w:t xml:space="preserve"> </w:t>
      </w:r>
      <w:r w:rsidR="00AA1764">
        <w:rPr>
          <w:rFonts w:ascii="Arial" w:hAnsi="Arial" w:cs="Arial"/>
        </w:rPr>
        <w:t xml:space="preserve">at UNH and to engage academic partners through the regional network </w:t>
      </w:r>
      <w:r w:rsidR="00FE6385">
        <w:rPr>
          <w:rFonts w:ascii="Arial" w:hAnsi="Arial" w:cs="Arial"/>
        </w:rPr>
        <w:t>with whom they both interact.</w:t>
      </w:r>
    </w:p>
    <w:p w14:paraId="20443C83" w14:textId="77777777" w:rsidR="000535BC" w:rsidRDefault="000535BC" w:rsidP="00934604">
      <w:pPr>
        <w:rPr>
          <w:rFonts w:ascii="Arial" w:hAnsi="Arial" w:cs="Arial"/>
        </w:rPr>
      </w:pPr>
    </w:p>
    <w:p w14:paraId="74D2330C" w14:textId="165F7C12" w:rsidR="00750038" w:rsidRDefault="000535BC" w:rsidP="00934604">
      <w:pPr>
        <w:rPr>
          <w:rFonts w:ascii="Arial" w:hAnsi="Arial" w:cs="Arial"/>
        </w:rPr>
      </w:pPr>
      <w:r w:rsidRPr="00DB71B8">
        <w:rPr>
          <w:rFonts w:ascii="Arial" w:hAnsi="Arial" w:cs="Arial"/>
          <w:b/>
          <w:i/>
          <w:u w:val="single"/>
        </w:rPr>
        <w:t>Internal Advisory Committee (IAC).</w:t>
      </w:r>
      <w:r>
        <w:rPr>
          <w:rFonts w:ascii="Arial" w:hAnsi="Arial" w:cs="Arial"/>
        </w:rPr>
        <w:t xml:space="preserve">  </w:t>
      </w:r>
      <w:r w:rsidR="00197100">
        <w:rPr>
          <w:rFonts w:ascii="Arial" w:hAnsi="Arial" w:cs="Arial"/>
        </w:rPr>
        <w:t>The responsibilities of the IAC are to</w:t>
      </w:r>
      <w:r w:rsidR="00DB15E4">
        <w:rPr>
          <w:rFonts w:ascii="Arial" w:hAnsi="Arial" w:cs="Arial"/>
        </w:rPr>
        <w:t>:</w:t>
      </w:r>
      <w:r w:rsidR="00197100">
        <w:rPr>
          <w:rFonts w:ascii="Arial" w:hAnsi="Arial" w:cs="Arial"/>
        </w:rPr>
        <w:t xml:space="preserve"> </w:t>
      </w:r>
      <w:r w:rsidR="00DB15E4">
        <w:rPr>
          <w:rFonts w:ascii="Arial" w:hAnsi="Arial" w:cs="Arial"/>
        </w:rPr>
        <w:t xml:space="preserve">(1) </w:t>
      </w:r>
      <w:r w:rsidR="00197100">
        <w:rPr>
          <w:rFonts w:ascii="Arial" w:hAnsi="Arial" w:cs="Arial"/>
        </w:rPr>
        <w:t>provide institutional oversight of</w:t>
      </w:r>
      <w:r w:rsidR="00FE6385">
        <w:rPr>
          <w:rFonts w:ascii="Arial" w:hAnsi="Arial" w:cs="Arial"/>
        </w:rPr>
        <w:t xml:space="preserve"> the</w:t>
      </w:r>
      <w:r w:rsidR="00197100">
        <w:rPr>
          <w:rFonts w:ascii="Arial" w:hAnsi="Arial" w:cs="Arial"/>
        </w:rPr>
        <w:t xml:space="preserve"> </w:t>
      </w:r>
      <w:r w:rsidR="00AD543D">
        <w:rPr>
          <w:rFonts w:ascii="Arial" w:hAnsi="Arial" w:cs="Arial"/>
        </w:rPr>
        <w:t>GEBRI</w:t>
      </w:r>
      <w:r w:rsidR="00DB15E4">
        <w:rPr>
          <w:rFonts w:ascii="Arial" w:hAnsi="Arial" w:cs="Arial"/>
        </w:rPr>
        <w:t>, (2)</w:t>
      </w:r>
      <w:r w:rsidR="00703396">
        <w:rPr>
          <w:rFonts w:ascii="Arial" w:hAnsi="Arial" w:cs="Arial"/>
        </w:rPr>
        <w:t xml:space="preserve"> </w:t>
      </w:r>
      <w:r w:rsidR="00197100">
        <w:rPr>
          <w:rFonts w:ascii="Arial" w:hAnsi="Arial" w:cs="Arial"/>
        </w:rPr>
        <w:t>coordinate with the Steering Committee for providing mentoring opportunities</w:t>
      </w:r>
      <w:r w:rsidR="005F7D77">
        <w:rPr>
          <w:rFonts w:ascii="Arial" w:hAnsi="Arial" w:cs="Arial"/>
        </w:rPr>
        <w:t xml:space="preserve"> (Research and Engagement Academy, UP-2-</w:t>
      </w:r>
      <w:r w:rsidR="00A01838">
        <w:rPr>
          <w:rFonts w:ascii="Arial" w:hAnsi="Arial" w:cs="Arial"/>
        </w:rPr>
        <w:t>N</w:t>
      </w:r>
      <w:r w:rsidR="005F7D77">
        <w:rPr>
          <w:rFonts w:ascii="Arial" w:hAnsi="Arial" w:cs="Arial"/>
        </w:rPr>
        <w:t xml:space="preserve">IH, </w:t>
      </w:r>
      <w:r w:rsidR="00FE6385">
        <w:rPr>
          <w:rFonts w:ascii="Arial" w:hAnsi="Arial" w:cs="Arial"/>
        </w:rPr>
        <w:t>etc.</w:t>
      </w:r>
      <w:r w:rsidR="005F7D77">
        <w:rPr>
          <w:rFonts w:ascii="Arial" w:hAnsi="Arial" w:cs="Arial"/>
        </w:rPr>
        <w:t>)</w:t>
      </w:r>
      <w:r w:rsidR="00E85F1F">
        <w:rPr>
          <w:rFonts w:ascii="Arial" w:hAnsi="Arial" w:cs="Arial"/>
        </w:rPr>
        <w:t>, (3)</w:t>
      </w:r>
      <w:r w:rsidR="00197100">
        <w:rPr>
          <w:rFonts w:ascii="Arial" w:hAnsi="Arial" w:cs="Arial"/>
        </w:rPr>
        <w:t xml:space="preserve"> </w:t>
      </w:r>
      <w:r w:rsidR="005F7D77">
        <w:rPr>
          <w:rFonts w:ascii="Arial" w:hAnsi="Arial" w:cs="Arial"/>
        </w:rPr>
        <w:t xml:space="preserve">coordinate future faculty hires in COLSA and </w:t>
      </w:r>
      <w:r w:rsidR="00750038">
        <w:rPr>
          <w:rFonts w:ascii="Arial" w:hAnsi="Arial" w:cs="Arial"/>
        </w:rPr>
        <w:t xml:space="preserve">CEPS whose research has a </w:t>
      </w:r>
      <w:r w:rsidR="005F7D77">
        <w:rPr>
          <w:rFonts w:ascii="Arial" w:hAnsi="Arial" w:cs="Arial"/>
        </w:rPr>
        <w:t>biomedical focus</w:t>
      </w:r>
      <w:r w:rsidR="00E85F1F">
        <w:rPr>
          <w:rFonts w:ascii="Arial" w:hAnsi="Arial" w:cs="Arial"/>
        </w:rPr>
        <w:t>, (4)</w:t>
      </w:r>
      <w:r w:rsidR="005F7D77">
        <w:rPr>
          <w:rFonts w:ascii="Arial" w:hAnsi="Arial" w:cs="Arial"/>
        </w:rPr>
        <w:t xml:space="preserve"> support opportunities to improve the biomedical research infrastructure (e.g., University Instrumentation Center, submission of Major Research Instrumentation </w:t>
      </w:r>
      <w:r w:rsidR="001165CE">
        <w:rPr>
          <w:rFonts w:ascii="Arial" w:hAnsi="Arial" w:cs="Arial"/>
        </w:rPr>
        <w:t>proposals</w:t>
      </w:r>
      <w:r w:rsidR="005F7D77">
        <w:rPr>
          <w:rFonts w:ascii="Arial" w:hAnsi="Arial" w:cs="Arial"/>
        </w:rPr>
        <w:t>)</w:t>
      </w:r>
      <w:r w:rsidR="00E85F1F">
        <w:rPr>
          <w:rFonts w:ascii="Arial" w:hAnsi="Arial" w:cs="Arial"/>
        </w:rPr>
        <w:t>, (5)</w:t>
      </w:r>
      <w:r w:rsidR="005F7D77">
        <w:rPr>
          <w:rFonts w:ascii="Arial" w:hAnsi="Arial" w:cs="Arial"/>
        </w:rPr>
        <w:t xml:space="preserve"> </w:t>
      </w:r>
      <w:r w:rsidR="00750038">
        <w:rPr>
          <w:rFonts w:ascii="Arial" w:hAnsi="Arial" w:cs="Arial"/>
        </w:rPr>
        <w:t>meet quarterly to assess program effectiveness and timelines/milestones</w:t>
      </w:r>
      <w:r w:rsidR="00E85F1F">
        <w:rPr>
          <w:rFonts w:ascii="Arial" w:hAnsi="Arial" w:cs="Arial"/>
        </w:rPr>
        <w:t>,</w:t>
      </w:r>
      <w:r w:rsidR="00750038">
        <w:rPr>
          <w:rFonts w:ascii="Arial" w:hAnsi="Arial" w:cs="Arial"/>
        </w:rPr>
        <w:t xml:space="preserve"> </w:t>
      </w:r>
      <w:r w:rsidR="005F7D77">
        <w:rPr>
          <w:rFonts w:ascii="Arial" w:hAnsi="Arial" w:cs="Arial"/>
        </w:rPr>
        <w:t xml:space="preserve">and </w:t>
      </w:r>
      <w:r w:rsidR="00E85F1F">
        <w:rPr>
          <w:rFonts w:ascii="Arial" w:hAnsi="Arial" w:cs="Arial"/>
        </w:rPr>
        <w:t xml:space="preserve">(6) </w:t>
      </w:r>
      <w:r w:rsidR="005F7D77">
        <w:rPr>
          <w:rFonts w:ascii="Arial" w:hAnsi="Arial" w:cs="Arial"/>
        </w:rPr>
        <w:t>conduct</w:t>
      </w:r>
      <w:r w:rsidR="00750038">
        <w:rPr>
          <w:rFonts w:ascii="Arial" w:hAnsi="Arial" w:cs="Arial"/>
        </w:rPr>
        <w:t xml:space="preserve"> formal annual evaluation</w:t>
      </w:r>
      <w:r w:rsidR="001165CE">
        <w:rPr>
          <w:rFonts w:ascii="Arial" w:hAnsi="Arial" w:cs="Arial"/>
        </w:rPr>
        <w:t>s</w:t>
      </w:r>
      <w:r w:rsidR="00750038">
        <w:rPr>
          <w:rFonts w:ascii="Arial" w:hAnsi="Arial" w:cs="Arial"/>
        </w:rPr>
        <w:t xml:space="preserve"> </w:t>
      </w:r>
      <w:r w:rsidR="005F7D77">
        <w:rPr>
          <w:rFonts w:ascii="Arial" w:hAnsi="Arial" w:cs="Arial"/>
        </w:rPr>
        <w:t xml:space="preserve">of </w:t>
      </w:r>
      <w:r w:rsidR="00EB4B5A">
        <w:rPr>
          <w:rFonts w:ascii="Arial" w:hAnsi="Arial" w:cs="Arial"/>
        </w:rPr>
        <w:t xml:space="preserve">Steering Committee </w:t>
      </w:r>
      <w:r w:rsidR="005F7D77">
        <w:rPr>
          <w:rFonts w:ascii="Arial" w:hAnsi="Arial" w:cs="Arial"/>
        </w:rPr>
        <w:t xml:space="preserve">effectiveness in meeting the specific aims of </w:t>
      </w:r>
      <w:r w:rsidR="00FE6385">
        <w:rPr>
          <w:rFonts w:ascii="Arial" w:hAnsi="Arial" w:cs="Arial"/>
        </w:rPr>
        <w:t xml:space="preserve">the </w:t>
      </w:r>
      <w:r w:rsidR="00EB4B5A">
        <w:rPr>
          <w:rFonts w:ascii="Arial" w:hAnsi="Arial" w:cs="Arial"/>
        </w:rPr>
        <w:t xml:space="preserve">GEBRI’s </w:t>
      </w:r>
      <w:r w:rsidR="005F7D77">
        <w:rPr>
          <w:rFonts w:ascii="Arial" w:hAnsi="Arial" w:cs="Arial"/>
        </w:rPr>
        <w:t>administrative and research cores.</w:t>
      </w:r>
    </w:p>
    <w:p w14:paraId="38202A07" w14:textId="77777777" w:rsidR="00E85F1F" w:rsidRDefault="00E85F1F" w:rsidP="00750038">
      <w:pPr>
        <w:ind w:firstLine="720"/>
        <w:rPr>
          <w:rFonts w:ascii="Arial" w:hAnsi="Arial" w:cs="Arial"/>
        </w:rPr>
      </w:pPr>
    </w:p>
    <w:p w14:paraId="3EFD3BCF" w14:textId="3BD1ACF8" w:rsidR="000535BC" w:rsidRDefault="005F7D77" w:rsidP="00901FD1">
      <w:pPr>
        <w:rPr>
          <w:rFonts w:ascii="Arial" w:hAnsi="Arial" w:cs="Arial"/>
        </w:rPr>
      </w:pPr>
      <w:r>
        <w:rPr>
          <w:rFonts w:ascii="Arial" w:hAnsi="Arial" w:cs="Arial"/>
        </w:rPr>
        <w:t>T</w:t>
      </w:r>
      <w:r w:rsidR="00827E91">
        <w:rPr>
          <w:rFonts w:ascii="Arial" w:hAnsi="Arial" w:cs="Arial"/>
        </w:rPr>
        <w:t xml:space="preserve">he following </w:t>
      </w:r>
      <w:r w:rsidR="00EB4B5A">
        <w:rPr>
          <w:rFonts w:ascii="Arial" w:hAnsi="Arial" w:cs="Arial"/>
        </w:rPr>
        <w:t xml:space="preserve">IAC </w:t>
      </w:r>
      <w:r w:rsidR="00827E91">
        <w:rPr>
          <w:rFonts w:ascii="Arial" w:hAnsi="Arial" w:cs="Arial"/>
        </w:rPr>
        <w:t xml:space="preserve">members </w:t>
      </w:r>
      <w:r w:rsidR="00703396">
        <w:rPr>
          <w:rFonts w:ascii="Arial" w:hAnsi="Arial" w:cs="Arial"/>
        </w:rPr>
        <w:t>are</w:t>
      </w:r>
      <w:r w:rsidR="00827E91">
        <w:rPr>
          <w:rFonts w:ascii="Arial" w:hAnsi="Arial" w:cs="Arial"/>
        </w:rPr>
        <w:t xml:space="preserve"> academic and research administrators at UNH with leadership roles and a shared institutional aspiration to develop and grow a strong </w:t>
      </w:r>
      <w:r w:rsidR="00EB4B5A">
        <w:rPr>
          <w:rFonts w:ascii="Arial" w:hAnsi="Arial" w:cs="Arial"/>
        </w:rPr>
        <w:t xml:space="preserve">UNH </w:t>
      </w:r>
      <w:r w:rsidR="00827E91">
        <w:rPr>
          <w:rFonts w:ascii="Arial" w:hAnsi="Arial" w:cs="Arial"/>
        </w:rPr>
        <w:t>biomedical research infrastructure.</w:t>
      </w:r>
      <w:r w:rsidR="00197100">
        <w:rPr>
          <w:rFonts w:ascii="Arial" w:hAnsi="Arial" w:cs="Arial"/>
        </w:rPr>
        <w:t xml:space="preserve"> </w:t>
      </w:r>
    </w:p>
    <w:p w14:paraId="6B3935FB" w14:textId="77777777" w:rsidR="00E85F1F" w:rsidRDefault="00E85F1F" w:rsidP="00B755A0">
      <w:pPr>
        <w:ind w:firstLine="720"/>
        <w:rPr>
          <w:rFonts w:ascii="Arial" w:hAnsi="Arial" w:cs="Arial"/>
          <w:u w:val="single"/>
        </w:rPr>
      </w:pPr>
    </w:p>
    <w:p w14:paraId="13EC5622" w14:textId="0D741A45" w:rsidR="00827E91" w:rsidRDefault="00827E91" w:rsidP="00901FD1">
      <w:pPr>
        <w:rPr>
          <w:rFonts w:ascii="Arial" w:hAnsi="Arial" w:cs="Arial"/>
        </w:rPr>
      </w:pPr>
      <w:r w:rsidRPr="00B755A0">
        <w:rPr>
          <w:rFonts w:ascii="Arial" w:hAnsi="Arial" w:cs="Arial"/>
          <w:u w:val="single"/>
        </w:rPr>
        <w:t>Jan Nisbet, Ph.D., Senior Vice Provost for Research</w:t>
      </w:r>
      <w:r>
        <w:rPr>
          <w:rFonts w:ascii="Arial" w:hAnsi="Arial" w:cs="Arial"/>
        </w:rPr>
        <w:t>, provides leadership</w:t>
      </w:r>
      <w:r w:rsidR="00B755A0">
        <w:rPr>
          <w:rFonts w:ascii="Arial" w:hAnsi="Arial" w:cs="Arial"/>
        </w:rPr>
        <w:t xml:space="preserve"> and</w:t>
      </w:r>
      <w:r>
        <w:rPr>
          <w:rFonts w:ascii="Arial" w:hAnsi="Arial" w:cs="Arial"/>
        </w:rPr>
        <w:t xml:space="preserve"> support</w:t>
      </w:r>
      <w:r w:rsidR="00B755A0">
        <w:rPr>
          <w:rFonts w:ascii="Arial" w:hAnsi="Arial" w:cs="Arial"/>
        </w:rPr>
        <w:t xml:space="preserve"> in advancing excellence in research at UNH. </w:t>
      </w:r>
      <w:r w:rsidR="00EB4B5A">
        <w:rPr>
          <w:rFonts w:ascii="Arial" w:hAnsi="Arial" w:cs="Arial"/>
        </w:rPr>
        <w:t>As UNH’s chief research officer,</w:t>
      </w:r>
      <w:r w:rsidR="00FE6385">
        <w:rPr>
          <w:rFonts w:ascii="Arial" w:hAnsi="Arial" w:cs="Arial"/>
        </w:rPr>
        <w:t xml:space="preserve"> </w:t>
      </w:r>
      <w:r w:rsidR="00B755A0">
        <w:rPr>
          <w:rFonts w:ascii="Arial" w:hAnsi="Arial" w:cs="Arial"/>
        </w:rPr>
        <w:t>she recognize</w:t>
      </w:r>
      <w:r w:rsidR="00EB4B5A">
        <w:rPr>
          <w:rFonts w:ascii="Arial" w:hAnsi="Arial" w:cs="Arial"/>
        </w:rPr>
        <w:t>s</w:t>
      </w:r>
      <w:r w:rsidR="00B755A0">
        <w:rPr>
          <w:rFonts w:ascii="Arial" w:hAnsi="Arial" w:cs="Arial"/>
        </w:rPr>
        <w:t xml:space="preserve"> the need and opportunities for creating a stronger biomedical research environment at UNH by providing resources </w:t>
      </w:r>
      <w:r w:rsidR="00EB4B5A">
        <w:rPr>
          <w:rFonts w:ascii="Arial" w:hAnsi="Arial" w:cs="Arial"/>
        </w:rPr>
        <w:t xml:space="preserve">for </w:t>
      </w:r>
      <w:r w:rsidR="00B755A0">
        <w:rPr>
          <w:rFonts w:ascii="Arial" w:hAnsi="Arial" w:cs="Arial"/>
        </w:rPr>
        <w:t>U</w:t>
      </w:r>
      <w:r w:rsidR="00EB4B5A">
        <w:rPr>
          <w:rFonts w:ascii="Arial" w:hAnsi="Arial" w:cs="Arial"/>
        </w:rPr>
        <w:t>P</w:t>
      </w:r>
      <w:r w:rsidR="00B755A0">
        <w:rPr>
          <w:rFonts w:ascii="Arial" w:hAnsi="Arial" w:cs="Arial"/>
        </w:rPr>
        <w:t>-2-NIH program (designed and implemented in collaboration with PI Cote and others).</w:t>
      </w:r>
      <w:ins w:id="0" w:author="W. Kelley Thomas" w:date="2014-02-25T07:38:00Z">
        <w:r w:rsidR="00803467">
          <w:rPr>
            <w:rFonts w:ascii="Arial" w:hAnsi="Arial" w:cs="Arial"/>
          </w:rPr>
          <w:t xml:space="preserve">  </w:t>
        </w:r>
        <w:proofErr w:type="spellStart"/>
        <w:r w:rsidR="00803467">
          <w:rPr>
            <w:rFonts w:ascii="Arial" w:hAnsi="Arial" w:cs="Arial"/>
          </w:rPr>
          <w:t>Nisbit</w:t>
        </w:r>
        <w:commentRangeStart w:id="1"/>
        <w:proofErr w:type="spellEnd"/>
        <w:r w:rsidR="00803467">
          <w:rPr>
            <w:rFonts w:ascii="Arial" w:hAnsi="Arial" w:cs="Arial"/>
          </w:rPr>
          <w:t xml:space="preserve"> has committed to support an additional tenure-track faculty position in bioinformatics to join the GEBRI junior investigators.</w:t>
        </w:r>
        <w:commentRangeEnd w:id="1"/>
        <w:r w:rsidR="00803467">
          <w:rPr>
            <w:rStyle w:val="CommentReference"/>
          </w:rPr>
          <w:commentReference w:id="1"/>
        </w:r>
        <w:r w:rsidR="00803467">
          <w:rPr>
            <w:rFonts w:ascii="Arial" w:hAnsi="Arial" w:cs="Arial"/>
          </w:rPr>
          <w:t xml:space="preserve"> </w:t>
        </w:r>
      </w:ins>
      <w:r w:rsidR="00B755A0">
        <w:rPr>
          <w:rFonts w:ascii="Arial" w:hAnsi="Arial" w:cs="Arial"/>
        </w:rPr>
        <w:t xml:space="preserve"> Nisbet oversees the </w:t>
      </w:r>
      <w:r w:rsidR="00EB4B5A">
        <w:rPr>
          <w:rFonts w:ascii="Arial" w:hAnsi="Arial" w:cs="Arial"/>
        </w:rPr>
        <w:t xml:space="preserve">UNH’s </w:t>
      </w:r>
      <w:r w:rsidR="00B755A0">
        <w:rPr>
          <w:rFonts w:ascii="Arial" w:hAnsi="Arial" w:cs="Arial"/>
        </w:rPr>
        <w:t xml:space="preserve">shared instrumentation facilities, and her institutional investment in the biomedical research infrastructure </w:t>
      </w:r>
      <w:r w:rsidR="009763F5">
        <w:rPr>
          <w:rFonts w:ascii="Arial" w:hAnsi="Arial" w:cs="Arial"/>
        </w:rPr>
        <w:t xml:space="preserve">and support of hiring new faculty in the area of biomedical research </w:t>
      </w:r>
      <w:r w:rsidR="00B755A0">
        <w:rPr>
          <w:rFonts w:ascii="Arial" w:hAnsi="Arial" w:cs="Arial"/>
        </w:rPr>
        <w:t xml:space="preserve">helps ensure </w:t>
      </w:r>
      <w:r w:rsidR="00FE6385">
        <w:rPr>
          <w:rFonts w:ascii="Arial" w:hAnsi="Arial" w:cs="Arial"/>
        </w:rPr>
        <w:t xml:space="preserve">the </w:t>
      </w:r>
      <w:r w:rsidR="00EB4B5A">
        <w:rPr>
          <w:rFonts w:ascii="Arial" w:hAnsi="Arial" w:cs="Arial"/>
        </w:rPr>
        <w:t xml:space="preserve">GEBRI’s </w:t>
      </w:r>
      <w:r w:rsidR="00B755A0">
        <w:rPr>
          <w:rFonts w:ascii="Arial" w:hAnsi="Arial" w:cs="Arial"/>
        </w:rPr>
        <w:t>success.</w:t>
      </w:r>
    </w:p>
    <w:p w14:paraId="22739B62" w14:textId="77777777" w:rsidR="00E85F1F" w:rsidRDefault="00E85F1F" w:rsidP="00B755A0">
      <w:pPr>
        <w:ind w:firstLine="720"/>
        <w:rPr>
          <w:rFonts w:ascii="Arial" w:hAnsi="Arial" w:cs="Arial"/>
          <w:u w:val="single"/>
        </w:rPr>
      </w:pPr>
    </w:p>
    <w:p w14:paraId="6CB11956" w14:textId="42ABC4E7" w:rsidR="00765E32" w:rsidRPr="00765E32" w:rsidRDefault="00765E32" w:rsidP="00901FD1">
      <w:pPr>
        <w:rPr>
          <w:rFonts w:ascii="Arial" w:hAnsi="Arial" w:cs="Arial"/>
        </w:rPr>
      </w:pPr>
      <w:r w:rsidRPr="009763F5">
        <w:rPr>
          <w:rFonts w:ascii="Arial" w:hAnsi="Arial" w:cs="Arial"/>
          <w:u w:val="single"/>
        </w:rPr>
        <w:t xml:space="preserve">Julie </w:t>
      </w:r>
      <w:r w:rsidR="009763F5" w:rsidRPr="009763F5">
        <w:rPr>
          <w:rFonts w:ascii="Arial" w:hAnsi="Arial" w:cs="Arial"/>
          <w:u w:val="single"/>
        </w:rPr>
        <w:t xml:space="preserve">E. </w:t>
      </w:r>
      <w:r w:rsidRPr="009763F5">
        <w:rPr>
          <w:rFonts w:ascii="Arial" w:hAnsi="Arial" w:cs="Arial"/>
          <w:u w:val="single"/>
        </w:rPr>
        <w:t>Williams, Ph.D., Senior Vice Provost for Engagement and Academic Outreach</w:t>
      </w:r>
      <w:r>
        <w:rPr>
          <w:rFonts w:ascii="Arial" w:hAnsi="Arial" w:cs="Arial"/>
        </w:rPr>
        <w:t>, is the architect of the Research and Engagement Academy, the foundation of the three-tiered mentoring program</w:t>
      </w:r>
      <w:r w:rsidR="00EB4B5A">
        <w:rPr>
          <w:rFonts w:ascii="Arial" w:hAnsi="Arial" w:cs="Arial"/>
        </w:rPr>
        <w:t>.</w:t>
      </w:r>
      <w:r>
        <w:rPr>
          <w:rFonts w:ascii="Arial" w:hAnsi="Arial" w:cs="Arial"/>
        </w:rPr>
        <w:t xml:space="preserve"> </w:t>
      </w:r>
      <w:proofErr w:type="gramStart"/>
      <w:r>
        <w:rPr>
          <w:rFonts w:ascii="Arial" w:hAnsi="Arial" w:cs="Arial"/>
        </w:rPr>
        <w:t>(</w:t>
      </w:r>
      <w:r w:rsidR="00EB4B5A">
        <w:rPr>
          <w:rFonts w:ascii="Arial" w:hAnsi="Arial" w:cs="Arial"/>
          <w:i/>
        </w:rPr>
        <w:t>S</w:t>
      </w:r>
      <w:r>
        <w:rPr>
          <w:rFonts w:ascii="Arial" w:hAnsi="Arial" w:cs="Arial"/>
          <w:i/>
        </w:rPr>
        <w:t>ee Aim 2</w:t>
      </w:r>
      <w:r>
        <w:rPr>
          <w:rFonts w:ascii="Arial" w:hAnsi="Arial" w:cs="Arial"/>
        </w:rPr>
        <w:t>)</w:t>
      </w:r>
      <w:r w:rsidR="00D65511">
        <w:rPr>
          <w:rFonts w:ascii="Arial" w:hAnsi="Arial" w:cs="Arial"/>
          <w:i/>
        </w:rPr>
        <w:t>.</w:t>
      </w:r>
      <w:proofErr w:type="gramEnd"/>
      <w:r w:rsidR="009763F5">
        <w:rPr>
          <w:rFonts w:ascii="Arial" w:hAnsi="Arial" w:cs="Arial"/>
        </w:rPr>
        <w:t xml:space="preserve"> In addition to nurturing a community of engaged researchers, Williams offers expertise in assessment and tracking faculty development.</w:t>
      </w:r>
    </w:p>
    <w:p w14:paraId="01B19849" w14:textId="77777777" w:rsidR="00B8695F" w:rsidRDefault="00B8695F" w:rsidP="00901FD1">
      <w:pPr>
        <w:rPr>
          <w:rFonts w:ascii="Arial" w:hAnsi="Arial" w:cs="Arial"/>
          <w:u w:val="single"/>
        </w:rPr>
      </w:pPr>
    </w:p>
    <w:p w14:paraId="6125E0EA" w14:textId="2C4734C4" w:rsidR="00B755A0" w:rsidRDefault="00B755A0" w:rsidP="00901FD1">
      <w:pPr>
        <w:rPr>
          <w:rFonts w:ascii="Arial" w:hAnsi="Arial" w:cs="Arial"/>
        </w:rPr>
      </w:pPr>
      <w:r w:rsidRPr="00765E32">
        <w:rPr>
          <w:rFonts w:ascii="Arial" w:hAnsi="Arial" w:cs="Arial"/>
          <w:u w:val="single"/>
        </w:rPr>
        <w:t>Jon M. Wraith, Ph.D., Dean of COLSA</w:t>
      </w:r>
      <w:r>
        <w:rPr>
          <w:rFonts w:ascii="Arial" w:hAnsi="Arial" w:cs="Arial"/>
        </w:rPr>
        <w:t xml:space="preserve">, recently approved </w:t>
      </w:r>
      <w:r w:rsidR="0055278F">
        <w:rPr>
          <w:rFonts w:ascii="Arial" w:hAnsi="Arial" w:cs="Arial"/>
        </w:rPr>
        <w:t>the hiring</w:t>
      </w:r>
      <w:r w:rsidR="00D65511">
        <w:rPr>
          <w:rFonts w:ascii="Arial" w:hAnsi="Arial" w:cs="Arial"/>
        </w:rPr>
        <w:t xml:space="preserve"> of,</w:t>
      </w:r>
      <w:r w:rsidR="0055278F">
        <w:rPr>
          <w:rFonts w:ascii="Arial" w:hAnsi="Arial" w:cs="Arial"/>
        </w:rPr>
        <w:t xml:space="preserve"> </w:t>
      </w:r>
      <w:r>
        <w:rPr>
          <w:rFonts w:ascii="Arial" w:hAnsi="Arial" w:cs="Arial"/>
        </w:rPr>
        <w:t xml:space="preserve">and provided </w:t>
      </w:r>
      <w:r w:rsidR="0055278F">
        <w:rPr>
          <w:rFonts w:ascii="Arial" w:hAnsi="Arial" w:cs="Arial"/>
        </w:rPr>
        <w:t xml:space="preserve">start-up </w:t>
      </w:r>
      <w:r>
        <w:rPr>
          <w:rFonts w:ascii="Arial" w:hAnsi="Arial" w:cs="Arial"/>
        </w:rPr>
        <w:t>support</w:t>
      </w:r>
      <w:r w:rsidR="00D65511">
        <w:rPr>
          <w:rFonts w:ascii="Arial" w:hAnsi="Arial" w:cs="Arial"/>
        </w:rPr>
        <w:t xml:space="preserve"> for,</w:t>
      </w:r>
      <w:r>
        <w:rPr>
          <w:rFonts w:ascii="Arial" w:hAnsi="Arial" w:cs="Arial"/>
        </w:rPr>
        <w:t xml:space="preserve"> four assistant professors </w:t>
      </w:r>
      <w:r w:rsidR="00EB4B5A">
        <w:rPr>
          <w:rFonts w:ascii="Arial" w:hAnsi="Arial" w:cs="Arial"/>
        </w:rPr>
        <w:t xml:space="preserve">whose research is </w:t>
      </w:r>
      <w:r>
        <w:rPr>
          <w:rFonts w:ascii="Arial" w:hAnsi="Arial" w:cs="Arial"/>
        </w:rPr>
        <w:t>in genome-enabled biology (two of whom are junior investigators in th</w:t>
      </w:r>
      <w:r w:rsidR="00EB4B5A">
        <w:rPr>
          <w:rFonts w:ascii="Arial" w:hAnsi="Arial" w:cs="Arial"/>
        </w:rPr>
        <w:t>is COBRE application</w:t>
      </w:r>
      <w:r>
        <w:rPr>
          <w:rFonts w:ascii="Arial" w:hAnsi="Arial" w:cs="Arial"/>
        </w:rPr>
        <w:t xml:space="preserve">). </w:t>
      </w:r>
      <w:commentRangeStart w:id="2"/>
      <w:r>
        <w:rPr>
          <w:rFonts w:ascii="Arial" w:hAnsi="Arial" w:cs="Arial"/>
        </w:rPr>
        <w:t xml:space="preserve">Wraith </w:t>
      </w:r>
      <w:r w:rsidR="00D65511">
        <w:rPr>
          <w:rFonts w:ascii="Arial" w:hAnsi="Arial" w:cs="Arial"/>
        </w:rPr>
        <w:t xml:space="preserve">has </w:t>
      </w:r>
      <w:r>
        <w:rPr>
          <w:rFonts w:ascii="Arial" w:hAnsi="Arial" w:cs="Arial"/>
        </w:rPr>
        <w:t xml:space="preserve">committed to support an additional </w:t>
      </w:r>
      <w:r w:rsidR="00D65511">
        <w:rPr>
          <w:rFonts w:ascii="Arial" w:hAnsi="Arial" w:cs="Arial"/>
        </w:rPr>
        <w:t xml:space="preserve">tenure-track faculty </w:t>
      </w:r>
      <w:r>
        <w:rPr>
          <w:rFonts w:ascii="Arial" w:hAnsi="Arial" w:cs="Arial"/>
        </w:rPr>
        <w:t xml:space="preserve">position in bioinformatics </w:t>
      </w:r>
      <w:r w:rsidR="00EB4B5A">
        <w:rPr>
          <w:rFonts w:ascii="Arial" w:hAnsi="Arial" w:cs="Arial"/>
        </w:rPr>
        <w:t xml:space="preserve">to </w:t>
      </w:r>
      <w:r>
        <w:rPr>
          <w:rFonts w:ascii="Arial" w:hAnsi="Arial" w:cs="Arial"/>
        </w:rPr>
        <w:t xml:space="preserve">join the </w:t>
      </w:r>
      <w:r w:rsidR="00F77A18">
        <w:rPr>
          <w:rFonts w:ascii="Arial" w:hAnsi="Arial" w:cs="Arial"/>
        </w:rPr>
        <w:t>GEBRI</w:t>
      </w:r>
      <w:r w:rsidR="00D65511">
        <w:rPr>
          <w:rFonts w:ascii="Arial" w:hAnsi="Arial" w:cs="Arial"/>
        </w:rPr>
        <w:t xml:space="preserve"> junior investigators</w:t>
      </w:r>
      <w:r>
        <w:rPr>
          <w:rFonts w:ascii="Arial" w:hAnsi="Arial" w:cs="Arial"/>
        </w:rPr>
        <w:t>.</w:t>
      </w:r>
      <w:commentRangeEnd w:id="2"/>
      <w:r w:rsidR="00D65511">
        <w:rPr>
          <w:rStyle w:val="CommentReference"/>
        </w:rPr>
        <w:commentReference w:id="2"/>
      </w:r>
      <w:r w:rsidR="00D65511">
        <w:rPr>
          <w:rFonts w:ascii="Arial" w:hAnsi="Arial" w:cs="Arial"/>
        </w:rPr>
        <w:t xml:space="preserve"> </w:t>
      </w:r>
      <w:r w:rsidR="005601BD">
        <w:rPr>
          <w:rFonts w:ascii="Arial" w:hAnsi="Arial" w:cs="Arial"/>
        </w:rPr>
        <w:t xml:space="preserve">In addition, Wraith has expressed his intention to support the long-term sustainability of the GEBRI with targeted hiring of </w:t>
      </w:r>
      <w:r>
        <w:rPr>
          <w:rFonts w:ascii="Arial" w:hAnsi="Arial" w:cs="Arial"/>
        </w:rPr>
        <w:t xml:space="preserve">additional faculty in genome-enabled biology </w:t>
      </w:r>
      <w:r w:rsidR="00EB4B5A">
        <w:rPr>
          <w:rFonts w:ascii="Arial" w:hAnsi="Arial" w:cs="Arial"/>
        </w:rPr>
        <w:t xml:space="preserve">to </w:t>
      </w:r>
      <w:r w:rsidR="00765E32">
        <w:rPr>
          <w:rFonts w:ascii="Arial" w:hAnsi="Arial" w:cs="Arial"/>
        </w:rPr>
        <w:t xml:space="preserve">replace the current faculty when they </w:t>
      </w:r>
      <w:r w:rsidR="005601BD">
        <w:rPr>
          <w:rFonts w:ascii="Arial" w:hAnsi="Arial" w:cs="Arial"/>
        </w:rPr>
        <w:t xml:space="preserve">success in the final milestone of obtaining </w:t>
      </w:r>
      <w:r w:rsidR="00765E32">
        <w:rPr>
          <w:rFonts w:ascii="Arial" w:hAnsi="Arial" w:cs="Arial"/>
        </w:rPr>
        <w:t xml:space="preserve">NIH </w:t>
      </w:r>
      <w:r w:rsidR="005601BD">
        <w:rPr>
          <w:rFonts w:ascii="Arial" w:hAnsi="Arial" w:cs="Arial"/>
        </w:rPr>
        <w:t xml:space="preserve">(or equivalent) </w:t>
      </w:r>
      <w:r w:rsidR="00765E32">
        <w:rPr>
          <w:rFonts w:ascii="Arial" w:hAnsi="Arial" w:cs="Arial"/>
        </w:rPr>
        <w:t xml:space="preserve">funding. </w:t>
      </w:r>
    </w:p>
    <w:p w14:paraId="5D058ADA" w14:textId="77777777" w:rsidR="00E85F1F" w:rsidRDefault="00E85F1F" w:rsidP="00B755A0">
      <w:pPr>
        <w:ind w:firstLine="720"/>
        <w:rPr>
          <w:rFonts w:ascii="Arial" w:hAnsi="Arial" w:cs="Arial"/>
          <w:u w:val="single"/>
        </w:rPr>
      </w:pPr>
    </w:p>
    <w:p w14:paraId="053267C6" w14:textId="4C3A3BDE" w:rsidR="00765E32" w:rsidRDefault="00765E32" w:rsidP="00901FD1">
      <w:pPr>
        <w:rPr>
          <w:rFonts w:ascii="Arial" w:hAnsi="Arial" w:cs="Arial"/>
        </w:rPr>
      </w:pPr>
      <w:r w:rsidRPr="00765E32">
        <w:rPr>
          <w:rFonts w:ascii="Arial" w:hAnsi="Arial" w:cs="Arial"/>
          <w:u w:val="single"/>
        </w:rPr>
        <w:t>Samuel B. Mukasa, Ph.D., Dean of CEPS</w:t>
      </w:r>
      <w:r>
        <w:rPr>
          <w:rFonts w:ascii="Arial" w:hAnsi="Arial" w:cs="Arial"/>
        </w:rPr>
        <w:t>, is committed to growing bio</w:t>
      </w:r>
      <w:r w:rsidR="00076A07">
        <w:rPr>
          <w:rFonts w:ascii="Arial" w:hAnsi="Arial" w:cs="Arial"/>
        </w:rPr>
        <w:t>engineering</w:t>
      </w:r>
      <w:r>
        <w:rPr>
          <w:rFonts w:ascii="Arial" w:hAnsi="Arial" w:cs="Arial"/>
        </w:rPr>
        <w:t xml:space="preserve"> research as evidenced by the recent hires of two </w:t>
      </w:r>
      <w:r w:rsidR="00EB4B5A">
        <w:rPr>
          <w:rFonts w:ascii="Arial" w:hAnsi="Arial" w:cs="Arial"/>
        </w:rPr>
        <w:t xml:space="preserve">Chemical Engineering Department </w:t>
      </w:r>
      <w:proofErr w:type="gramStart"/>
      <w:r>
        <w:rPr>
          <w:rFonts w:ascii="Arial" w:hAnsi="Arial" w:cs="Arial"/>
        </w:rPr>
        <w:t>faculty</w:t>
      </w:r>
      <w:proofErr w:type="gramEnd"/>
      <w:r>
        <w:rPr>
          <w:rFonts w:ascii="Arial" w:hAnsi="Arial" w:cs="Arial"/>
        </w:rPr>
        <w:t xml:space="preserve"> who are junior investigators </w:t>
      </w:r>
      <w:r w:rsidR="00EB4B5A">
        <w:rPr>
          <w:rFonts w:ascii="Arial" w:hAnsi="Arial" w:cs="Arial"/>
        </w:rPr>
        <w:t>i</w:t>
      </w:r>
      <w:r>
        <w:rPr>
          <w:rFonts w:ascii="Arial" w:hAnsi="Arial" w:cs="Arial"/>
        </w:rPr>
        <w:t xml:space="preserve">n this </w:t>
      </w:r>
      <w:r w:rsidR="00EB4B5A">
        <w:rPr>
          <w:rFonts w:ascii="Arial" w:hAnsi="Arial" w:cs="Arial"/>
        </w:rPr>
        <w:t>COBRE application</w:t>
      </w:r>
      <w:r>
        <w:rPr>
          <w:rFonts w:ascii="Arial" w:hAnsi="Arial" w:cs="Arial"/>
        </w:rPr>
        <w:t xml:space="preserve">. </w:t>
      </w:r>
      <w:r w:rsidR="00FE6385">
        <w:rPr>
          <w:rFonts w:ascii="Arial" w:hAnsi="Arial" w:cs="Arial"/>
        </w:rPr>
        <w:t xml:space="preserve">The </w:t>
      </w:r>
      <w:r w:rsidR="00F77A18">
        <w:rPr>
          <w:rFonts w:ascii="Arial" w:hAnsi="Arial" w:cs="Arial"/>
        </w:rPr>
        <w:t>GEBRI</w:t>
      </w:r>
      <w:r>
        <w:rPr>
          <w:rFonts w:ascii="Arial" w:hAnsi="Arial" w:cs="Arial"/>
        </w:rPr>
        <w:t xml:space="preserve"> is strengthened by the multi-disciplinary approaches that incorporate a genome-enabled biological perspective</w:t>
      </w:r>
      <w:r w:rsidR="0051579F">
        <w:rPr>
          <w:rFonts w:ascii="Arial" w:hAnsi="Arial" w:cs="Arial"/>
        </w:rPr>
        <w:t xml:space="preserve"> in </w:t>
      </w:r>
      <w:r w:rsidR="00076A07">
        <w:rPr>
          <w:rFonts w:ascii="Arial" w:hAnsi="Arial" w:cs="Arial"/>
        </w:rPr>
        <w:t>/approach</w:t>
      </w:r>
      <w:r>
        <w:rPr>
          <w:rFonts w:ascii="Arial" w:hAnsi="Arial" w:cs="Arial"/>
        </w:rPr>
        <w:t xml:space="preserve"> to biomedical engineering research programs.</w:t>
      </w:r>
    </w:p>
    <w:p w14:paraId="0572C0DE" w14:textId="77777777" w:rsidR="00E85F1F" w:rsidRDefault="00E85F1F" w:rsidP="00B755A0">
      <w:pPr>
        <w:ind w:firstLine="720"/>
        <w:rPr>
          <w:rFonts w:ascii="Arial" w:hAnsi="Arial" w:cs="Arial"/>
          <w:u w:val="single"/>
        </w:rPr>
      </w:pPr>
    </w:p>
    <w:p w14:paraId="79C3C695" w14:textId="30A15A51" w:rsidR="009763F5" w:rsidRDefault="009763F5" w:rsidP="00901FD1">
      <w:pPr>
        <w:rPr>
          <w:rFonts w:ascii="Arial" w:hAnsi="Arial" w:cs="Arial"/>
        </w:rPr>
      </w:pPr>
      <w:r w:rsidRPr="009763F5">
        <w:rPr>
          <w:rFonts w:ascii="Arial" w:hAnsi="Arial" w:cs="Arial"/>
          <w:u w:val="single"/>
        </w:rPr>
        <w:t>Kathryn </w:t>
      </w:r>
      <w:r>
        <w:rPr>
          <w:rFonts w:ascii="Arial" w:hAnsi="Arial" w:cs="Arial"/>
          <w:u w:val="single"/>
        </w:rPr>
        <w:t xml:space="preserve">B. </w:t>
      </w:r>
      <w:r w:rsidRPr="009763F5">
        <w:rPr>
          <w:rFonts w:ascii="Arial" w:hAnsi="Arial" w:cs="Arial"/>
          <w:bCs/>
          <w:u w:val="single"/>
        </w:rPr>
        <w:t>Cataneo</w:t>
      </w:r>
      <w:r>
        <w:rPr>
          <w:rFonts w:ascii="Arial" w:hAnsi="Arial" w:cs="Arial"/>
          <w:bCs/>
          <w:u w:val="single"/>
        </w:rPr>
        <w:t>,</w:t>
      </w:r>
      <w:r w:rsidRPr="009763F5">
        <w:rPr>
          <w:rFonts w:ascii="Arial" w:hAnsi="Arial" w:cs="Arial"/>
          <w:u w:val="single"/>
        </w:rPr>
        <w:t xml:space="preserve"> </w:t>
      </w:r>
      <w:r w:rsidR="0051579F">
        <w:rPr>
          <w:rFonts w:ascii="Arial" w:hAnsi="Arial" w:cs="Arial"/>
          <w:u w:val="single"/>
        </w:rPr>
        <w:t xml:space="preserve">MBA, </w:t>
      </w:r>
      <w:r w:rsidRPr="009763F5">
        <w:rPr>
          <w:rFonts w:ascii="Arial" w:hAnsi="Arial" w:cs="Arial"/>
          <w:u w:val="single"/>
        </w:rPr>
        <w:t>Director of Research Development and Communications</w:t>
      </w:r>
      <w:r>
        <w:rPr>
          <w:rFonts w:ascii="Arial" w:hAnsi="Arial" w:cs="Arial"/>
        </w:rPr>
        <w:t>, is the Administrative Director of the U</w:t>
      </w:r>
      <w:r w:rsidR="0051579F">
        <w:rPr>
          <w:rFonts w:ascii="Arial" w:hAnsi="Arial" w:cs="Arial"/>
        </w:rPr>
        <w:t>P</w:t>
      </w:r>
      <w:r>
        <w:rPr>
          <w:rFonts w:ascii="Arial" w:hAnsi="Arial" w:cs="Arial"/>
        </w:rPr>
        <w:t xml:space="preserve">-2-NIH program, the second component of our three-tiered mentoring program. In collaboration with Cote, Cataneo </w:t>
      </w:r>
      <w:r w:rsidR="007F0D5F">
        <w:rPr>
          <w:rFonts w:ascii="Arial" w:hAnsi="Arial" w:cs="Arial"/>
        </w:rPr>
        <w:t xml:space="preserve">provides leadership for the programming of the </w:t>
      </w:r>
      <w:r>
        <w:rPr>
          <w:rFonts w:ascii="Arial" w:hAnsi="Arial" w:cs="Arial"/>
        </w:rPr>
        <w:t>U</w:t>
      </w:r>
      <w:r w:rsidR="0051579F">
        <w:rPr>
          <w:rFonts w:ascii="Arial" w:hAnsi="Arial" w:cs="Arial"/>
        </w:rPr>
        <w:t>P</w:t>
      </w:r>
      <w:r>
        <w:rPr>
          <w:rFonts w:ascii="Arial" w:hAnsi="Arial" w:cs="Arial"/>
        </w:rPr>
        <w:t>-2-NIH</w:t>
      </w:r>
      <w:r w:rsidR="007F0D5F">
        <w:rPr>
          <w:rFonts w:ascii="Arial" w:hAnsi="Arial" w:cs="Arial"/>
        </w:rPr>
        <w:t xml:space="preserve">, as well as developing assessments of the program’s </w:t>
      </w:r>
      <w:r>
        <w:rPr>
          <w:rFonts w:ascii="Arial" w:hAnsi="Arial" w:cs="Arial"/>
        </w:rPr>
        <w:t>effectiveness.</w:t>
      </w:r>
      <w:r w:rsidR="007F0D5F">
        <w:rPr>
          <w:rFonts w:ascii="Arial" w:hAnsi="Arial" w:cs="Arial"/>
        </w:rPr>
        <w:t xml:space="preserve"> Cataneo is also</w:t>
      </w:r>
      <w:r w:rsidR="007F0D5F" w:rsidRPr="007F0D5F">
        <w:rPr>
          <w:rFonts w:ascii="Arial" w:hAnsi="Arial" w:cs="Arial"/>
        </w:rPr>
        <w:t xml:space="preserve"> a member of the leadership team for th</w:t>
      </w:r>
      <w:r w:rsidR="007F0D5F">
        <w:rPr>
          <w:rFonts w:ascii="Arial" w:hAnsi="Arial" w:cs="Arial"/>
        </w:rPr>
        <w:t>e Research &amp; Engagement Academy</w:t>
      </w:r>
      <w:r w:rsidR="0051579F">
        <w:rPr>
          <w:rFonts w:ascii="Arial" w:hAnsi="Arial" w:cs="Arial"/>
        </w:rPr>
        <w:t xml:space="preserve"> and UNH Writing Academy, and is the Administrative Director of UNH’s annual NSF Career and Department of Energy Early Research Career programs to stimulate competitive applications to those agencies</w:t>
      </w:r>
      <w:r w:rsidR="007F0D5F">
        <w:rPr>
          <w:rFonts w:ascii="Arial" w:hAnsi="Arial" w:cs="Arial"/>
        </w:rPr>
        <w:t xml:space="preserve">. </w:t>
      </w:r>
      <w:r w:rsidR="007F0D5F" w:rsidRPr="007F0D5F">
        <w:rPr>
          <w:rFonts w:ascii="Arial" w:hAnsi="Arial" w:cs="Arial"/>
        </w:rPr>
        <w:t> </w:t>
      </w:r>
    </w:p>
    <w:p w14:paraId="1D37EC59" w14:textId="77777777" w:rsidR="00E85F1F" w:rsidRDefault="00E85F1F" w:rsidP="00E17BF5">
      <w:pPr>
        <w:ind w:firstLine="720"/>
        <w:rPr>
          <w:rFonts w:ascii="Arial" w:hAnsi="Arial" w:cs="Arial"/>
          <w:u w:val="single"/>
        </w:rPr>
      </w:pPr>
    </w:p>
    <w:p w14:paraId="66A6300C" w14:textId="1A185FF7" w:rsidR="000535BC" w:rsidRDefault="007F0D5F" w:rsidP="00901FD1">
      <w:pPr>
        <w:rPr>
          <w:rFonts w:ascii="Arial" w:hAnsi="Arial" w:cs="Arial"/>
        </w:rPr>
      </w:pPr>
      <w:r w:rsidRPr="00E17BF5">
        <w:rPr>
          <w:rFonts w:ascii="Arial" w:hAnsi="Arial" w:cs="Arial"/>
          <w:u w:val="single"/>
        </w:rPr>
        <w:t>Scott Valcourt,</w:t>
      </w:r>
      <w:r w:rsidR="00E17BF5" w:rsidRPr="00E17BF5">
        <w:rPr>
          <w:rFonts w:ascii="Arial" w:hAnsi="Arial" w:cs="Arial"/>
          <w:u w:val="single"/>
        </w:rPr>
        <w:t xml:space="preserve"> </w:t>
      </w:r>
      <w:r w:rsidRPr="00E17BF5">
        <w:rPr>
          <w:rFonts w:ascii="Arial" w:hAnsi="Arial" w:cs="Arial"/>
          <w:u w:val="single"/>
        </w:rPr>
        <w:t>Director of UNH Information Technology Project Management</w:t>
      </w:r>
      <w:r>
        <w:rPr>
          <w:rFonts w:ascii="Arial" w:hAnsi="Arial" w:cs="Arial"/>
        </w:rPr>
        <w:t xml:space="preserve">, has served as PI on several </w:t>
      </w:r>
      <w:proofErr w:type="spellStart"/>
      <w:r>
        <w:rPr>
          <w:rFonts w:ascii="Arial" w:hAnsi="Arial" w:cs="Arial"/>
        </w:rPr>
        <w:t>cyberinfrastructure</w:t>
      </w:r>
      <w:proofErr w:type="spellEnd"/>
      <w:r>
        <w:rPr>
          <w:rFonts w:ascii="Arial" w:hAnsi="Arial" w:cs="Arial"/>
        </w:rPr>
        <w:t xml:space="preserve"> grants to the region that have greatly improved commu</w:t>
      </w:r>
      <w:r w:rsidR="00E17BF5">
        <w:rPr>
          <w:rFonts w:ascii="Arial" w:hAnsi="Arial" w:cs="Arial"/>
        </w:rPr>
        <w:t xml:space="preserve">nications and data transfer for bioinformatics projects. He brings expertise in videoconferencing that will enhance our ability to </w:t>
      </w:r>
      <w:r w:rsidR="0051579F">
        <w:rPr>
          <w:rFonts w:ascii="Arial" w:hAnsi="Arial" w:cs="Arial"/>
        </w:rPr>
        <w:t xml:space="preserve">effectively </w:t>
      </w:r>
      <w:r w:rsidR="00E17BF5">
        <w:rPr>
          <w:rFonts w:ascii="Arial" w:hAnsi="Arial" w:cs="Arial"/>
        </w:rPr>
        <w:t>communicate among Steering Committee and advisory committee</w:t>
      </w:r>
      <w:r w:rsidR="0051579F">
        <w:rPr>
          <w:rFonts w:ascii="Arial" w:hAnsi="Arial" w:cs="Arial"/>
        </w:rPr>
        <w:t xml:space="preserve"> members</w:t>
      </w:r>
      <w:r w:rsidR="00E17BF5">
        <w:rPr>
          <w:rFonts w:ascii="Arial" w:hAnsi="Arial" w:cs="Arial"/>
        </w:rPr>
        <w:t xml:space="preserve">, as well as with academic </w:t>
      </w:r>
      <w:r w:rsidR="00E17BF5">
        <w:rPr>
          <w:rFonts w:ascii="Arial" w:hAnsi="Arial" w:cs="Arial"/>
        </w:rPr>
        <w:lastRenderedPageBreak/>
        <w:t>partners in the region.</w:t>
      </w:r>
      <w:r w:rsidR="0051579F">
        <w:rPr>
          <w:rFonts w:ascii="Arial" w:hAnsi="Arial" w:cs="Arial"/>
        </w:rPr>
        <w:t xml:space="preserve"> </w:t>
      </w:r>
      <w:proofErr w:type="spellStart"/>
      <w:r w:rsidR="0051579F">
        <w:rPr>
          <w:rFonts w:ascii="Arial" w:hAnsi="Arial" w:cs="Arial"/>
        </w:rPr>
        <w:t>Valcourt’s</w:t>
      </w:r>
      <w:proofErr w:type="spellEnd"/>
      <w:r w:rsidR="0051579F">
        <w:rPr>
          <w:rFonts w:ascii="Arial" w:hAnsi="Arial" w:cs="Arial"/>
        </w:rPr>
        <w:t xml:space="preserve"> most recent grant is from NSF’s Campus Cyber-infrastructure Networking Infrastructure and Engineering Program to establish a science DMZ at UNH. </w:t>
      </w:r>
      <w:r w:rsidR="00F93CA4">
        <w:rPr>
          <w:rFonts w:ascii="Arial" w:hAnsi="Arial" w:cs="Arial"/>
        </w:rPr>
        <w:t xml:space="preserve">The </w:t>
      </w:r>
      <w:r w:rsidR="0051579F">
        <w:rPr>
          <w:rFonts w:ascii="Arial" w:hAnsi="Arial" w:cs="Arial"/>
        </w:rPr>
        <w:t>Hubbard Center for Geno</w:t>
      </w:r>
      <w:r w:rsidR="00703396">
        <w:rPr>
          <w:rFonts w:ascii="Arial" w:hAnsi="Arial" w:cs="Arial"/>
        </w:rPr>
        <w:t>me Studies is one of the center</w:t>
      </w:r>
      <w:r w:rsidR="0051579F">
        <w:rPr>
          <w:rFonts w:ascii="Arial" w:hAnsi="Arial" w:cs="Arial"/>
        </w:rPr>
        <w:t>s to benefit from this grant and will experience data transf</w:t>
      </w:r>
      <w:r w:rsidR="00F66F9B">
        <w:rPr>
          <w:rFonts w:ascii="Arial" w:hAnsi="Arial" w:cs="Arial"/>
        </w:rPr>
        <w:t>er speeds at 10</w:t>
      </w:r>
      <w:r w:rsidR="00F93CA4">
        <w:rPr>
          <w:rFonts w:ascii="Arial" w:hAnsi="Arial" w:cs="Arial"/>
        </w:rPr>
        <w:t xml:space="preserve"> times</w:t>
      </w:r>
      <w:r w:rsidR="00F66F9B">
        <w:rPr>
          <w:rFonts w:ascii="Arial" w:hAnsi="Arial" w:cs="Arial"/>
        </w:rPr>
        <w:t xml:space="preserve"> the current speed.</w:t>
      </w:r>
    </w:p>
    <w:p w14:paraId="108E282F" w14:textId="77777777" w:rsidR="00E17BF5" w:rsidRDefault="00E17BF5" w:rsidP="00E17BF5">
      <w:pPr>
        <w:ind w:firstLine="720"/>
        <w:rPr>
          <w:rFonts w:ascii="Arial" w:hAnsi="Arial" w:cs="Arial"/>
        </w:rPr>
      </w:pPr>
    </w:p>
    <w:p w14:paraId="38A85529" w14:textId="7C33F0D4" w:rsidR="00750038" w:rsidRPr="006A31D3" w:rsidRDefault="000535BC" w:rsidP="008600BC">
      <w:pPr>
        <w:rPr>
          <w:rFonts w:ascii="Arial" w:hAnsi="Arial" w:cs="Arial"/>
        </w:rPr>
      </w:pPr>
      <w:r w:rsidRPr="00DB71B8">
        <w:rPr>
          <w:rFonts w:ascii="Arial" w:hAnsi="Arial" w:cs="Arial"/>
          <w:b/>
          <w:i/>
          <w:u w:val="single"/>
        </w:rPr>
        <w:t>Ex</w:t>
      </w:r>
      <w:r w:rsidR="00750038" w:rsidRPr="00DB71B8">
        <w:rPr>
          <w:rFonts w:ascii="Arial" w:hAnsi="Arial" w:cs="Arial"/>
          <w:b/>
          <w:i/>
          <w:u w:val="single"/>
        </w:rPr>
        <w:t>ternal Advisory Committee (EAC).</w:t>
      </w:r>
      <w:r w:rsidR="00C32B41">
        <w:rPr>
          <w:rFonts w:ascii="Arial" w:hAnsi="Arial" w:cs="Arial"/>
        </w:rPr>
        <w:t xml:space="preserve"> EAC</w:t>
      </w:r>
      <w:r w:rsidR="00750038" w:rsidRPr="006A31D3">
        <w:rPr>
          <w:rFonts w:ascii="Arial" w:hAnsi="Arial" w:cs="Arial"/>
        </w:rPr>
        <w:t xml:space="preserve"> responsibilities </w:t>
      </w:r>
      <w:r w:rsidR="006A31D3">
        <w:rPr>
          <w:rFonts w:ascii="Arial" w:hAnsi="Arial" w:cs="Arial"/>
        </w:rPr>
        <w:t>are to (1) oversee and guide the Steering Committee in developing and implementing th</w:t>
      </w:r>
      <w:r w:rsidR="00C32B41">
        <w:rPr>
          <w:rFonts w:ascii="Arial" w:hAnsi="Arial" w:cs="Arial"/>
        </w:rPr>
        <w:t>is application’s</w:t>
      </w:r>
      <w:r w:rsidR="006A31D3">
        <w:rPr>
          <w:rFonts w:ascii="Arial" w:hAnsi="Arial" w:cs="Arial"/>
        </w:rPr>
        <w:t xml:space="preserve"> specific aims; (2) critique the performance of the administrative and research cores </w:t>
      </w:r>
      <w:r w:rsidR="00C32B41">
        <w:rPr>
          <w:rFonts w:ascii="Arial" w:hAnsi="Arial" w:cs="Arial"/>
        </w:rPr>
        <w:t xml:space="preserve">and </w:t>
      </w:r>
      <w:r w:rsidR="006A31D3">
        <w:rPr>
          <w:rFonts w:ascii="Arial" w:hAnsi="Arial" w:cs="Arial"/>
        </w:rPr>
        <w:t xml:space="preserve"> the scientific progress of the junior investigators; (3) share their scientific expertise in genomics and bioinformatics; (4) </w:t>
      </w:r>
      <w:r w:rsidR="00F03E83">
        <w:rPr>
          <w:rFonts w:ascii="Arial" w:hAnsi="Arial" w:cs="Arial"/>
        </w:rPr>
        <w:t xml:space="preserve">conduct annual, written formative evaluations and a final summative evaluation of </w:t>
      </w:r>
      <w:r w:rsidR="00616026">
        <w:rPr>
          <w:rFonts w:ascii="Arial" w:hAnsi="Arial" w:cs="Arial"/>
        </w:rPr>
        <w:t xml:space="preserve">the </w:t>
      </w:r>
      <w:r w:rsidR="00C32B41">
        <w:rPr>
          <w:rFonts w:ascii="Arial" w:hAnsi="Arial" w:cs="Arial"/>
        </w:rPr>
        <w:t xml:space="preserve">GEBRI’s </w:t>
      </w:r>
      <w:r w:rsidR="00F03E83">
        <w:rPr>
          <w:rFonts w:ascii="Arial" w:hAnsi="Arial" w:cs="Arial"/>
        </w:rPr>
        <w:t xml:space="preserve">development and the progress of the junior investigators toward independent status, and (5) review and recommend </w:t>
      </w:r>
      <w:r w:rsidR="00901FD1">
        <w:rPr>
          <w:rFonts w:ascii="Arial" w:hAnsi="Arial" w:cs="Arial"/>
        </w:rPr>
        <w:t xml:space="preserve">(to NIGMS) </w:t>
      </w:r>
      <w:r w:rsidR="00F03E83">
        <w:rPr>
          <w:rFonts w:ascii="Arial" w:hAnsi="Arial" w:cs="Arial"/>
        </w:rPr>
        <w:t xml:space="preserve">candidate investigators </w:t>
      </w:r>
      <w:r w:rsidR="00C32B41">
        <w:rPr>
          <w:rFonts w:ascii="Arial" w:hAnsi="Arial" w:cs="Arial"/>
        </w:rPr>
        <w:t xml:space="preserve">to replace </w:t>
      </w:r>
      <w:r w:rsidR="00F03E83">
        <w:rPr>
          <w:rFonts w:ascii="Arial" w:hAnsi="Arial" w:cs="Arial"/>
        </w:rPr>
        <w:t xml:space="preserve"> those who “graduate” or fail to demonstrate satisfactory performance. The EAC will meet semi-annually, and </w:t>
      </w:r>
      <w:r w:rsidR="00C32B41">
        <w:rPr>
          <w:rFonts w:ascii="Arial" w:hAnsi="Arial" w:cs="Arial"/>
        </w:rPr>
        <w:t xml:space="preserve">prepare </w:t>
      </w:r>
      <w:r w:rsidR="00616026">
        <w:rPr>
          <w:rFonts w:ascii="Arial" w:hAnsi="Arial" w:cs="Arial"/>
        </w:rPr>
        <w:t xml:space="preserve">for the Steering Committee </w:t>
      </w:r>
      <w:r w:rsidR="00F03E83">
        <w:rPr>
          <w:rFonts w:ascii="Arial" w:hAnsi="Arial" w:cs="Arial"/>
        </w:rPr>
        <w:t xml:space="preserve">a written summary of the issues discussed, recommendations made, and actions </w:t>
      </w:r>
      <w:r w:rsidR="00A92BC1">
        <w:rPr>
          <w:rFonts w:ascii="Arial" w:hAnsi="Arial" w:cs="Arial"/>
        </w:rPr>
        <w:t xml:space="preserve">to be </w:t>
      </w:r>
      <w:r w:rsidR="00F03E83">
        <w:rPr>
          <w:rFonts w:ascii="Arial" w:hAnsi="Arial" w:cs="Arial"/>
        </w:rPr>
        <w:t xml:space="preserve">taken. </w:t>
      </w:r>
    </w:p>
    <w:p w14:paraId="62E99238" w14:textId="77777777" w:rsidR="006E0AC3" w:rsidRDefault="006E0AC3" w:rsidP="00901FD1">
      <w:pPr>
        <w:rPr>
          <w:rFonts w:ascii="Arial" w:hAnsi="Arial" w:cs="Arial"/>
        </w:rPr>
      </w:pPr>
    </w:p>
    <w:p w14:paraId="2CD7E7AD" w14:textId="63CF6545" w:rsidR="008600BC" w:rsidRDefault="00C32B41" w:rsidP="00901FD1">
      <w:pPr>
        <w:rPr>
          <w:rFonts w:ascii="Arial" w:hAnsi="Arial" w:cs="Arial"/>
        </w:rPr>
      </w:pPr>
      <w:r>
        <w:rPr>
          <w:rFonts w:ascii="Arial" w:hAnsi="Arial" w:cs="Arial"/>
        </w:rPr>
        <w:t xml:space="preserve">EAC </w:t>
      </w:r>
      <w:r w:rsidR="00AD764B">
        <w:rPr>
          <w:rFonts w:ascii="Arial" w:hAnsi="Arial" w:cs="Arial"/>
        </w:rPr>
        <w:t xml:space="preserve">composition </w:t>
      </w:r>
      <w:r w:rsidR="008600BC" w:rsidRPr="008600BC">
        <w:rPr>
          <w:rFonts w:ascii="Arial" w:hAnsi="Arial" w:cs="Arial"/>
        </w:rPr>
        <w:t xml:space="preserve">will be critical to the sustained success of </w:t>
      </w:r>
      <w:r w:rsidR="00F77A18">
        <w:rPr>
          <w:rFonts w:ascii="Arial" w:hAnsi="Arial" w:cs="Arial"/>
        </w:rPr>
        <w:t>GEBRI</w:t>
      </w:r>
      <w:r w:rsidR="008600BC" w:rsidRPr="008600BC">
        <w:rPr>
          <w:rFonts w:ascii="Arial" w:hAnsi="Arial" w:cs="Arial"/>
        </w:rPr>
        <w:t xml:space="preserve">. </w:t>
      </w:r>
      <w:r w:rsidR="00750038">
        <w:rPr>
          <w:rFonts w:ascii="Arial" w:hAnsi="Arial" w:cs="Arial"/>
        </w:rPr>
        <w:t xml:space="preserve">EAC </w:t>
      </w:r>
      <w:r w:rsidR="008600BC" w:rsidRPr="008600BC">
        <w:rPr>
          <w:rFonts w:ascii="Arial" w:hAnsi="Arial" w:cs="Arial"/>
        </w:rPr>
        <w:t xml:space="preserve">members will be familiar with the </w:t>
      </w:r>
      <w:r>
        <w:rPr>
          <w:rFonts w:ascii="Arial" w:hAnsi="Arial" w:cs="Arial"/>
        </w:rPr>
        <w:t xml:space="preserve">GEBRI </w:t>
      </w:r>
      <w:r w:rsidR="00750038">
        <w:rPr>
          <w:rFonts w:ascii="Arial" w:hAnsi="Arial" w:cs="Arial"/>
        </w:rPr>
        <w:t>mission,</w:t>
      </w:r>
      <w:r w:rsidR="008600BC" w:rsidRPr="008600BC">
        <w:rPr>
          <w:rFonts w:ascii="Arial" w:hAnsi="Arial" w:cs="Arial"/>
        </w:rPr>
        <w:t xml:space="preserve"> </w:t>
      </w:r>
      <w:r w:rsidR="006A31D3">
        <w:rPr>
          <w:rFonts w:ascii="Arial" w:hAnsi="Arial" w:cs="Arial"/>
        </w:rPr>
        <w:t xml:space="preserve">have extensive expertise in genomics and bioinformatics, </w:t>
      </w:r>
      <w:r w:rsidR="008600BC" w:rsidRPr="008600BC">
        <w:rPr>
          <w:rFonts w:ascii="Arial" w:hAnsi="Arial" w:cs="Arial"/>
        </w:rPr>
        <w:t xml:space="preserve">and have </w:t>
      </w:r>
      <w:r w:rsidR="006A31D3">
        <w:rPr>
          <w:rFonts w:ascii="Arial" w:hAnsi="Arial" w:cs="Arial"/>
        </w:rPr>
        <w:t xml:space="preserve">the </w:t>
      </w:r>
      <w:r w:rsidR="00750038">
        <w:rPr>
          <w:rFonts w:ascii="Arial" w:hAnsi="Arial" w:cs="Arial"/>
        </w:rPr>
        <w:t xml:space="preserve">administrative </w:t>
      </w:r>
      <w:r w:rsidR="008600BC" w:rsidRPr="008600BC">
        <w:rPr>
          <w:rFonts w:ascii="Arial" w:hAnsi="Arial" w:cs="Arial"/>
        </w:rPr>
        <w:t xml:space="preserve">experience to </w:t>
      </w:r>
      <w:r w:rsidR="006A31D3">
        <w:rPr>
          <w:rFonts w:ascii="Arial" w:hAnsi="Arial" w:cs="Arial"/>
        </w:rPr>
        <w:t xml:space="preserve">provide </w:t>
      </w:r>
      <w:r w:rsidR="00750038">
        <w:rPr>
          <w:rFonts w:ascii="Arial" w:hAnsi="Arial" w:cs="Arial"/>
        </w:rPr>
        <w:t>critique</w:t>
      </w:r>
      <w:r w:rsidR="006A31D3">
        <w:rPr>
          <w:rFonts w:ascii="Arial" w:hAnsi="Arial" w:cs="Arial"/>
        </w:rPr>
        <w:t>s</w:t>
      </w:r>
      <w:r w:rsidR="00750038">
        <w:rPr>
          <w:rFonts w:ascii="Arial" w:hAnsi="Arial" w:cs="Arial"/>
        </w:rPr>
        <w:t xml:space="preserve"> </w:t>
      </w:r>
      <w:r w:rsidR="006A31D3">
        <w:rPr>
          <w:rFonts w:ascii="Arial" w:hAnsi="Arial" w:cs="Arial"/>
        </w:rPr>
        <w:t xml:space="preserve">of </w:t>
      </w:r>
      <w:r w:rsidR="00750038">
        <w:rPr>
          <w:rFonts w:ascii="Arial" w:hAnsi="Arial" w:cs="Arial"/>
        </w:rPr>
        <w:t>the scientific progress</w:t>
      </w:r>
      <w:r w:rsidR="006A31D3">
        <w:rPr>
          <w:rFonts w:ascii="Arial" w:hAnsi="Arial" w:cs="Arial"/>
        </w:rPr>
        <w:t xml:space="preserve"> of the junior investigators</w:t>
      </w:r>
      <w:r w:rsidR="005D2491">
        <w:rPr>
          <w:rFonts w:ascii="Arial" w:hAnsi="Arial" w:cs="Arial"/>
        </w:rPr>
        <w:t xml:space="preserve"> and of the Steering Committee’s effectiveness in administering the</w:t>
      </w:r>
      <w:r w:rsidR="005A0124">
        <w:rPr>
          <w:rFonts w:ascii="Arial" w:hAnsi="Arial" w:cs="Arial"/>
        </w:rPr>
        <w:t xml:space="preserve"> GEBRI</w:t>
      </w:r>
      <w:r w:rsidR="005D2491">
        <w:rPr>
          <w:rFonts w:ascii="Arial" w:hAnsi="Arial" w:cs="Arial"/>
        </w:rPr>
        <w:t xml:space="preserve"> </w:t>
      </w:r>
      <w:r w:rsidR="005A0124">
        <w:rPr>
          <w:rFonts w:ascii="Arial" w:hAnsi="Arial" w:cs="Arial"/>
        </w:rPr>
        <w:t>C</w:t>
      </w:r>
      <w:r w:rsidR="005D2491">
        <w:rPr>
          <w:rFonts w:ascii="Arial" w:hAnsi="Arial" w:cs="Arial"/>
        </w:rPr>
        <w:t>ores</w:t>
      </w:r>
      <w:r w:rsidR="008600BC" w:rsidRPr="008600BC">
        <w:rPr>
          <w:rFonts w:ascii="Arial" w:hAnsi="Arial" w:cs="Arial"/>
        </w:rPr>
        <w:t xml:space="preserve">. The </w:t>
      </w:r>
      <w:r w:rsidR="00F77A18">
        <w:rPr>
          <w:rFonts w:ascii="Arial" w:hAnsi="Arial" w:cs="Arial"/>
        </w:rPr>
        <w:t>GEBRI</w:t>
      </w:r>
      <w:r w:rsidR="008600BC" w:rsidRPr="008600BC">
        <w:rPr>
          <w:rFonts w:ascii="Arial" w:hAnsi="Arial" w:cs="Arial"/>
        </w:rPr>
        <w:t xml:space="preserve"> is </w:t>
      </w:r>
      <w:r w:rsidR="005D2491">
        <w:rPr>
          <w:rFonts w:ascii="Arial" w:hAnsi="Arial" w:cs="Arial"/>
        </w:rPr>
        <w:t xml:space="preserve">firmly </w:t>
      </w:r>
      <w:r w:rsidR="008600BC" w:rsidRPr="008600BC">
        <w:rPr>
          <w:rFonts w:ascii="Arial" w:hAnsi="Arial" w:cs="Arial"/>
        </w:rPr>
        <w:t xml:space="preserve">committed to </w:t>
      </w:r>
      <w:r w:rsidR="005D2491">
        <w:rPr>
          <w:rFonts w:ascii="Arial" w:hAnsi="Arial" w:cs="Arial"/>
        </w:rPr>
        <w:t xml:space="preserve">enabling </w:t>
      </w:r>
      <w:r w:rsidR="008600BC" w:rsidRPr="008600BC">
        <w:rPr>
          <w:rFonts w:ascii="Arial" w:hAnsi="Arial" w:cs="Arial"/>
        </w:rPr>
        <w:t>partnerships and resource</w:t>
      </w:r>
      <w:r w:rsidR="005D2491">
        <w:rPr>
          <w:rFonts w:ascii="Arial" w:hAnsi="Arial" w:cs="Arial"/>
        </w:rPr>
        <w:t>-</w:t>
      </w:r>
      <w:r w:rsidR="008600BC" w:rsidRPr="008600BC">
        <w:rPr>
          <w:rFonts w:ascii="Arial" w:hAnsi="Arial" w:cs="Arial"/>
        </w:rPr>
        <w:t>sharing mechanisms to enhance scienti</w:t>
      </w:r>
      <w:r w:rsidR="005D2491">
        <w:rPr>
          <w:rFonts w:ascii="Arial" w:hAnsi="Arial" w:cs="Arial"/>
        </w:rPr>
        <w:t>fic exchange, as well as providing</w:t>
      </w:r>
      <w:r w:rsidR="008600BC" w:rsidRPr="008600BC">
        <w:rPr>
          <w:rFonts w:ascii="Arial" w:hAnsi="Arial" w:cs="Arial"/>
        </w:rPr>
        <w:t xml:space="preserve"> state-of-the-art infrastructure to </w:t>
      </w:r>
      <w:r w:rsidR="005D2491">
        <w:rPr>
          <w:rFonts w:ascii="Arial" w:hAnsi="Arial" w:cs="Arial"/>
        </w:rPr>
        <w:t>the academic partners</w:t>
      </w:r>
      <w:r w:rsidR="008600BC" w:rsidRPr="008600BC">
        <w:rPr>
          <w:rFonts w:ascii="Arial" w:hAnsi="Arial" w:cs="Arial"/>
        </w:rPr>
        <w:t xml:space="preserve">. </w:t>
      </w:r>
      <w:r w:rsidR="00DB71B8">
        <w:rPr>
          <w:rFonts w:ascii="Arial" w:hAnsi="Arial" w:cs="Arial"/>
        </w:rPr>
        <w:t>For this</w:t>
      </w:r>
      <w:r w:rsidR="005D2491">
        <w:rPr>
          <w:rFonts w:ascii="Arial" w:hAnsi="Arial" w:cs="Arial"/>
        </w:rPr>
        <w:t xml:space="preserve"> reason</w:t>
      </w:r>
      <w:r w:rsidR="008600BC" w:rsidRPr="008600BC">
        <w:rPr>
          <w:rFonts w:ascii="Arial" w:hAnsi="Arial" w:cs="Arial"/>
        </w:rPr>
        <w:t xml:space="preserve">, regional scientific leaders familiar with genomics and bioinformatics infrastructure </w:t>
      </w:r>
      <w:r w:rsidR="005D2491">
        <w:rPr>
          <w:rFonts w:ascii="Arial" w:hAnsi="Arial" w:cs="Arial"/>
        </w:rPr>
        <w:t>(</w:t>
      </w:r>
      <w:r w:rsidR="008600BC" w:rsidRPr="008600BC">
        <w:rPr>
          <w:rFonts w:ascii="Arial" w:hAnsi="Arial" w:cs="Arial"/>
        </w:rPr>
        <w:t xml:space="preserve">as well as </w:t>
      </w:r>
      <w:r w:rsidR="00DB71B8">
        <w:rPr>
          <w:rFonts w:ascii="Arial" w:hAnsi="Arial" w:cs="Arial"/>
        </w:rPr>
        <w:t xml:space="preserve">with </w:t>
      </w:r>
      <w:r>
        <w:rPr>
          <w:rFonts w:ascii="Arial" w:hAnsi="Arial" w:cs="Arial"/>
        </w:rPr>
        <w:t xml:space="preserve">each </w:t>
      </w:r>
      <w:r w:rsidR="00DB71B8">
        <w:rPr>
          <w:rFonts w:ascii="Arial" w:hAnsi="Arial" w:cs="Arial"/>
        </w:rPr>
        <w:t>junior investigator’s</w:t>
      </w:r>
      <w:r w:rsidR="008600BC" w:rsidRPr="008600BC">
        <w:rPr>
          <w:rFonts w:ascii="Arial" w:hAnsi="Arial" w:cs="Arial"/>
        </w:rPr>
        <w:t xml:space="preserve"> research interests</w:t>
      </w:r>
      <w:r w:rsidR="005D2491">
        <w:rPr>
          <w:rFonts w:ascii="Arial" w:hAnsi="Arial" w:cs="Arial"/>
        </w:rPr>
        <w:t>)</w:t>
      </w:r>
      <w:r w:rsidR="008600BC" w:rsidRPr="008600BC">
        <w:rPr>
          <w:rFonts w:ascii="Arial" w:hAnsi="Arial" w:cs="Arial"/>
        </w:rPr>
        <w:t xml:space="preserve"> would be exceptionally </w:t>
      </w:r>
      <w:r w:rsidR="005D2491">
        <w:rPr>
          <w:rFonts w:ascii="Arial" w:hAnsi="Arial" w:cs="Arial"/>
        </w:rPr>
        <w:t xml:space="preserve">well suited to serve as </w:t>
      </w:r>
      <w:r>
        <w:rPr>
          <w:rFonts w:ascii="Arial" w:hAnsi="Arial" w:cs="Arial"/>
        </w:rPr>
        <w:t xml:space="preserve">EAC </w:t>
      </w:r>
      <w:r w:rsidR="008600BC" w:rsidRPr="008600BC">
        <w:rPr>
          <w:rFonts w:ascii="Arial" w:hAnsi="Arial" w:cs="Arial"/>
        </w:rPr>
        <w:t xml:space="preserve">members.  The high density of regional IDeA states (NH, ME, RI, VT, DE) with which we partner </w:t>
      </w:r>
      <w:r w:rsidR="005D2491">
        <w:rPr>
          <w:rFonts w:ascii="Arial" w:hAnsi="Arial" w:cs="Arial"/>
        </w:rPr>
        <w:t xml:space="preserve">offers a deep pool of </w:t>
      </w:r>
      <w:r w:rsidR="008600BC" w:rsidRPr="008600BC">
        <w:rPr>
          <w:rFonts w:ascii="Arial" w:hAnsi="Arial" w:cs="Arial"/>
        </w:rPr>
        <w:t xml:space="preserve">scientific </w:t>
      </w:r>
      <w:r w:rsidR="005D2491">
        <w:rPr>
          <w:rFonts w:ascii="Arial" w:hAnsi="Arial" w:cs="Arial"/>
        </w:rPr>
        <w:t xml:space="preserve">experts </w:t>
      </w:r>
      <w:r w:rsidR="008600BC" w:rsidRPr="008600BC">
        <w:rPr>
          <w:rFonts w:ascii="Arial" w:hAnsi="Arial" w:cs="Arial"/>
        </w:rPr>
        <w:t xml:space="preserve">with knowledge of regional </w:t>
      </w:r>
      <w:r w:rsidR="005D2491">
        <w:rPr>
          <w:rFonts w:ascii="Arial" w:hAnsi="Arial" w:cs="Arial"/>
        </w:rPr>
        <w:t xml:space="preserve">biomedical research </w:t>
      </w:r>
      <w:r w:rsidR="008600BC" w:rsidRPr="008600BC">
        <w:rPr>
          <w:rFonts w:ascii="Arial" w:hAnsi="Arial" w:cs="Arial"/>
        </w:rPr>
        <w:t xml:space="preserve">infrastructure. Among other COBREs </w:t>
      </w:r>
      <w:r w:rsidR="005D2491">
        <w:rPr>
          <w:rFonts w:ascii="Arial" w:hAnsi="Arial" w:cs="Arial"/>
        </w:rPr>
        <w:t xml:space="preserve">outside the </w:t>
      </w:r>
      <w:r>
        <w:rPr>
          <w:rFonts w:ascii="Arial" w:hAnsi="Arial" w:cs="Arial"/>
        </w:rPr>
        <w:t>N</w:t>
      </w:r>
      <w:r w:rsidR="005D2491">
        <w:rPr>
          <w:rFonts w:ascii="Arial" w:hAnsi="Arial" w:cs="Arial"/>
        </w:rPr>
        <w:t>ortheast</w:t>
      </w:r>
      <w:r w:rsidR="008600BC" w:rsidRPr="008600BC">
        <w:rPr>
          <w:rFonts w:ascii="Arial" w:hAnsi="Arial" w:cs="Arial"/>
        </w:rPr>
        <w:t>, the Institute for Bioinformatics and Evolut</w:t>
      </w:r>
      <w:r w:rsidR="005D2491">
        <w:rPr>
          <w:rFonts w:ascii="Arial" w:hAnsi="Arial" w:cs="Arial"/>
        </w:rPr>
        <w:t xml:space="preserve">ionary Studies (IBEST; University of Idaho) </w:t>
      </w:r>
      <w:r w:rsidR="008600BC" w:rsidRPr="008600BC">
        <w:rPr>
          <w:rFonts w:ascii="Arial" w:hAnsi="Arial" w:cs="Arial"/>
        </w:rPr>
        <w:t xml:space="preserve">is similar in </w:t>
      </w:r>
      <w:r w:rsidR="00493A84">
        <w:rPr>
          <w:rFonts w:ascii="Arial" w:hAnsi="Arial" w:cs="Arial"/>
        </w:rPr>
        <w:t xml:space="preserve">scientific </w:t>
      </w:r>
      <w:r w:rsidR="008600BC" w:rsidRPr="008600BC">
        <w:rPr>
          <w:rFonts w:ascii="Arial" w:hAnsi="Arial" w:cs="Arial"/>
        </w:rPr>
        <w:t xml:space="preserve">theme and </w:t>
      </w:r>
      <w:r w:rsidR="00493A84">
        <w:rPr>
          <w:rFonts w:ascii="Arial" w:hAnsi="Arial" w:cs="Arial"/>
        </w:rPr>
        <w:t>administration</w:t>
      </w:r>
      <w:r w:rsidR="008600BC" w:rsidRPr="008600BC">
        <w:rPr>
          <w:rFonts w:ascii="Arial" w:hAnsi="Arial" w:cs="Arial"/>
        </w:rPr>
        <w:t xml:space="preserve"> to </w:t>
      </w:r>
      <w:proofErr w:type="gramStart"/>
      <w:r>
        <w:rPr>
          <w:rFonts w:ascii="Arial" w:hAnsi="Arial" w:cs="Arial"/>
        </w:rPr>
        <w:t xml:space="preserve">UNH’s </w:t>
      </w:r>
      <w:r w:rsidR="00493A84">
        <w:rPr>
          <w:rFonts w:ascii="Arial" w:hAnsi="Arial" w:cs="Arial"/>
        </w:rPr>
        <w:t xml:space="preserve"> </w:t>
      </w:r>
      <w:r w:rsidR="00F77A18">
        <w:rPr>
          <w:rFonts w:ascii="Arial" w:hAnsi="Arial" w:cs="Arial"/>
        </w:rPr>
        <w:t>GEBRI</w:t>
      </w:r>
      <w:proofErr w:type="gramEnd"/>
      <w:r w:rsidR="008600BC" w:rsidRPr="008600BC">
        <w:rPr>
          <w:rFonts w:ascii="Arial" w:hAnsi="Arial" w:cs="Arial"/>
        </w:rPr>
        <w:t xml:space="preserve"> and could play an important role in </w:t>
      </w:r>
      <w:r w:rsidR="00AD764B">
        <w:rPr>
          <w:rFonts w:ascii="Arial" w:hAnsi="Arial" w:cs="Arial"/>
        </w:rPr>
        <w:t>advising us about the entire scope of our program—scientific and administrative</w:t>
      </w:r>
      <w:r w:rsidR="008600BC" w:rsidRPr="008600BC">
        <w:rPr>
          <w:rFonts w:ascii="Arial" w:hAnsi="Arial" w:cs="Arial"/>
        </w:rPr>
        <w:t xml:space="preserve">.  Finally, </w:t>
      </w:r>
      <w:r w:rsidR="00AD764B">
        <w:rPr>
          <w:rFonts w:ascii="Arial" w:hAnsi="Arial" w:cs="Arial"/>
        </w:rPr>
        <w:t xml:space="preserve">the scientific backgrounds and expertise of two of our junior investigators in bioengineering bring an exciting multidisciplinary element to our </w:t>
      </w:r>
      <w:r w:rsidR="00F77A18">
        <w:rPr>
          <w:rFonts w:ascii="Arial" w:hAnsi="Arial" w:cs="Arial"/>
        </w:rPr>
        <w:t>GEBRI</w:t>
      </w:r>
      <w:r>
        <w:rPr>
          <w:rFonts w:ascii="Arial" w:hAnsi="Arial" w:cs="Arial"/>
        </w:rPr>
        <w:t>. Thus</w:t>
      </w:r>
      <w:proofErr w:type="gramStart"/>
      <w:r>
        <w:rPr>
          <w:rFonts w:ascii="Arial" w:hAnsi="Arial" w:cs="Arial"/>
        </w:rPr>
        <w:t xml:space="preserve">, </w:t>
      </w:r>
      <w:r w:rsidR="00AD764B">
        <w:rPr>
          <w:rFonts w:ascii="Arial" w:hAnsi="Arial" w:cs="Arial"/>
        </w:rPr>
        <w:t xml:space="preserve"> the</w:t>
      </w:r>
      <w:proofErr w:type="gramEnd"/>
      <w:r w:rsidR="00AD764B">
        <w:rPr>
          <w:rFonts w:ascii="Arial" w:hAnsi="Arial" w:cs="Arial"/>
        </w:rPr>
        <w:t xml:space="preserve"> effectiveness of the EAC to advise and oversee the program would be greatly enhanced by inclu</w:t>
      </w:r>
      <w:r w:rsidR="0028559A">
        <w:rPr>
          <w:rFonts w:ascii="Arial" w:hAnsi="Arial" w:cs="Arial"/>
        </w:rPr>
        <w:t>ding</w:t>
      </w:r>
      <w:r w:rsidR="00AD764B">
        <w:rPr>
          <w:rFonts w:ascii="Arial" w:hAnsi="Arial" w:cs="Arial"/>
        </w:rPr>
        <w:t xml:space="preserve"> </w:t>
      </w:r>
      <w:r w:rsidR="0028559A">
        <w:rPr>
          <w:rFonts w:ascii="Arial" w:hAnsi="Arial" w:cs="Arial"/>
        </w:rPr>
        <w:t>scientist</w:t>
      </w:r>
      <w:r w:rsidR="005A0124">
        <w:rPr>
          <w:rFonts w:ascii="Arial" w:hAnsi="Arial" w:cs="Arial"/>
        </w:rPr>
        <w:t>(s)</w:t>
      </w:r>
      <w:r w:rsidR="0028559A">
        <w:rPr>
          <w:rFonts w:ascii="Arial" w:hAnsi="Arial" w:cs="Arial"/>
        </w:rPr>
        <w:t xml:space="preserve"> who </w:t>
      </w:r>
      <w:r w:rsidR="005A0124">
        <w:rPr>
          <w:rFonts w:ascii="Arial" w:hAnsi="Arial" w:cs="Arial"/>
        </w:rPr>
        <w:t>are</w:t>
      </w:r>
      <w:r w:rsidR="0028559A">
        <w:rPr>
          <w:rFonts w:ascii="Arial" w:hAnsi="Arial" w:cs="Arial"/>
        </w:rPr>
        <w:t xml:space="preserve"> </w:t>
      </w:r>
      <w:r w:rsidR="00AD764B">
        <w:rPr>
          <w:rFonts w:ascii="Arial" w:hAnsi="Arial" w:cs="Arial"/>
        </w:rPr>
        <w:t xml:space="preserve">highly knowledgeable of the biomedical engineering discipline; we are aware of highly </w:t>
      </w:r>
      <w:r w:rsidR="008600BC" w:rsidRPr="008600BC">
        <w:rPr>
          <w:rFonts w:ascii="Arial" w:hAnsi="Arial" w:cs="Arial"/>
        </w:rPr>
        <w:t xml:space="preserve">successful </w:t>
      </w:r>
      <w:r w:rsidR="005A0124">
        <w:rPr>
          <w:rFonts w:ascii="Arial" w:hAnsi="Arial" w:cs="Arial"/>
        </w:rPr>
        <w:t xml:space="preserve">individuals </w:t>
      </w:r>
      <w:r w:rsidR="008600BC" w:rsidRPr="008600BC">
        <w:rPr>
          <w:rFonts w:ascii="Arial" w:hAnsi="Arial" w:cs="Arial"/>
        </w:rPr>
        <w:t xml:space="preserve">at </w:t>
      </w:r>
      <w:r w:rsidR="00AD764B">
        <w:rPr>
          <w:rFonts w:ascii="Arial" w:hAnsi="Arial" w:cs="Arial"/>
        </w:rPr>
        <w:t xml:space="preserve">the </w:t>
      </w:r>
      <w:r w:rsidR="008600BC" w:rsidRPr="008600BC">
        <w:rPr>
          <w:rFonts w:ascii="Arial" w:hAnsi="Arial" w:cs="Arial"/>
        </w:rPr>
        <w:t>Massachusetts Institute of Technology and at the University of Delaware.</w:t>
      </w:r>
    </w:p>
    <w:p w14:paraId="18E4321A" w14:textId="77777777" w:rsidR="00BC6224" w:rsidRDefault="00BC6224" w:rsidP="005A0124">
      <w:pPr>
        <w:rPr>
          <w:rFonts w:ascii="Arial" w:hAnsi="Arial" w:cs="Arial"/>
        </w:rPr>
      </w:pPr>
    </w:p>
    <w:p w14:paraId="48F3B931" w14:textId="5B6B3008" w:rsidR="00BB7CC7" w:rsidRPr="0045399A" w:rsidRDefault="00BC6224" w:rsidP="00BB7CC7">
      <w:pPr>
        <w:rPr>
          <w:rFonts w:ascii="Arial" w:hAnsi="Arial" w:cs="Arial"/>
        </w:rPr>
      </w:pPr>
      <w:r w:rsidRPr="005A0124">
        <w:rPr>
          <w:rFonts w:ascii="Arial" w:hAnsi="Arial" w:cs="Arial"/>
          <w:b/>
          <w:i/>
          <w:u w:val="single"/>
        </w:rPr>
        <w:t xml:space="preserve">GEBRI </w:t>
      </w:r>
      <w:r w:rsidR="00BB7CC7">
        <w:rPr>
          <w:rFonts w:ascii="Arial" w:hAnsi="Arial" w:cs="Arial"/>
          <w:b/>
          <w:i/>
          <w:u w:val="single"/>
        </w:rPr>
        <w:t>Program Manager</w:t>
      </w:r>
      <w:r>
        <w:rPr>
          <w:rFonts w:ascii="Arial" w:hAnsi="Arial" w:cs="Arial"/>
        </w:rPr>
        <w:t>.</w:t>
      </w:r>
      <w:r w:rsidR="00BB7CC7">
        <w:rPr>
          <w:rFonts w:ascii="Arial" w:hAnsi="Arial" w:cs="Arial"/>
        </w:rPr>
        <w:t xml:space="preserve"> </w:t>
      </w:r>
      <w:r w:rsidR="0045399A">
        <w:rPr>
          <w:rFonts w:ascii="Arial" w:hAnsi="Arial" w:cs="Arial"/>
        </w:rPr>
        <w:t xml:space="preserve">To provide administrative and operational support for the GEBRI, a dedicated full-time Program Manager is needed. Working under the general supervision of the Steering Committee (with daily reporting to PIs Cote and Thomas), the </w:t>
      </w:r>
      <w:r w:rsidR="0045399A">
        <w:rPr>
          <w:rFonts w:ascii="Arial" w:hAnsi="Arial" w:cs="Arial"/>
          <w:lang w:val="en"/>
        </w:rPr>
        <w:t xml:space="preserve">Program Manager’s duties are to </w:t>
      </w:r>
      <w:r w:rsidR="0045399A" w:rsidRPr="00DC3F68">
        <w:rPr>
          <w:rFonts w:ascii="Arial" w:hAnsi="Arial" w:cs="Arial"/>
          <w:lang w:val="en"/>
        </w:rPr>
        <w:t>manage and oversee the fiscal, operational, administrative</w:t>
      </w:r>
      <w:r w:rsidR="0045399A">
        <w:rPr>
          <w:rFonts w:ascii="Arial" w:hAnsi="Arial" w:cs="Arial"/>
          <w:lang w:val="en"/>
        </w:rPr>
        <w:t>, and communications aspects of the program.</w:t>
      </w:r>
      <w:r w:rsidR="0045399A">
        <w:rPr>
          <w:rFonts w:ascii="Arial" w:hAnsi="Arial" w:cs="Arial"/>
        </w:rPr>
        <w:t xml:space="preserve"> Specifically, the Program Manager will </w:t>
      </w:r>
      <w:r w:rsidR="0045399A">
        <w:rPr>
          <w:rFonts w:ascii="Arial" w:eastAsia="Times New Roman" w:hAnsi="Arial" w:cs="Arial"/>
          <w:bCs/>
        </w:rPr>
        <w:t>schedule</w:t>
      </w:r>
      <w:r w:rsidR="00BB7CC7" w:rsidRPr="00BB7CC7">
        <w:rPr>
          <w:rFonts w:ascii="Arial" w:eastAsia="Times New Roman" w:hAnsi="Arial" w:cs="Arial"/>
          <w:bCs/>
        </w:rPr>
        <w:t xml:space="preserve"> </w:t>
      </w:r>
      <w:r w:rsidR="008D4A94">
        <w:rPr>
          <w:rFonts w:ascii="Arial" w:eastAsia="Times New Roman" w:hAnsi="Arial" w:cs="Arial"/>
          <w:bCs/>
        </w:rPr>
        <w:t xml:space="preserve">regular GEBRI </w:t>
      </w:r>
      <w:r w:rsidR="0045399A">
        <w:rPr>
          <w:rFonts w:ascii="Arial" w:eastAsia="Times New Roman" w:hAnsi="Arial" w:cs="Arial"/>
          <w:bCs/>
        </w:rPr>
        <w:t>meetings and record meeting content</w:t>
      </w:r>
      <w:r w:rsidR="008D4A94">
        <w:rPr>
          <w:rFonts w:ascii="Arial" w:eastAsia="Times New Roman" w:hAnsi="Arial" w:cs="Arial"/>
          <w:bCs/>
        </w:rPr>
        <w:t>;</w:t>
      </w:r>
      <w:r w:rsidR="0045399A">
        <w:rPr>
          <w:rFonts w:ascii="Arial" w:eastAsia="Times New Roman" w:hAnsi="Arial" w:cs="Arial"/>
          <w:bCs/>
        </w:rPr>
        <w:t xml:space="preserve"> </w:t>
      </w:r>
      <w:r w:rsidR="008D4A94">
        <w:rPr>
          <w:rFonts w:ascii="Arial" w:eastAsia="Times New Roman" w:hAnsi="Arial" w:cs="Arial"/>
          <w:bCs/>
        </w:rPr>
        <w:t xml:space="preserve">facilitate scheduling of mentor-faculty meetings and committee meetings; </w:t>
      </w:r>
      <w:r w:rsidR="0045399A">
        <w:rPr>
          <w:rFonts w:ascii="Arial" w:eastAsia="Times New Roman" w:hAnsi="Arial" w:cs="Arial"/>
          <w:bCs/>
        </w:rPr>
        <w:t>prepare</w:t>
      </w:r>
      <w:r w:rsidR="008D4A94">
        <w:rPr>
          <w:rFonts w:ascii="Arial" w:eastAsia="Times New Roman" w:hAnsi="Arial" w:cs="Arial"/>
          <w:bCs/>
        </w:rPr>
        <w:t xml:space="preserve"> and </w:t>
      </w:r>
      <w:r w:rsidR="0045399A">
        <w:rPr>
          <w:rFonts w:ascii="Arial" w:eastAsia="Times New Roman" w:hAnsi="Arial" w:cs="Arial"/>
          <w:bCs/>
        </w:rPr>
        <w:t xml:space="preserve">disseminate </w:t>
      </w:r>
      <w:r w:rsidR="008D4A94">
        <w:rPr>
          <w:rFonts w:ascii="Arial" w:eastAsia="Times New Roman" w:hAnsi="Arial" w:cs="Arial"/>
          <w:bCs/>
        </w:rPr>
        <w:t xml:space="preserve">periodic progress reports; administer web sites and use social media to </w:t>
      </w:r>
      <w:r w:rsidR="00BB7CC7" w:rsidRPr="00BB7CC7">
        <w:rPr>
          <w:rFonts w:ascii="Arial" w:eastAsia="Times New Roman" w:hAnsi="Arial" w:cs="Arial"/>
          <w:bCs/>
        </w:rPr>
        <w:t>advertise the ongoing programs, events a</w:t>
      </w:r>
      <w:r w:rsidR="008D4A94">
        <w:rPr>
          <w:rFonts w:ascii="Arial" w:eastAsia="Times New Roman" w:hAnsi="Arial" w:cs="Arial"/>
          <w:bCs/>
        </w:rPr>
        <w:t xml:space="preserve">nd accomplishments of the GEBRI; </w:t>
      </w:r>
      <w:r w:rsidR="008D4A94" w:rsidRPr="00DC3F68">
        <w:rPr>
          <w:rFonts w:ascii="Arial" w:hAnsi="Arial" w:cs="Arial"/>
          <w:lang w:val="en"/>
        </w:rPr>
        <w:t xml:space="preserve">serve as liaison between the program and </w:t>
      </w:r>
      <w:r w:rsidR="008D4A94">
        <w:rPr>
          <w:rFonts w:ascii="Arial" w:hAnsi="Arial" w:cs="Arial"/>
          <w:lang w:val="en"/>
        </w:rPr>
        <w:t xml:space="preserve">other </w:t>
      </w:r>
      <w:r w:rsidR="008D4A94" w:rsidRPr="00DC3F68">
        <w:rPr>
          <w:rFonts w:ascii="Arial" w:hAnsi="Arial" w:cs="Arial"/>
          <w:lang w:val="en"/>
        </w:rPr>
        <w:t>internal/external organizations</w:t>
      </w:r>
      <w:r w:rsidR="008D4A94">
        <w:rPr>
          <w:rFonts w:ascii="Arial" w:hAnsi="Arial" w:cs="Arial"/>
          <w:lang w:val="en"/>
        </w:rPr>
        <w:t>; prepare and administer periodic assessments.</w:t>
      </w:r>
    </w:p>
    <w:p w14:paraId="14D19EA8" w14:textId="77777777" w:rsidR="008D4A94" w:rsidRDefault="008D4A94" w:rsidP="00934604">
      <w:pPr>
        <w:rPr>
          <w:rFonts w:ascii="Arial" w:hAnsi="Arial" w:cs="Arial"/>
          <w:b/>
          <w:i/>
        </w:rPr>
      </w:pPr>
    </w:p>
    <w:p w14:paraId="2DECDBE5" w14:textId="37D8830F" w:rsidR="00A9292E" w:rsidRPr="00575E23" w:rsidRDefault="00575E23" w:rsidP="00934604">
      <w:pPr>
        <w:rPr>
          <w:rFonts w:ascii="Arial" w:hAnsi="Arial" w:cs="Arial"/>
          <w:i/>
        </w:rPr>
      </w:pPr>
      <w:r>
        <w:rPr>
          <w:rFonts w:ascii="Arial" w:hAnsi="Arial" w:cs="Arial"/>
          <w:b/>
          <w:i/>
        </w:rPr>
        <w:t>Expected Outcomes.</w:t>
      </w:r>
      <w:r>
        <w:rPr>
          <w:rFonts w:ascii="Arial" w:hAnsi="Arial" w:cs="Arial"/>
        </w:rPr>
        <w:t xml:space="preserve">  </w:t>
      </w:r>
      <w:r w:rsidR="00242EB3">
        <w:rPr>
          <w:rFonts w:ascii="Arial" w:hAnsi="Arial" w:cs="Arial"/>
        </w:rPr>
        <w:t xml:space="preserve">Upon completion of </w:t>
      </w:r>
      <w:r w:rsidR="006E6DE7">
        <w:rPr>
          <w:rFonts w:ascii="Arial" w:hAnsi="Arial" w:cs="Arial"/>
        </w:rPr>
        <w:t>S</w:t>
      </w:r>
      <w:r w:rsidR="00242EB3">
        <w:rPr>
          <w:rFonts w:ascii="Arial" w:hAnsi="Arial" w:cs="Arial"/>
        </w:rPr>
        <w:t xml:space="preserve">pecific </w:t>
      </w:r>
      <w:r w:rsidR="006E6DE7">
        <w:rPr>
          <w:rFonts w:ascii="Arial" w:hAnsi="Arial" w:cs="Arial"/>
        </w:rPr>
        <w:t>A</w:t>
      </w:r>
      <w:r w:rsidR="00242EB3">
        <w:rPr>
          <w:rFonts w:ascii="Arial" w:hAnsi="Arial" w:cs="Arial"/>
        </w:rPr>
        <w:t>im</w:t>
      </w:r>
      <w:r w:rsidR="006E6DE7">
        <w:rPr>
          <w:rFonts w:ascii="Arial" w:hAnsi="Arial" w:cs="Arial"/>
        </w:rPr>
        <w:t xml:space="preserve"> 1</w:t>
      </w:r>
      <w:r w:rsidR="00242EB3">
        <w:rPr>
          <w:rFonts w:ascii="Arial" w:hAnsi="Arial" w:cs="Arial"/>
        </w:rPr>
        <w:t>, we will have established a stable, sustainable administrative core that support</w:t>
      </w:r>
      <w:r w:rsidR="006E6DE7">
        <w:rPr>
          <w:rFonts w:ascii="Arial" w:hAnsi="Arial" w:cs="Arial"/>
        </w:rPr>
        <w:t>s</w:t>
      </w:r>
      <w:r w:rsidR="00242EB3">
        <w:rPr>
          <w:rFonts w:ascii="Arial" w:hAnsi="Arial" w:cs="Arial"/>
        </w:rPr>
        <w:t xml:space="preserve"> the career development of the junior investigators participating in the program, and more broadly enhances the biomedical research infrastructure within UNH and with its regional academic partners. We anticipate that the four junior investigators originally participating in </w:t>
      </w:r>
      <w:r w:rsidR="00F77A18">
        <w:rPr>
          <w:rFonts w:ascii="Arial" w:hAnsi="Arial" w:cs="Arial"/>
        </w:rPr>
        <w:t>GEBRI</w:t>
      </w:r>
      <w:r w:rsidR="00242EB3">
        <w:rPr>
          <w:rFonts w:ascii="Arial" w:hAnsi="Arial" w:cs="Arial"/>
        </w:rPr>
        <w:t xml:space="preserve"> will have successfully </w:t>
      </w:r>
      <w:r w:rsidR="0072176F">
        <w:rPr>
          <w:rFonts w:ascii="Arial" w:hAnsi="Arial" w:cs="Arial"/>
        </w:rPr>
        <w:t xml:space="preserve">obtained external funding from NIH or other federal agencies, and that a second group of junior investigators will be mid-way through the process of applying for and obtaining research project grants. Through the participation of the PIs in the two university-sponsored mentoring programs mentioned above, </w:t>
      </w:r>
      <w:r w:rsidR="00635C6A">
        <w:rPr>
          <w:rFonts w:ascii="Arial" w:hAnsi="Arial" w:cs="Arial"/>
        </w:rPr>
        <w:t xml:space="preserve">GEBRI’s </w:t>
      </w:r>
      <w:r w:rsidR="0072176F">
        <w:rPr>
          <w:rFonts w:ascii="Arial" w:hAnsi="Arial" w:cs="Arial"/>
        </w:rPr>
        <w:t xml:space="preserve">influence will extend to additional biomedical researchers at UNH and in the region. Finally, the establishment of the </w:t>
      </w:r>
      <w:r w:rsidR="00F77A18">
        <w:rPr>
          <w:rFonts w:ascii="Arial" w:hAnsi="Arial" w:cs="Arial"/>
        </w:rPr>
        <w:t>GEBRI</w:t>
      </w:r>
      <w:r w:rsidR="0072176F">
        <w:rPr>
          <w:rFonts w:ascii="Arial" w:hAnsi="Arial" w:cs="Arial"/>
        </w:rPr>
        <w:t xml:space="preserve"> administrative core will greatly strengthen communication of scientific knowledge and the sharing </w:t>
      </w:r>
      <w:r w:rsidR="00635C6A">
        <w:rPr>
          <w:rFonts w:ascii="Arial" w:hAnsi="Arial" w:cs="Arial"/>
        </w:rPr>
        <w:t xml:space="preserve">of </w:t>
      </w:r>
      <w:r w:rsidR="0072176F">
        <w:rPr>
          <w:rFonts w:ascii="Arial" w:hAnsi="Arial" w:cs="Arial"/>
        </w:rPr>
        <w:t xml:space="preserve">genomics and bioinformatics resources </w:t>
      </w:r>
      <w:r w:rsidR="00635C6A">
        <w:rPr>
          <w:rFonts w:ascii="Arial" w:hAnsi="Arial" w:cs="Arial"/>
        </w:rPr>
        <w:t>with</w:t>
      </w:r>
      <w:r w:rsidR="0072176F">
        <w:rPr>
          <w:rFonts w:ascii="Arial" w:hAnsi="Arial" w:cs="Arial"/>
        </w:rPr>
        <w:t xml:space="preserve"> its regional partners and the </w:t>
      </w:r>
      <w:commentRangeStart w:id="3"/>
      <w:r w:rsidR="0072176F">
        <w:rPr>
          <w:rFonts w:ascii="Arial" w:hAnsi="Arial" w:cs="Arial"/>
        </w:rPr>
        <w:t>public</w:t>
      </w:r>
      <w:commentRangeEnd w:id="3"/>
      <w:r w:rsidR="00E85F1F">
        <w:rPr>
          <w:rStyle w:val="CommentReference"/>
        </w:rPr>
        <w:commentReference w:id="3"/>
      </w:r>
      <w:r w:rsidR="0072176F">
        <w:rPr>
          <w:rFonts w:ascii="Arial" w:hAnsi="Arial" w:cs="Arial"/>
        </w:rPr>
        <w:t>.</w:t>
      </w:r>
    </w:p>
    <w:p w14:paraId="72BCAFD6" w14:textId="77777777" w:rsidR="00846154" w:rsidRPr="00FA1A6D" w:rsidRDefault="00846154" w:rsidP="00934604">
      <w:pPr>
        <w:rPr>
          <w:rFonts w:ascii="Arial" w:hAnsi="Arial" w:cs="Arial"/>
        </w:rPr>
      </w:pPr>
    </w:p>
    <w:p w14:paraId="1FEA442D" w14:textId="39498E0C" w:rsidR="00934604" w:rsidRDefault="00934604" w:rsidP="00934604">
      <w:pPr>
        <w:rPr>
          <w:rFonts w:ascii="Arial" w:hAnsi="Arial" w:cs="Arial"/>
        </w:rPr>
      </w:pPr>
      <w:r>
        <w:rPr>
          <w:rFonts w:ascii="Arial" w:hAnsi="Arial" w:cs="Arial"/>
          <w:b/>
        </w:rPr>
        <w:t xml:space="preserve">Aim </w:t>
      </w:r>
      <w:r w:rsidRPr="004F7D38">
        <w:rPr>
          <w:rFonts w:ascii="Arial" w:hAnsi="Arial" w:cs="Arial"/>
          <w:b/>
        </w:rPr>
        <w:t>2</w:t>
      </w:r>
      <w:r w:rsidR="00635C6A">
        <w:rPr>
          <w:rFonts w:ascii="Arial" w:hAnsi="Arial" w:cs="Arial"/>
          <w:b/>
        </w:rPr>
        <w:t>:</w:t>
      </w:r>
      <w:r w:rsidR="00703396">
        <w:rPr>
          <w:rFonts w:ascii="Arial" w:hAnsi="Arial" w:cs="Arial"/>
          <w:b/>
        </w:rPr>
        <w:t xml:space="preserve"> </w:t>
      </w:r>
      <w:r w:rsidR="005A0124">
        <w:rPr>
          <w:rFonts w:ascii="Arial" w:hAnsi="Arial" w:cs="Arial"/>
          <w:b/>
        </w:rPr>
        <w:t>I</w:t>
      </w:r>
      <w:r w:rsidR="005A0124" w:rsidRPr="004B3BFE">
        <w:rPr>
          <w:rFonts w:ascii="Arial" w:hAnsi="Arial" w:cs="Arial"/>
          <w:b/>
        </w:rPr>
        <w:t xml:space="preserve">mplement an intensive, multi-step career development program that </w:t>
      </w:r>
      <w:r w:rsidR="005A0124">
        <w:rPr>
          <w:rFonts w:ascii="Arial" w:hAnsi="Arial" w:cs="Arial"/>
          <w:b/>
        </w:rPr>
        <w:t>prepares early-career researchers to develop independent, externally funded biomedical research programs.</w:t>
      </w:r>
      <w:r>
        <w:rPr>
          <w:rFonts w:ascii="Arial" w:hAnsi="Arial" w:cs="Arial"/>
          <w:b/>
        </w:rPr>
        <w:t xml:space="preserve"> </w:t>
      </w:r>
      <w:r>
        <w:rPr>
          <w:rFonts w:ascii="Arial" w:hAnsi="Arial" w:cs="Arial"/>
        </w:rPr>
        <w:t xml:space="preserve">To accelerate </w:t>
      </w:r>
      <w:r>
        <w:rPr>
          <w:rFonts w:ascii="Arial" w:hAnsi="Arial" w:cs="Arial"/>
        </w:rPr>
        <w:lastRenderedPageBreak/>
        <w:t xml:space="preserve">the pace of career advancement of the junior investigators, the PIs will actively </w:t>
      </w:r>
      <w:r w:rsidR="00E85F1F">
        <w:rPr>
          <w:rFonts w:ascii="Arial" w:hAnsi="Arial" w:cs="Arial"/>
        </w:rPr>
        <w:t xml:space="preserve">leverage and </w:t>
      </w:r>
      <w:r>
        <w:rPr>
          <w:rFonts w:ascii="Arial" w:hAnsi="Arial" w:cs="Arial"/>
        </w:rPr>
        <w:t xml:space="preserve">participate in two ongoing UNH faculty mentoring programs, and integrate these programs with </w:t>
      </w:r>
      <w:r w:rsidR="00F77A18">
        <w:rPr>
          <w:rFonts w:ascii="Arial" w:hAnsi="Arial" w:cs="Arial"/>
        </w:rPr>
        <w:t>GEBRI</w:t>
      </w:r>
      <w:r w:rsidRPr="00CA2390">
        <w:rPr>
          <w:rFonts w:ascii="Arial" w:hAnsi="Arial" w:cs="Arial"/>
        </w:rPr>
        <w:t>-specific mentoring relationships and multidisciplinary training experiences.</w:t>
      </w:r>
    </w:p>
    <w:p w14:paraId="794641EB" w14:textId="77777777" w:rsidR="00934604" w:rsidRDefault="00934604" w:rsidP="00934604">
      <w:pPr>
        <w:rPr>
          <w:rFonts w:ascii="Arial" w:hAnsi="Arial" w:cs="Arial"/>
        </w:rPr>
      </w:pPr>
    </w:p>
    <w:p w14:paraId="3073CDC2" w14:textId="77777777" w:rsidR="005A0124" w:rsidRDefault="00575E23" w:rsidP="00934604">
      <w:pPr>
        <w:rPr>
          <w:rFonts w:ascii="Arial" w:hAnsi="Arial" w:cs="Arial"/>
        </w:rPr>
      </w:pPr>
      <w:r>
        <w:rPr>
          <w:rFonts w:ascii="Arial" w:hAnsi="Arial" w:cs="Arial"/>
          <w:b/>
          <w:i/>
        </w:rPr>
        <w:t>Introduction.</w:t>
      </w:r>
      <w:r>
        <w:rPr>
          <w:rFonts w:ascii="Arial" w:hAnsi="Arial" w:cs="Arial"/>
        </w:rPr>
        <w:t xml:space="preserve"> </w:t>
      </w:r>
      <w:r w:rsidR="00D545A2">
        <w:rPr>
          <w:rFonts w:ascii="Arial" w:hAnsi="Arial" w:cs="Arial"/>
        </w:rPr>
        <w:t xml:space="preserve">A second major </w:t>
      </w:r>
      <w:r w:rsidR="00635C6A">
        <w:rPr>
          <w:rFonts w:ascii="Arial" w:hAnsi="Arial" w:cs="Arial"/>
        </w:rPr>
        <w:t xml:space="preserve">GEBRI </w:t>
      </w:r>
      <w:r w:rsidR="00D545A2">
        <w:rPr>
          <w:rFonts w:ascii="Arial" w:hAnsi="Arial" w:cs="Arial"/>
        </w:rPr>
        <w:t xml:space="preserve">objective is to promote the ability of investigators to successfully compete for independent research grants through NIH or other peer-reviewed funding agencies. In this difficult climate for securing adequate funding for health-related research, it is incumbent on academic institutions and those faculty </w:t>
      </w:r>
      <w:r w:rsidR="00086EF9">
        <w:rPr>
          <w:rFonts w:ascii="Arial" w:hAnsi="Arial" w:cs="Arial"/>
        </w:rPr>
        <w:t xml:space="preserve">members </w:t>
      </w:r>
      <w:r w:rsidR="00D545A2">
        <w:rPr>
          <w:rFonts w:ascii="Arial" w:hAnsi="Arial" w:cs="Arial"/>
        </w:rPr>
        <w:t>who have a strong track record of peer-reviewed</w:t>
      </w:r>
      <w:r w:rsidR="00120AF4">
        <w:rPr>
          <w:rFonts w:ascii="Arial" w:hAnsi="Arial" w:cs="Arial"/>
        </w:rPr>
        <w:t>,</w:t>
      </w:r>
      <w:r w:rsidR="00D545A2">
        <w:rPr>
          <w:rFonts w:ascii="Arial" w:hAnsi="Arial" w:cs="Arial"/>
        </w:rPr>
        <w:t xml:space="preserve"> external funding</w:t>
      </w:r>
      <w:r w:rsidR="00086EF9">
        <w:rPr>
          <w:rFonts w:ascii="Arial" w:hAnsi="Arial" w:cs="Arial"/>
        </w:rPr>
        <w:t xml:space="preserve"> to provide </w:t>
      </w:r>
      <w:r w:rsidR="00120AF4">
        <w:rPr>
          <w:rFonts w:ascii="Arial" w:hAnsi="Arial" w:cs="Arial"/>
        </w:rPr>
        <w:t xml:space="preserve">structured as well as personalized </w:t>
      </w:r>
      <w:r w:rsidR="00086EF9">
        <w:rPr>
          <w:rFonts w:ascii="Arial" w:hAnsi="Arial" w:cs="Arial"/>
        </w:rPr>
        <w:t>mentoring opportunities that enhance the ability of junior investigators to be competitive for external grant support.</w:t>
      </w:r>
    </w:p>
    <w:p w14:paraId="380BAB58" w14:textId="77777777" w:rsidR="0016787E" w:rsidRDefault="0016787E" w:rsidP="00901FD1">
      <w:pPr>
        <w:rPr>
          <w:rFonts w:ascii="Arial" w:hAnsi="Arial" w:cs="Arial"/>
        </w:rPr>
      </w:pPr>
    </w:p>
    <w:p w14:paraId="3867239E" w14:textId="1BB231C0" w:rsidR="00575E23" w:rsidRDefault="0072176F" w:rsidP="00901FD1">
      <w:pPr>
        <w:rPr>
          <w:rFonts w:ascii="Arial" w:hAnsi="Arial" w:cs="Arial"/>
        </w:rPr>
      </w:pPr>
      <w:r>
        <w:rPr>
          <w:rFonts w:ascii="Arial" w:hAnsi="Arial" w:cs="Arial"/>
        </w:rPr>
        <w:t xml:space="preserve">One significant </w:t>
      </w:r>
      <w:r w:rsidR="00901FD1">
        <w:rPr>
          <w:rFonts w:ascii="Arial" w:hAnsi="Arial" w:cs="Arial"/>
        </w:rPr>
        <w:t xml:space="preserve">and innovative </w:t>
      </w:r>
      <w:r>
        <w:rPr>
          <w:rFonts w:ascii="Arial" w:hAnsi="Arial" w:cs="Arial"/>
        </w:rPr>
        <w:t xml:space="preserve">aspect of </w:t>
      </w:r>
      <w:r w:rsidR="00D545A2">
        <w:rPr>
          <w:rFonts w:ascii="Arial" w:hAnsi="Arial" w:cs="Arial"/>
        </w:rPr>
        <w:t xml:space="preserve">the </w:t>
      </w:r>
      <w:r w:rsidR="00F77A18">
        <w:rPr>
          <w:rFonts w:ascii="Arial" w:hAnsi="Arial" w:cs="Arial"/>
        </w:rPr>
        <w:t>GEBRI</w:t>
      </w:r>
      <w:r>
        <w:rPr>
          <w:rFonts w:ascii="Arial" w:hAnsi="Arial" w:cs="Arial"/>
        </w:rPr>
        <w:t xml:space="preserve"> </w:t>
      </w:r>
      <w:r w:rsidR="00901FD1">
        <w:rPr>
          <w:rFonts w:ascii="Arial" w:hAnsi="Arial" w:cs="Arial"/>
        </w:rPr>
        <w:t xml:space="preserve">mentoring plan </w:t>
      </w:r>
      <w:r>
        <w:rPr>
          <w:rFonts w:ascii="Arial" w:hAnsi="Arial" w:cs="Arial"/>
        </w:rPr>
        <w:t xml:space="preserve">is its reliance on </w:t>
      </w:r>
      <w:r w:rsidR="00635C6A">
        <w:rPr>
          <w:rFonts w:ascii="Arial" w:hAnsi="Arial" w:cs="Arial"/>
        </w:rPr>
        <w:t xml:space="preserve">and direct involvement with </w:t>
      </w:r>
      <w:r w:rsidR="0016787E">
        <w:rPr>
          <w:rFonts w:ascii="Arial" w:hAnsi="Arial" w:cs="Arial"/>
        </w:rPr>
        <w:t xml:space="preserve">two </w:t>
      </w:r>
      <w:r>
        <w:rPr>
          <w:rFonts w:ascii="Arial" w:hAnsi="Arial" w:cs="Arial"/>
        </w:rPr>
        <w:t>already established</w:t>
      </w:r>
      <w:r w:rsidR="00977918">
        <w:rPr>
          <w:rFonts w:ascii="Arial" w:hAnsi="Arial" w:cs="Arial"/>
        </w:rPr>
        <w:t>, effective</w:t>
      </w:r>
      <w:r>
        <w:rPr>
          <w:rFonts w:ascii="Arial" w:hAnsi="Arial" w:cs="Arial"/>
        </w:rPr>
        <w:t xml:space="preserve"> faculty mentoring programs at UNH </w:t>
      </w:r>
      <w:r w:rsidR="00977918">
        <w:rPr>
          <w:rFonts w:ascii="Arial" w:hAnsi="Arial" w:cs="Arial"/>
        </w:rPr>
        <w:t xml:space="preserve">(i.e., </w:t>
      </w:r>
      <w:r>
        <w:rPr>
          <w:rFonts w:ascii="Arial" w:hAnsi="Arial" w:cs="Arial"/>
        </w:rPr>
        <w:t>Research and Engagement Academy</w:t>
      </w:r>
      <w:r w:rsidR="005A0124">
        <w:rPr>
          <w:rFonts w:ascii="Arial" w:hAnsi="Arial" w:cs="Arial"/>
        </w:rPr>
        <w:t xml:space="preserve"> (</w:t>
      </w:r>
      <w:r w:rsidR="00EB62DF">
        <w:rPr>
          <w:rFonts w:ascii="Arial" w:hAnsi="Arial" w:cs="Arial"/>
        </w:rPr>
        <w:t>REA</w:t>
      </w:r>
      <w:r w:rsidR="005A0124">
        <w:rPr>
          <w:rFonts w:ascii="Arial" w:hAnsi="Arial" w:cs="Arial"/>
        </w:rPr>
        <w:t>),</w:t>
      </w:r>
      <w:r w:rsidR="00EB62DF">
        <w:rPr>
          <w:rFonts w:ascii="Arial" w:hAnsi="Arial" w:cs="Arial"/>
        </w:rPr>
        <w:t xml:space="preserve"> </w:t>
      </w:r>
      <w:r w:rsidR="00086EF9">
        <w:rPr>
          <w:rFonts w:ascii="Arial" w:hAnsi="Arial" w:cs="Arial"/>
        </w:rPr>
        <w:t>U</w:t>
      </w:r>
      <w:r w:rsidR="00635C6A">
        <w:rPr>
          <w:rFonts w:ascii="Arial" w:hAnsi="Arial" w:cs="Arial"/>
        </w:rPr>
        <w:t>P</w:t>
      </w:r>
      <w:r w:rsidR="00086EF9">
        <w:rPr>
          <w:rFonts w:ascii="Arial" w:hAnsi="Arial" w:cs="Arial"/>
        </w:rPr>
        <w:t>-2-NIH program</w:t>
      </w:r>
      <w:r w:rsidR="00977918">
        <w:rPr>
          <w:rFonts w:ascii="Arial" w:hAnsi="Arial" w:cs="Arial"/>
        </w:rPr>
        <w:t>)</w:t>
      </w:r>
      <w:r w:rsidR="00086EF9">
        <w:rPr>
          <w:rFonts w:ascii="Arial" w:hAnsi="Arial" w:cs="Arial"/>
        </w:rPr>
        <w:t xml:space="preserve"> to augment specific one-on-one </w:t>
      </w:r>
      <w:r w:rsidR="00065E47">
        <w:rPr>
          <w:rFonts w:ascii="Arial" w:hAnsi="Arial" w:cs="Arial"/>
        </w:rPr>
        <w:t xml:space="preserve">research </w:t>
      </w:r>
      <w:r w:rsidR="00086EF9">
        <w:rPr>
          <w:rFonts w:ascii="Arial" w:hAnsi="Arial" w:cs="Arial"/>
        </w:rPr>
        <w:t xml:space="preserve">mentoring relationships focused on </w:t>
      </w:r>
      <w:r w:rsidR="00977918">
        <w:rPr>
          <w:rFonts w:ascii="Arial" w:hAnsi="Arial" w:cs="Arial"/>
        </w:rPr>
        <w:t>the advancement of individual research programs.</w:t>
      </w:r>
      <w:r w:rsidR="00F77A18">
        <w:rPr>
          <w:rFonts w:ascii="Arial" w:hAnsi="Arial" w:cs="Arial"/>
        </w:rPr>
        <w:t xml:space="preserve"> Th</w:t>
      </w:r>
      <w:r w:rsidR="0016787E">
        <w:rPr>
          <w:rFonts w:ascii="Arial" w:hAnsi="Arial" w:cs="Arial"/>
        </w:rPr>
        <w:t>e novel</w:t>
      </w:r>
      <w:r w:rsidR="00F77A18">
        <w:rPr>
          <w:rFonts w:ascii="Arial" w:hAnsi="Arial" w:cs="Arial"/>
        </w:rPr>
        <w:t xml:space="preserve"> three-stage mentoring approach includes broad mentorship (REA), NIH-specific mentorship (U</w:t>
      </w:r>
      <w:r w:rsidR="00EB62DF">
        <w:rPr>
          <w:rFonts w:ascii="Arial" w:hAnsi="Arial" w:cs="Arial"/>
        </w:rPr>
        <w:t>P</w:t>
      </w:r>
      <w:r w:rsidR="00F77A18">
        <w:rPr>
          <w:rFonts w:ascii="Arial" w:hAnsi="Arial" w:cs="Arial"/>
        </w:rPr>
        <w:t xml:space="preserve">-2-NIH), and specialized GEBRI-specific mentorship designed to develop each individual’s research program in a multi-disciplinary context. </w:t>
      </w:r>
    </w:p>
    <w:p w14:paraId="67CE2CA1" w14:textId="77777777" w:rsidR="00141D3A" w:rsidRPr="00575E23" w:rsidRDefault="00141D3A" w:rsidP="00934604">
      <w:pPr>
        <w:rPr>
          <w:rFonts w:ascii="Arial" w:hAnsi="Arial" w:cs="Arial"/>
        </w:rPr>
      </w:pPr>
    </w:p>
    <w:p w14:paraId="6B92FA39" w14:textId="77777777" w:rsidR="00575E23" w:rsidRDefault="00141D3A" w:rsidP="00934604">
      <w:pPr>
        <w:rPr>
          <w:rFonts w:ascii="Arial" w:hAnsi="Arial" w:cs="Arial"/>
        </w:rPr>
      </w:pPr>
      <w:r w:rsidRPr="00141D3A">
        <w:rPr>
          <w:noProof/>
        </w:rPr>
        <w:drawing>
          <wp:inline distT="0" distB="0" distL="0" distR="0" wp14:anchorId="16F20383" wp14:editId="5D7D71AF">
            <wp:extent cx="6858000" cy="768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768699"/>
                    </a:xfrm>
                    <a:prstGeom prst="rect">
                      <a:avLst/>
                    </a:prstGeom>
                    <a:noFill/>
                    <a:ln>
                      <a:noFill/>
                    </a:ln>
                  </pic:spPr>
                </pic:pic>
              </a:graphicData>
            </a:graphic>
          </wp:inline>
        </w:drawing>
      </w:r>
    </w:p>
    <w:p w14:paraId="00963F77" w14:textId="77777777" w:rsidR="00575E23" w:rsidRDefault="00575E23" w:rsidP="00934604">
      <w:pPr>
        <w:rPr>
          <w:rFonts w:ascii="Arial" w:hAnsi="Arial" w:cs="Arial"/>
        </w:rPr>
      </w:pPr>
    </w:p>
    <w:p w14:paraId="1F0D7B4B" w14:textId="12D42BEA" w:rsidR="000535BC" w:rsidRDefault="00575E23" w:rsidP="00575E23">
      <w:pPr>
        <w:rPr>
          <w:rFonts w:ascii="Arial" w:hAnsi="Arial" w:cs="Arial"/>
        </w:rPr>
      </w:pPr>
      <w:r>
        <w:rPr>
          <w:rFonts w:ascii="Arial" w:hAnsi="Arial" w:cs="Arial"/>
          <w:b/>
          <w:i/>
        </w:rPr>
        <w:t>Justification and Feasibility.</w:t>
      </w:r>
      <w:r>
        <w:rPr>
          <w:rFonts w:ascii="Arial" w:hAnsi="Arial" w:cs="Arial"/>
        </w:rPr>
        <w:t xml:space="preserve"> </w:t>
      </w:r>
      <w:r w:rsidR="00065E47">
        <w:rPr>
          <w:rFonts w:ascii="Arial" w:hAnsi="Arial" w:cs="Arial"/>
        </w:rPr>
        <w:t xml:space="preserve">The </w:t>
      </w:r>
      <w:r w:rsidR="0016787E">
        <w:rPr>
          <w:rFonts w:ascii="Arial" w:hAnsi="Arial" w:cs="Arial"/>
        </w:rPr>
        <w:t xml:space="preserve">timeline </w:t>
      </w:r>
      <w:r w:rsidR="00065E47">
        <w:rPr>
          <w:rFonts w:ascii="Arial" w:hAnsi="Arial" w:cs="Arial"/>
        </w:rPr>
        <w:t xml:space="preserve">above summarizes </w:t>
      </w:r>
      <w:r w:rsidR="005A0124">
        <w:rPr>
          <w:rFonts w:ascii="Arial" w:hAnsi="Arial" w:cs="Arial"/>
        </w:rPr>
        <w:t xml:space="preserve">the </w:t>
      </w:r>
      <w:r w:rsidR="00EB62DF">
        <w:rPr>
          <w:rFonts w:ascii="Arial" w:hAnsi="Arial" w:cs="Arial"/>
        </w:rPr>
        <w:t xml:space="preserve">GEBRI’s </w:t>
      </w:r>
      <w:r w:rsidR="00065E47">
        <w:rPr>
          <w:rFonts w:ascii="Arial" w:hAnsi="Arial" w:cs="Arial"/>
        </w:rPr>
        <w:t>three-phase mentoring plan</w:t>
      </w:r>
      <w:r w:rsidR="00EB62DF">
        <w:rPr>
          <w:rFonts w:ascii="Arial" w:hAnsi="Arial" w:cs="Arial"/>
        </w:rPr>
        <w:t>.</w:t>
      </w:r>
      <w:r w:rsidR="00065E47">
        <w:rPr>
          <w:rFonts w:ascii="Arial" w:hAnsi="Arial" w:cs="Arial"/>
        </w:rPr>
        <w:t xml:space="preserve"> </w:t>
      </w:r>
      <w:r w:rsidR="00EB62DF">
        <w:rPr>
          <w:rFonts w:ascii="Arial" w:hAnsi="Arial" w:cs="Arial"/>
        </w:rPr>
        <w:t>A</w:t>
      </w:r>
      <w:r w:rsidR="00065E47">
        <w:rPr>
          <w:rFonts w:ascii="Arial" w:hAnsi="Arial" w:cs="Arial"/>
        </w:rPr>
        <w:t>ll four of th</w:t>
      </w:r>
      <w:r w:rsidR="00EB62DF">
        <w:rPr>
          <w:rFonts w:ascii="Arial" w:hAnsi="Arial" w:cs="Arial"/>
        </w:rPr>
        <w:t>is COBRE application’s</w:t>
      </w:r>
      <w:r w:rsidR="00065E47">
        <w:rPr>
          <w:rFonts w:ascii="Arial" w:hAnsi="Arial" w:cs="Arial"/>
        </w:rPr>
        <w:t xml:space="preserve"> junior investigators have completed or are currently (“Year 0”) enrolled in the REA</w:t>
      </w:r>
      <w:r w:rsidR="00034BAB">
        <w:rPr>
          <w:rFonts w:ascii="Arial" w:hAnsi="Arial" w:cs="Arial"/>
        </w:rPr>
        <w:t>, and will enroll in U</w:t>
      </w:r>
      <w:r w:rsidR="00EB62DF">
        <w:rPr>
          <w:rFonts w:ascii="Arial" w:hAnsi="Arial" w:cs="Arial"/>
        </w:rPr>
        <w:t>P</w:t>
      </w:r>
      <w:r w:rsidR="00034BAB">
        <w:rPr>
          <w:rFonts w:ascii="Arial" w:hAnsi="Arial" w:cs="Arial"/>
        </w:rPr>
        <w:t xml:space="preserve">-2-NIH in the </w:t>
      </w:r>
      <w:proofErr w:type="gramStart"/>
      <w:r w:rsidR="00034BAB">
        <w:rPr>
          <w:rFonts w:ascii="Arial" w:hAnsi="Arial" w:cs="Arial"/>
        </w:rPr>
        <w:t>Fall</w:t>
      </w:r>
      <w:proofErr w:type="gramEnd"/>
      <w:r w:rsidR="00034BAB">
        <w:rPr>
          <w:rFonts w:ascii="Arial" w:hAnsi="Arial" w:cs="Arial"/>
        </w:rPr>
        <w:t xml:space="preserve"> of 2014 (“Year 1”). Both programs include a well-organized set of workshops, writing projects, and mentored experiences in which both </w:t>
      </w:r>
      <w:r w:rsidR="00EB62DF">
        <w:rPr>
          <w:rFonts w:ascii="Arial" w:hAnsi="Arial" w:cs="Arial"/>
        </w:rPr>
        <w:t xml:space="preserve">GEBRI </w:t>
      </w:r>
      <w:r w:rsidR="00034BAB">
        <w:rPr>
          <w:rFonts w:ascii="Arial" w:hAnsi="Arial" w:cs="Arial"/>
        </w:rPr>
        <w:t>PIs participate as mentors; Cote also serves as the Faculty Director for U</w:t>
      </w:r>
      <w:r w:rsidR="00EB62DF">
        <w:rPr>
          <w:rFonts w:ascii="Arial" w:hAnsi="Arial" w:cs="Arial"/>
        </w:rPr>
        <w:t>P</w:t>
      </w:r>
      <w:r w:rsidR="00034BAB">
        <w:rPr>
          <w:rFonts w:ascii="Arial" w:hAnsi="Arial" w:cs="Arial"/>
        </w:rPr>
        <w:t xml:space="preserve">-2-NIH. </w:t>
      </w:r>
      <w:r w:rsidR="0016787E">
        <w:rPr>
          <w:rFonts w:ascii="Arial" w:hAnsi="Arial" w:cs="Arial"/>
        </w:rPr>
        <w:t>With</w:t>
      </w:r>
      <w:r w:rsidR="00034BAB">
        <w:rPr>
          <w:rFonts w:ascii="Arial" w:hAnsi="Arial" w:cs="Arial"/>
        </w:rPr>
        <w:t xml:space="preserve"> two of the three stages of the mentoring experience for the junior investigators are already established, </w:t>
      </w:r>
      <w:r w:rsidR="00F77A18">
        <w:rPr>
          <w:rFonts w:ascii="Arial" w:hAnsi="Arial" w:cs="Arial"/>
        </w:rPr>
        <w:t>GEBRI</w:t>
      </w:r>
      <w:r w:rsidR="00034BAB">
        <w:rPr>
          <w:rFonts w:ascii="Arial" w:hAnsi="Arial" w:cs="Arial"/>
        </w:rPr>
        <w:t xml:space="preserve"> </w:t>
      </w:r>
      <w:r w:rsidR="0016787E">
        <w:rPr>
          <w:rFonts w:ascii="Arial" w:hAnsi="Arial" w:cs="Arial"/>
        </w:rPr>
        <w:t xml:space="preserve">will </w:t>
      </w:r>
      <w:r w:rsidR="00034BAB">
        <w:rPr>
          <w:rFonts w:ascii="Arial" w:hAnsi="Arial" w:cs="Arial"/>
        </w:rPr>
        <w:t>provid</w:t>
      </w:r>
      <w:r w:rsidR="0016787E">
        <w:rPr>
          <w:rFonts w:ascii="Arial" w:hAnsi="Arial" w:cs="Arial"/>
        </w:rPr>
        <w:t>e</w:t>
      </w:r>
      <w:r w:rsidR="00034BAB">
        <w:rPr>
          <w:rFonts w:ascii="Arial" w:hAnsi="Arial" w:cs="Arial"/>
        </w:rPr>
        <w:t xml:space="preserve"> the research mentoring that commences with the beginning of  </w:t>
      </w:r>
      <w:r w:rsidR="00E057ED">
        <w:rPr>
          <w:rFonts w:ascii="Arial" w:hAnsi="Arial" w:cs="Arial"/>
        </w:rPr>
        <w:t xml:space="preserve">the grant period </w:t>
      </w:r>
      <w:r w:rsidR="00034BAB">
        <w:rPr>
          <w:rFonts w:ascii="Arial" w:hAnsi="Arial" w:cs="Arial"/>
        </w:rPr>
        <w:t>and continues until the researchers obtain a research project grant and “graduate” from the program,</w:t>
      </w:r>
      <w:r w:rsidR="00E057ED">
        <w:rPr>
          <w:rFonts w:ascii="Arial" w:hAnsi="Arial" w:cs="Arial"/>
        </w:rPr>
        <w:t xml:space="preserve"> (presumably</w:t>
      </w:r>
      <w:r w:rsidR="00034BAB">
        <w:rPr>
          <w:rFonts w:ascii="Arial" w:hAnsi="Arial" w:cs="Arial"/>
        </w:rPr>
        <w:t xml:space="preserve"> in </w:t>
      </w:r>
      <w:r w:rsidR="00E057ED">
        <w:rPr>
          <w:rFonts w:ascii="Arial" w:hAnsi="Arial" w:cs="Arial"/>
        </w:rPr>
        <w:t>Y</w:t>
      </w:r>
      <w:r w:rsidR="00EB62DF">
        <w:rPr>
          <w:rFonts w:ascii="Arial" w:hAnsi="Arial" w:cs="Arial"/>
        </w:rPr>
        <w:t>ear 3</w:t>
      </w:r>
      <w:r w:rsidR="00E057ED">
        <w:rPr>
          <w:rFonts w:ascii="Arial" w:hAnsi="Arial" w:cs="Arial"/>
        </w:rPr>
        <w:t>)</w:t>
      </w:r>
      <w:r w:rsidR="00034BAB">
        <w:rPr>
          <w:rFonts w:ascii="Arial" w:hAnsi="Arial" w:cs="Arial"/>
        </w:rPr>
        <w:t xml:space="preserve">. This then allows the </w:t>
      </w:r>
      <w:r w:rsidR="00F77A18">
        <w:rPr>
          <w:rFonts w:ascii="Arial" w:hAnsi="Arial" w:cs="Arial"/>
        </w:rPr>
        <w:t>GEBRI</w:t>
      </w:r>
      <w:r w:rsidR="00034BAB">
        <w:rPr>
          <w:rFonts w:ascii="Arial" w:hAnsi="Arial" w:cs="Arial"/>
        </w:rPr>
        <w:t xml:space="preserve"> to </w:t>
      </w:r>
      <w:commentRangeStart w:id="4"/>
      <w:r w:rsidR="00EC18EC">
        <w:rPr>
          <w:rFonts w:ascii="Arial" w:hAnsi="Arial" w:cs="Arial"/>
        </w:rPr>
        <w:t xml:space="preserve">recruit </w:t>
      </w:r>
      <w:commentRangeEnd w:id="4"/>
      <w:r w:rsidR="00D857FC">
        <w:rPr>
          <w:rStyle w:val="CommentReference"/>
        </w:rPr>
        <w:commentReference w:id="4"/>
      </w:r>
      <w:r w:rsidR="00034BAB">
        <w:rPr>
          <w:rFonts w:ascii="Arial" w:hAnsi="Arial" w:cs="Arial"/>
        </w:rPr>
        <w:t xml:space="preserve">new junior investigators to initiate the three-stage mentoring process again. </w:t>
      </w:r>
      <w:r w:rsidR="009A15B0">
        <w:rPr>
          <w:rFonts w:ascii="Arial" w:hAnsi="Arial" w:cs="Arial"/>
        </w:rPr>
        <w:t xml:space="preserve">[Note that this generic timeline does not explicitly include the proposed new faculty hire in bioinformatics who would start in Year 2 of the project period; since each program operates annually, new faculty can be enrolled in the three-stage mentoring sequence at any time.] </w:t>
      </w:r>
      <w:ins w:id="5" w:author="W. Kelley Thomas" w:date="2014-02-25T07:40:00Z">
        <w:r w:rsidR="00803467">
          <w:rPr>
            <w:rFonts w:ascii="Arial" w:hAnsi="Arial" w:cs="Arial"/>
          </w:rPr>
          <w:t xml:space="preserve">Recruitment of new investigators at UNH will leverage the REA and UP-2-NIH programs.  However, we will also actively seek appropriate new faculty from regional </w:t>
        </w:r>
        <w:proofErr w:type="spellStart"/>
        <w:r w:rsidR="00803467">
          <w:rPr>
            <w:rFonts w:ascii="Arial" w:hAnsi="Arial" w:cs="Arial"/>
          </w:rPr>
          <w:t>IDeA</w:t>
        </w:r>
        <w:proofErr w:type="spellEnd"/>
        <w:r w:rsidR="00803467">
          <w:rPr>
            <w:rFonts w:ascii="Arial" w:hAnsi="Arial" w:cs="Arial"/>
          </w:rPr>
          <w:t xml:space="preserve"> </w:t>
        </w:r>
      </w:ins>
      <w:ins w:id="6" w:author="W. Kelley Thomas" w:date="2014-02-25T07:42:00Z">
        <w:r w:rsidR="00803467">
          <w:rPr>
            <w:rFonts w:ascii="Arial" w:hAnsi="Arial" w:cs="Arial"/>
          </w:rPr>
          <w:t xml:space="preserve">state partner institutions and research facilities. </w:t>
        </w:r>
      </w:ins>
      <w:r w:rsidR="009A15B0">
        <w:rPr>
          <w:rFonts w:ascii="Arial" w:hAnsi="Arial" w:cs="Arial"/>
        </w:rPr>
        <w:t xml:space="preserve">This progressive, three-stage mentoring sequence will offer </w:t>
      </w:r>
      <w:r w:rsidR="00E057ED">
        <w:rPr>
          <w:rFonts w:ascii="Arial" w:hAnsi="Arial" w:cs="Arial"/>
        </w:rPr>
        <w:t xml:space="preserve">the four GEBRI </w:t>
      </w:r>
      <w:r w:rsidR="009A15B0">
        <w:rPr>
          <w:rFonts w:ascii="Arial" w:hAnsi="Arial" w:cs="Arial"/>
        </w:rPr>
        <w:t>junior investigators</w:t>
      </w:r>
      <w:r w:rsidR="00E057ED">
        <w:rPr>
          <w:rFonts w:ascii="Arial" w:hAnsi="Arial" w:cs="Arial"/>
        </w:rPr>
        <w:t xml:space="preserve"> </w:t>
      </w:r>
      <w:r w:rsidR="009A15B0">
        <w:rPr>
          <w:rFonts w:ascii="Arial" w:hAnsi="Arial" w:cs="Arial"/>
        </w:rPr>
        <w:t>a structured, supervised environment in which to develop competitive research project proposals that, when funded, will transition them to “independent investigator” status and allow new faculty to join the GEBRI.</w:t>
      </w:r>
    </w:p>
    <w:p w14:paraId="633FB586" w14:textId="77777777" w:rsidR="00E41F0E" w:rsidRDefault="00E41F0E" w:rsidP="00575E23">
      <w:pPr>
        <w:rPr>
          <w:rFonts w:ascii="Arial" w:hAnsi="Arial" w:cs="Arial"/>
        </w:rPr>
      </w:pPr>
    </w:p>
    <w:p w14:paraId="1E23D3C0" w14:textId="646A7AF9" w:rsidR="00E41F0E" w:rsidRDefault="00E41F0E" w:rsidP="00575E23">
      <w:pPr>
        <w:rPr>
          <w:rFonts w:ascii="Arial" w:hAnsi="Arial" w:cs="Arial"/>
        </w:rPr>
      </w:pPr>
      <w:r>
        <w:rPr>
          <w:rFonts w:ascii="Arial" w:hAnsi="Arial" w:cs="Arial"/>
          <w:b/>
          <w:i/>
        </w:rPr>
        <w:t>Preliminary results.</w:t>
      </w:r>
      <w:r>
        <w:rPr>
          <w:rFonts w:ascii="Arial" w:hAnsi="Arial" w:cs="Arial"/>
        </w:rPr>
        <w:t xml:space="preserve">  The four research projects included in this COBRE </w:t>
      </w:r>
      <w:proofErr w:type="gramStart"/>
      <w:r w:rsidR="00EB62DF">
        <w:rPr>
          <w:rFonts w:ascii="Arial" w:hAnsi="Arial" w:cs="Arial"/>
        </w:rPr>
        <w:t xml:space="preserve">application </w:t>
      </w:r>
      <w:r>
        <w:rPr>
          <w:rFonts w:ascii="Arial" w:hAnsi="Arial" w:cs="Arial"/>
        </w:rPr>
        <w:t xml:space="preserve"> represent</w:t>
      </w:r>
      <w:proofErr w:type="gramEnd"/>
      <w:r>
        <w:rPr>
          <w:rFonts w:ascii="Arial" w:hAnsi="Arial" w:cs="Arial"/>
        </w:rPr>
        <w:t xml:space="preserve"> successful completion of the first milestone resulting from participation of the junior investigators in the </w:t>
      </w:r>
      <w:r w:rsidR="00EB62DF">
        <w:rPr>
          <w:rFonts w:ascii="Arial" w:hAnsi="Arial" w:cs="Arial"/>
        </w:rPr>
        <w:t xml:space="preserve">AY13-14 </w:t>
      </w:r>
      <w:r>
        <w:rPr>
          <w:rFonts w:ascii="Arial" w:hAnsi="Arial" w:cs="Arial"/>
        </w:rPr>
        <w:t>R</w:t>
      </w:r>
      <w:r w:rsidR="00EB62DF">
        <w:rPr>
          <w:rFonts w:ascii="Arial" w:hAnsi="Arial" w:cs="Arial"/>
        </w:rPr>
        <w:t>EA</w:t>
      </w:r>
      <w:r>
        <w:rPr>
          <w:rFonts w:ascii="Arial" w:hAnsi="Arial" w:cs="Arial"/>
        </w:rPr>
        <w:t xml:space="preserve">. </w:t>
      </w:r>
    </w:p>
    <w:p w14:paraId="5F7F247F" w14:textId="77777777" w:rsidR="00034BAB" w:rsidRPr="00A9292E" w:rsidRDefault="00034BAB" w:rsidP="00575E23">
      <w:pPr>
        <w:rPr>
          <w:rFonts w:ascii="Arial" w:hAnsi="Arial" w:cs="Arial"/>
        </w:rPr>
      </w:pPr>
    </w:p>
    <w:p w14:paraId="2BA7FB5F" w14:textId="77B13C72" w:rsidR="00575E23" w:rsidRDefault="00575E23" w:rsidP="00575E23">
      <w:pPr>
        <w:rPr>
          <w:rFonts w:ascii="Arial" w:hAnsi="Arial" w:cs="Arial"/>
        </w:rPr>
      </w:pPr>
      <w:r>
        <w:rPr>
          <w:rFonts w:ascii="Arial" w:hAnsi="Arial" w:cs="Arial"/>
          <w:b/>
          <w:i/>
        </w:rPr>
        <w:t>Design.</w:t>
      </w:r>
      <w:r>
        <w:rPr>
          <w:rFonts w:ascii="Arial" w:hAnsi="Arial" w:cs="Arial"/>
        </w:rPr>
        <w:t xml:space="preserve">  </w:t>
      </w:r>
      <w:r w:rsidR="00381B58">
        <w:rPr>
          <w:rFonts w:ascii="Arial" w:hAnsi="Arial" w:cs="Arial"/>
        </w:rPr>
        <w:t>The design of the three-stage career development program for junior investigators consists of three components: the UNH</w:t>
      </w:r>
      <w:r w:rsidR="00EB62DF">
        <w:rPr>
          <w:rFonts w:ascii="Arial" w:hAnsi="Arial" w:cs="Arial"/>
        </w:rPr>
        <w:t xml:space="preserve"> REA</w:t>
      </w:r>
      <w:r w:rsidR="00381B58">
        <w:rPr>
          <w:rFonts w:ascii="Arial" w:hAnsi="Arial" w:cs="Arial"/>
        </w:rPr>
        <w:t>, U</w:t>
      </w:r>
      <w:r w:rsidR="00EB62DF">
        <w:rPr>
          <w:rFonts w:ascii="Arial" w:hAnsi="Arial" w:cs="Arial"/>
        </w:rPr>
        <w:t>P</w:t>
      </w:r>
      <w:r w:rsidR="00381B58">
        <w:rPr>
          <w:rFonts w:ascii="Arial" w:hAnsi="Arial" w:cs="Arial"/>
        </w:rPr>
        <w:t xml:space="preserve">-2-NIH, and GEBRI-specific mentoring. </w:t>
      </w:r>
    </w:p>
    <w:p w14:paraId="4DC91CBD" w14:textId="77777777" w:rsidR="00EB62DF" w:rsidRDefault="00EB62DF" w:rsidP="00575E23">
      <w:pPr>
        <w:rPr>
          <w:rFonts w:ascii="Arial" w:hAnsi="Arial" w:cs="Arial"/>
        </w:rPr>
      </w:pPr>
    </w:p>
    <w:p w14:paraId="6663402E" w14:textId="5D878556" w:rsidR="007D7E14" w:rsidRDefault="000535BC" w:rsidP="00DA77CC">
      <w:pPr>
        <w:rPr>
          <w:rFonts w:ascii="Arial" w:hAnsi="Arial" w:cs="Arial"/>
        </w:rPr>
      </w:pPr>
      <w:proofErr w:type="gramStart"/>
      <w:r w:rsidRPr="00381B58">
        <w:rPr>
          <w:rFonts w:ascii="Arial" w:hAnsi="Arial" w:cs="Arial"/>
          <w:b/>
          <w:i/>
          <w:u w:val="single"/>
        </w:rPr>
        <w:t>Research and Engagement Academy</w:t>
      </w:r>
      <w:r w:rsidR="00DA77CC" w:rsidRPr="00381B58">
        <w:rPr>
          <w:rFonts w:ascii="Arial" w:hAnsi="Arial" w:cs="Arial"/>
          <w:b/>
          <w:i/>
          <w:u w:val="single"/>
        </w:rPr>
        <w:t xml:space="preserve"> (REA)</w:t>
      </w:r>
      <w:r w:rsidRPr="00381B58">
        <w:rPr>
          <w:rFonts w:ascii="Arial" w:hAnsi="Arial" w:cs="Arial"/>
          <w:b/>
          <w:i/>
          <w:u w:val="single"/>
        </w:rPr>
        <w:t>.</w:t>
      </w:r>
      <w:proofErr w:type="gramEnd"/>
      <w:r>
        <w:rPr>
          <w:rFonts w:ascii="Arial" w:hAnsi="Arial" w:cs="Arial"/>
        </w:rPr>
        <w:t xml:space="preserve">  </w:t>
      </w:r>
      <w:r w:rsidR="00DA77CC" w:rsidRPr="00DA77CC">
        <w:rPr>
          <w:rFonts w:ascii="Arial" w:hAnsi="Arial" w:cs="Arial"/>
        </w:rPr>
        <w:t xml:space="preserve">The </w:t>
      </w:r>
      <w:r w:rsidR="00DA77CC">
        <w:rPr>
          <w:rFonts w:ascii="Arial" w:hAnsi="Arial" w:cs="Arial"/>
        </w:rPr>
        <w:t>REA</w:t>
      </w:r>
      <w:r w:rsidR="00E8107B">
        <w:rPr>
          <w:rFonts w:ascii="Arial" w:hAnsi="Arial" w:cs="Arial"/>
        </w:rPr>
        <w:t>’s</w:t>
      </w:r>
      <w:r w:rsidR="00703396">
        <w:rPr>
          <w:rFonts w:ascii="Arial" w:hAnsi="Arial" w:cs="Arial"/>
        </w:rPr>
        <w:t xml:space="preserve"> </w:t>
      </w:r>
      <w:r w:rsidR="00DA77CC">
        <w:rPr>
          <w:rFonts w:ascii="Arial" w:hAnsi="Arial" w:cs="Arial"/>
        </w:rPr>
        <w:t xml:space="preserve">mission </w:t>
      </w:r>
      <w:r w:rsidR="00E8107B">
        <w:rPr>
          <w:rFonts w:ascii="Arial" w:hAnsi="Arial" w:cs="Arial"/>
        </w:rPr>
        <w:t xml:space="preserve">is </w:t>
      </w:r>
      <w:r w:rsidR="00DA77CC" w:rsidRPr="00DA77CC">
        <w:rPr>
          <w:rFonts w:ascii="Arial" w:hAnsi="Arial" w:cs="Arial"/>
        </w:rPr>
        <w:t xml:space="preserve">to advance and support the scholarly careers and success of faculty members by strengthening the quality and quantity of grant proposals submitted to </w:t>
      </w:r>
      <w:r w:rsidR="00E8107B">
        <w:rPr>
          <w:rFonts w:ascii="Arial" w:hAnsi="Arial" w:cs="Arial"/>
        </w:rPr>
        <w:t>external sponsors</w:t>
      </w:r>
      <w:r w:rsidR="00DA77CC">
        <w:rPr>
          <w:rFonts w:ascii="Arial" w:hAnsi="Arial" w:cs="Arial"/>
        </w:rPr>
        <w:t>.</w:t>
      </w:r>
      <w:r w:rsidR="00DA77CC" w:rsidRPr="00DA77CC">
        <w:rPr>
          <w:rFonts w:ascii="Arial" w:hAnsi="Arial" w:cs="Arial"/>
        </w:rPr>
        <w:t xml:space="preserve"> </w:t>
      </w:r>
      <w:r w:rsidR="00DA77CC">
        <w:rPr>
          <w:rFonts w:ascii="Arial" w:hAnsi="Arial" w:cs="Arial"/>
        </w:rPr>
        <w:t>REA has been offered by t</w:t>
      </w:r>
      <w:r w:rsidR="00DA77CC" w:rsidRPr="00DA77CC">
        <w:rPr>
          <w:rFonts w:ascii="Arial" w:hAnsi="Arial" w:cs="Arial"/>
        </w:rPr>
        <w:t xml:space="preserve">he Office of the Senior </w:t>
      </w:r>
      <w:proofErr w:type="gramStart"/>
      <w:r w:rsidR="00DA77CC" w:rsidRPr="00DA77CC">
        <w:rPr>
          <w:rFonts w:ascii="Arial" w:hAnsi="Arial" w:cs="Arial"/>
        </w:rPr>
        <w:t>Vice</w:t>
      </w:r>
      <w:proofErr w:type="gramEnd"/>
      <w:r w:rsidR="00DA77CC" w:rsidRPr="00DA77CC">
        <w:rPr>
          <w:rFonts w:ascii="Arial" w:hAnsi="Arial" w:cs="Arial"/>
        </w:rPr>
        <w:t xml:space="preserve"> Provost for Engagement and Academic Outreach (</w:t>
      </w:r>
      <w:r w:rsidR="00DA77CC">
        <w:rPr>
          <w:rFonts w:ascii="Arial" w:hAnsi="Arial" w:cs="Arial"/>
        </w:rPr>
        <w:t xml:space="preserve">Dr. </w:t>
      </w:r>
      <w:r w:rsidR="00DA77CC" w:rsidRPr="00DA77CC">
        <w:rPr>
          <w:rFonts w:ascii="Arial" w:hAnsi="Arial" w:cs="Arial"/>
        </w:rPr>
        <w:t>Julie Williams</w:t>
      </w:r>
      <w:r w:rsidR="00DA77CC">
        <w:rPr>
          <w:rFonts w:ascii="Arial" w:hAnsi="Arial" w:cs="Arial"/>
        </w:rPr>
        <w:t xml:space="preserve">; </w:t>
      </w:r>
      <w:r w:rsidR="00DA77CC">
        <w:rPr>
          <w:rFonts w:ascii="Arial" w:hAnsi="Arial" w:cs="Arial"/>
          <w:i/>
        </w:rPr>
        <w:t>see letter of support</w:t>
      </w:r>
      <w:r w:rsidR="00DA77CC" w:rsidRPr="00DA77CC">
        <w:rPr>
          <w:rFonts w:ascii="Arial" w:hAnsi="Arial" w:cs="Arial"/>
        </w:rPr>
        <w:t>)</w:t>
      </w:r>
      <w:r w:rsidR="00DA77CC">
        <w:rPr>
          <w:rFonts w:ascii="Arial" w:hAnsi="Arial" w:cs="Arial"/>
        </w:rPr>
        <w:t xml:space="preserve"> </w:t>
      </w:r>
      <w:r w:rsidR="006E0AC3">
        <w:rPr>
          <w:rFonts w:ascii="Arial" w:hAnsi="Arial" w:cs="Arial"/>
        </w:rPr>
        <w:t xml:space="preserve">and has supported </w:t>
      </w:r>
      <w:r w:rsidR="007D7E14">
        <w:rPr>
          <w:rFonts w:ascii="Arial" w:hAnsi="Arial" w:cs="Arial"/>
        </w:rPr>
        <w:t xml:space="preserve">63 UNH faculty </w:t>
      </w:r>
      <w:r w:rsidR="00DA77CC">
        <w:rPr>
          <w:rFonts w:ascii="Arial" w:hAnsi="Arial" w:cs="Arial"/>
        </w:rPr>
        <w:t xml:space="preserve">since 2011. </w:t>
      </w:r>
      <w:r w:rsidR="00236992" w:rsidRPr="00236992">
        <w:rPr>
          <w:rFonts w:ascii="Arial" w:hAnsi="Arial" w:cs="Arial"/>
        </w:rPr>
        <w:t xml:space="preserve">Of the </w:t>
      </w:r>
      <w:r w:rsidR="00236992">
        <w:rPr>
          <w:rFonts w:ascii="Arial" w:hAnsi="Arial" w:cs="Arial"/>
        </w:rPr>
        <w:t>seven</w:t>
      </w:r>
      <w:r w:rsidR="00236992" w:rsidRPr="00236992">
        <w:rPr>
          <w:rFonts w:ascii="Arial" w:hAnsi="Arial" w:cs="Arial"/>
        </w:rPr>
        <w:t xml:space="preserve"> </w:t>
      </w:r>
      <w:proofErr w:type="gramStart"/>
      <w:r w:rsidR="00236992" w:rsidRPr="00236992">
        <w:rPr>
          <w:rFonts w:ascii="Arial" w:hAnsi="Arial" w:cs="Arial"/>
        </w:rPr>
        <w:t>faculty</w:t>
      </w:r>
      <w:proofErr w:type="gramEnd"/>
      <w:r w:rsidR="00236992" w:rsidRPr="00236992">
        <w:rPr>
          <w:rFonts w:ascii="Arial" w:hAnsi="Arial" w:cs="Arial"/>
        </w:rPr>
        <w:t xml:space="preserve"> whose research is in the area of the life sciences who participated in REA in the first </w:t>
      </w:r>
      <w:r w:rsidR="00236992">
        <w:rPr>
          <w:rFonts w:ascii="Arial" w:hAnsi="Arial" w:cs="Arial"/>
        </w:rPr>
        <w:t xml:space="preserve">two </w:t>
      </w:r>
      <w:r w:rsidR="00236992" w:rsidRPr="00236992">
        <w:rPr>
          <w:rFonts w:ascii="Arial" w:hAnsi="Arial" w:cs="Arial"/>
        </w:rPr>
        <w:t xml:space="preserve">years, </w:t>
      </w:r>
      <w:r w:rsidR="00236992">
        <w:rPr>
          <w:rFonts w:ascii="Arial" w:hAnsi="Arial" w:cs="Arial"/>
        </w:rPr>
        <w:t>all seven</w:t>
      </w:r>
      <w:r w:rsidR="00236992" w:rsidRPr="00236992">
        <w:rPr>
          <w:rFonts w:ascii="Arial" w:hAnsi="Arial" w:cs="Arial"/>
        </w:rPr>
        <w:t xml:space="preserve"> have applied for grants, and </w:t>
      </w:r>
      <w:r w:rsidR="00236992">
        <w:rPr>
          <w:rFonts w:ascii="Arial" w:hAnsi="Arial" w:cs="Arial"/>
        </w:rPr>
        <w:t>five</w:t>
      </w:r>
      <w:r w:rsidR="00236992" w:rsidRPr="00236992">
        <w:rPr>
          <w:rFonts w:ascii="Arial" w:hAnsi="Arial" w:cs="Arial"/>
        </w:rPr>
        <w:t xml:space="preserve"> have been awarded peer-reviewed external funding</w:t>
      </w:r>
      <w:r w:rsidR="00236992">
        <w:rPr>
          <w:rFonts w:ascii="Arial" w:hAnsi="Arial" w:cs="Arial"/>
        </w:rPr>
        <w:t>. This attests to the positive benefits this first stage of our mentoring program can have for the junior investigators.</w:t>
      </w:r>
    </w:p>
    <w:p w14:paraId="359B6435" w14:textId="77777777" w:rsidR="006E0AC3" w:rsidRDefault="006E0AC3" w:rsidP="009E0E83">
      <w:pPr>
        <w:rPr>
          <w:rFonts w:ascii="Arial" w:hAnsi="Arial" w:cs="Arial"/>
        </w:rPr>
      </w:pPr>
    </w:p>
    <w:p w14:paraId="287E6366" w14:textId="77777777" w:rsidR="004B40D3" w:rsidRDefault="00DA77CC" w:rsidP="004B40D3">
      <w:pPr>
        <w:rPr>
          <w:rFonts w:ascii="Arial" w:hAnsi="Arial" w:cs="Arial"/>
        </w:rPr>
      </w:pPr>
      <w:r>
        <w:rPr>
          <w:rFonts w:ascii="Arial" w:hAnsi="Arial" w:cs="Arial"/>
        </w:rPr>
        <w:t>REA</w:t>
      </w:r>
      <w:r w:rsidR="00E8107B">
        <w:rPr>
          <w:rFonts w:ascii="Arial" w:hAnsi="Arial" w:cs="Arial"/>
        </w:rPr>
        <w:t xml:space="preserve"> admission</w:t>
      </w:r>
      <w:r>
        <w:rPr>
          <w:rFonts w:ascii="Arial" w:hAnsi="Arial" w:cs="Arial"/>
        </w:rPr>
        <w:t xml:space="preserve"> is contingent on a commitment by participating faculty to attend </w:t>
      </w:r>
      <w:r w:rsidR="00E8107B">
        <w:rPr>
          <w:rFonts w:ascii="Arial" w:hAnsi="Arial" w:cs="Arial"/>
        </w:rPr>
        <w:t xml:space="preserve">seven half-day </w:t>
      </w:r>
      <w:r>
        <w:rPr>
          <w:rFonts w:ascii="Arial" w:hAnsi="Arial" w:cs="Arial"/>
        </w:rPr>
        <w:t xml:space="preserve"> workshops</w:t>
      </w:r>
      <w:r w:rsidR="00E8107B">
        <w:rPr>
          <w:rFonts w:ascii="Arial" w:hAnsi="Arial" w:cs="Arial"/>
        </w:rPr>
        <w:t>;</w:t>
      </w:r>
      <w:r>
        <w:rPr>
          <w:rFonts w:ascii="Arial" w:hAnsi="Arial" w:cs="Arial"/>
        </w:rPr>
        <w:t xml:space="preserve"> work closely with an assigned “scholarly coach”</w:t>
      </w:r>
      <w:r w:rsidR="00E8107B">
        <w:rPr>
          <w:rFonts w:ascii="Arial" w:hAnsi="Arial" w:cs="Arial"/>
        </w:rPr>
        <w:t>;</w:t>
      </w:r>
      <w:r>
        <w:rPr>
          <w:rFonts w:ascii="Arial" w:hAnsi="Arial" w:cs="Arial"/>
        </w:rPr>
        <w:t xml:space="preserve"> complete assigned activities (e.g., interaction with </w:t>
      </w:r>
      <w:r w:rsidR="00E8107B">
        <w:rPr>
          <w:rFonts w:ascii="Arial" w:hAnsi="Arial" w:cs="Arial"/>
        </w:rPr>
        <w:t>sponsor</w:t>
      </w:r>
      <w:r>
        <w:rPr>
          <w:rFonts w:ascii="Arial" w:hAnsi="Arial" w:cs="Arial"/>
        </w:rPr>
        <w:t xml:space="preserve"> </w:t>
      </w:r>
      <w:r>
        <w:rPr>
          <w:rFonts w:ascii="Arial" w:hAnsi="Arial" w:cs="Arial"/>
        </w:rPr>
        <w:lastRenderedPageBreak/>
        <w:t xml:space="preserve">program </w:t>
      </w:r>
      <w:r w:rsidR="007D7E14">
        <w:rPr>
          <w:rFonts w:ascii="Arial" w:hAnsi="Arial" w:cs="Arial"/>
        </w:rPr>
        <w:t>officers)</w:t>
      </w:r>
      <w:r w:rsidR="00E8107B">
        <w:rPr>
          <w:rFonts w:ascii="Arial" w:hAnsi="Arial" w:cs="Arial"/>
        </w:rPr>
        <w:t>;</w:t>
      </w:r>
      <w:r w:rsidR="007D7E14">
        <w:rPr>
          <w:rFonts w:ascii="Arial" w:hAnsi="Arial" w:cs="Arial"/>
        </w:rPr>
        <w:t xml:space="preserve"> </w:t>
      </w:r>
      <w:r>
        <w:rPr>
          <w:rFonts w:ascii="Arial" w:hAnsi="Arial" w:cs="Arial"/>
        </w:rPr>
        <w:t>and write and submit a grant</w:t>
      </w:r>
      <w:r w:rsidR="00E8107B">
        <w:rPr>
          <w:rFonts w:ascii="Arial" w:hAnsi="Arial" w:cs="Arial"/>
        </w:rPr>
        <w:t xml:space="preserve"> proposal </w:t>
      </w:r>
      <w:r>
        <w:rPr>
          <w:rFonts w:ascii="Arial" w:hAnsi="Arial" w:cs="Arial"/>
        </w:rPr>
        <w:t>to a peer-reviewed</w:t>
      </w:r>
      <w:r w:rsidR="00E8107B">
        <w:rPr>
          <w:rFonts w:ascii="Arial" w:hAnsi="Arial" w:cs="Arial"/>
        </w:rPr>
        <w:t xml:space="preserve"> sponsor</w:t>
      </w:r>
      <w:r>
        <w:rPr>
          <w:rFonts w:ascii="Arial" w:hAnsi="Arial" w:cs="Arial"/>
        </w:rPr>
        <w:t xml:space="preserve">. </w:t>
      </w:r>
      <w:r w:rsidR="007D7E14">
        <w:rPr>
          <w:rFonts w:ascii="Arial" w:hAnsi="Arial" w:cs="Arial"/>
        </w:rPr>
        <w:t xml:space="preserve">The scholarly coaches’ responsibilities </w:t>
      </w:r>
      <w:r w:rsidR="00E8107B">
        <w:rPr>
          <w:rFonts w:ascii="Arial" w:hAnsi="Arial" w:cs="Arial"/>
        </w:rPr>
        <w:t xml:space="preserve">are to </w:t>
      </w:r>
      <w:r w:rsidR="007D7E14">
        <w:rPr>
          <w:rFonts w:ascii="Arial" w:hAnsi="Arial" w:cs="Arial"/>
        </w:rPr>
        <w:t>serv</w:t>
      </w:r>
      <w:r w:rsidR="00E8107B">
        <w:rPr>
          <w:rFonts w:ascii="Arial" w:hAnsi="Arial" w:cs="Arial"/>
        </w:rPr>
        <w:t>e</w:t>
      </w:r>
      <w:r w:rsidR="007D7E14">
        <w:rPr>
          <w:rFonts w:ascii="Arial" w:hAnsi="Arial" w:cs="Arial"/>
        </w:rPr>
        <w:t xml:space="preserve"> as mentors for two REA participants</w:t>
      </w:r>
      <w:r w:rsidR="00E8107B">
        <w:rPr>
          <w:rFonts w:ascii="Arial" w:hAnsi="Arial" w:cs="Arial"/>
        </w:rPr>
        <w:t>,</w:t>
      </w:r>
      <w:r w:rsidR="007D7E14">
        <w:rPr>
          <w:rFonts w:ascii="Arial" w:hAnsi="Arial" w:cs="Arial"/>
        </w:rPr>
        <w:t xml:space="preserve"> meet monthly with each mentee</w:t>
      </w:r>
      <w:r w:rsidR="00E8107B">
        <w:rPr>
          <w:rFonts w:ascii="Arial" w:hAnsi="Arial" w:cs="Arial"/>
        </w:rPr>
        <w:t>,</w:t>
      </w:r>
      <w:r w:rsidR="007D7E14">
        <w:rPr>
          <w:rFonts w:ascii="Arial" w:hAnsi="Arial" w:cs="Arial"/>
        </w:rPr>
        <w:t xml:space="preserve"> provide assistance in identifying the </w:t>
      </w:r>
      <w:r w:rsidR="00E8107B">
        <w:rPr>
          <w:rFonts w:ascii="Arial" w:hAnsi="Arial" w:cs="Arial"/>
        </w:rPr>
        <w:t>sponsor</w:t>
      </w:r>
      <w:r w:rsidR="007D7E14">
        <w:rPr>
          <w:rFonts w:ascii="Arial" w:hAnsi="Arial" w:cs="Arial"/>
        </w:rPr>
        <w:t xml:space="preserve"> to target with a grant proposal</w:t>
      </w:r>
      <w:r w:rsidR="00E8107B">
        <w:rPr>
          <w:rFonts w:ascii="Arial" w:hAnsi="Arial" w:cs="Arial"/>
        </w:rPr>
        <w:t>,</w:t>
      </w:r>
      <w:r w:rsidR="007D7E14">
        <w:rPr>
          <w:rFonts w:ascii="Arial" w:hAnsi="Arial" w:cs="Arial"/>
        </w:rPr>
        <w:t xml:space="preserve"> establish a timeline for proposal</w:t>
      </w:r>
      <w:r w:rsidR="00E8107B">
        <w:rPr>
          <w:rFonts w:ascii="Arial" w:hAnsi="Arial" w:cs="Arial"/>
        </w:rPr>
        <w:t xml:space="preserve"> completion,</w:t>
      </w:r>
      <w:r w:rsidR="007D7E14">
        <w:rPr>
          <w:rFonts w:ascii="Arial" w:hAnsi="Arial" w:cs="Arial"/>
        </w:rPr>
        <w:t xml:space="preserve"> critique the proposal, and serve on a</w:t>
      </w:r>
      <w:r w:rsidR="00E8107B">
        <w:rPr>
          <w:rFonts w:ascii="Arial" w:hAnsi="Arial" w:cs="Arial"/>
        </w:rPr>
        <w:t>n REA</w:t>
      </w:r>
      <w:r w:rsidR="007D7E14">
        <w:rPr>
          <w:rFonts w:ascii="Arial" w:hAnsi="Arial" w:cs="Arial"/>
        </w:rPr>
        <w:t xml:space="preserve"> </w:t>
      </w:r>
      <w:r w:rsidR="00E8107B">
        <w:rPr>
          <w:rFonts w:ascii="Arial" w:hAnsi="Arial" w:cs="Arial"/>
        </w:rPr>
        <w:t xml:space="preserve">workshop </w:t>
      </w:r>
      <w:r w:rsidR="007D7E14">
        <w:rPr>
          <w:rFonts w:ascii="Arial" w:hAnsi="Arial" w:cs="Arial"/>
        </w:rPr>
        <w:t>discussion panel.</w:t>
      </w:r>
      <w:r w:rsidR="004B40D3">
        <w:rPr>
          <w:rFonts w:ascii="Arial" w:hAnsi="Arial" w:cs="Arial"/>
        </w:rPr>
        <w:t xml:space="preserve"> As part of their comprehensive mentoring responsibilities (</w:t>
      </w:r>
      <w:r w:rsidR="004B40D3">
        <w:rPr>
          <w:rFonts w:ascii="Arial" w:hAnsi="Arial" w:cs="Arial"/>
          <w:i/>
        </w:rPr>
        <w:t>see below</w:t>
      </w:r>
      <w:r w:rsidR="004B40D3">
        <w:rPr>
          <w:rFonts w:ascii="Arial" w:hAnsi="Arial" w:cs="Arial"/>
        </w:rPr>
        <w:t>), Cote and Thomas will serve as scholarly coaches for the GEBRI junior investigators.</w:t>
      </w:r>
    </w:p>
    <w:p w14:paraId="75A2E0B5" w14:textId="77777777" w:rsidR="004B40D3" w:rsidRDefault="004B40D3" w:rsidP="009E0E83">
      <w:pPr>
        <w:rPr>
          <w:rFonts w:ascii="Arial" w:hAnsi="Arial" w:cs="Arial"/>
        </w:rPr>
      </w:pPr>
    </w:p>
    <w:p w14:paraId="25601461" w14:textId="0B46D7EA" w:rsidR="006E0AC3" w:rsidRDefault="004B40D3" w:rsidP="004B40D3">
      <w:pPr>
        <w:rPr>
          <w:rFonts w:ascii="Arial" w:hAnsi="Arial" w:cs="Arial"/>
        </w:rPr>
      </w:pPr>
      <w:r w:rsidRPr="004B40D3">
        <w:rPr>
          <w:rFonts w:ascii="Arial" w:hAnsi="Arial" w:cs="Arial"/>
          <w:i/>
        </w:rPr>
        <w:t>Note:</w:t>
      </w:r>
      <w:r>
        <w:rPr>
          <w:rFonts w:ascii="Arial" w:hAnsi="Arial" w:cs="Arial"/>
        </w:rPr>
        <w:t xml:space="preserve"> one of the junior investigators (Wu) has previously completed the REA, while the other three investigators are participating in the </w:t>
      </w:r>
      <w:proofErr w:type="gramStart"/>
      <w:r>
        <w:rPr>
          <w:rFonts w:ascii="Arial" w:hAnsi="Arial" w:cs="Arial"/>
        </w:rPr>
        <w:t>Spring</w:t>
      </w:r>
      <w:proofErr w:type="gramEnd"/>
      <w:r>
        <w:rPr>
          <w:rFonts w:ascii="Arial" w:hAnsi="Arial" w:cs="Arial"/>
        </w:rPr>
        <w:t xml:space="preserve"> 2014 REA program with PI Thomas serving as the scholarly coach for all three. The project proposals written for this COBRE application represent completion of a major milestone of the REA program.</w:t>
      </w:r>
    </w:p>
    <w:p w14:paraId="61E8485E" w14:textId="77777777" w:rsidR="00DA77CC" w:rsidRDefault="00DA77CC" w:rsidP="000535BC">
      <w:pPr>
        <w:rPr>
          <w:rFonts w:ascii="Arial" w:hAnsi="Arial" w:cs="Arial"/>
        </w:rPr>
      </w:pPr>
    </w:p>
    <w:p w14:paraId="6EF72E69" w14:textId="7F5D52C9" w:rsidR="00E057ED" w:rsidRDefault="000535BC" w:rsidP="00E057ED">
      <w:pPr>
        <w:rPr>
          <w:rFonts w:ascii="Arial" w:hAnsi="Arial" w:cs="Arial"/>
        </w:rPr>
      </w:pPr>
      <w:proofErr w:type="gramStart"/>
      <w:r w:rsidRPr="00381B58">
        <w:rPr>
          <w:rFonts w:ascii="Arial" w:hAnsi="Arial" w:cs="Arial"/>
          <w:b/>
          <w:i/>
          <w:u w:val="single"/>
        </w:rPr>
        <w:t>U</w:t>
      </w:r>
      <w:r w:rsidR="007D10C9">
        <w:rPr>
          <w:rFonts w:ascii="Arial" w:hAnsi="Arial" w:cs="Arial"/>
          <w:b/>
          <w:i/>
          <w:u w:val="single"/>
        </w:rPr>
        <w:t>P</w:t>
      </w:r>
      <w:r w:rsidRPr="00381B58">
        <w:rPr>
          <w:rFonts w:ascii="Arial" w:hAnsi="Arial" w:cs="Arial"/>
          <w:b/>
          <w:i/>
          <w:u w:val="single"/>
        </w:rPr>
        <w:t>-2-NIH.</w:t>
      </w:r>
      <w:proofErr w:type="gramEnd"/>
      <w:r w:rsidR="00E46148" w:rsidRPr="00E46148">
        <w:rPr>
          <w:rFonts w:ascii="Verdana" w:hAnsi="Verdana"/>
          <w:color w:val="000000"/>
          <w:sz w:val="18"/>
          <w:szCs w:val="18"/>
          <w:shd w:val="clear" w:color="auto" w:fill="FFFFFF"/>
        </w:rPr>
        <w:t xml:space="preserve"> </w:t>
      </w:r>
      <w:r w:rsidR="007D10C9">
        <w:rPr>
          <w:rFonts w:ascii="Arial" w:hAnsi="Arial" w:cs="Arial"/>
        </w:rPr>
        <w:t xml:space="preserve">Although </w:t>
      </w:r>
      <w:r w:rsidR="007D10C9" w:rsidRPr="006856E1">
        <w:rPr>
          <w:rFonts w:ascii="Arial" w:hAnsi="Arial" w:cs="Arial"/>
        </w:rPr>
        <w:t xml:space="preserve">many UNH faculty have research programs in health, biomedical and behavioral sciences, their success in competing for extramural funding from </w:t>
      </w:r>
      <w:r w:rsidR="007D10C9">
        <w:rPr>
          <w:rFonts w:ascii="Arial" w:hAnsi="Arial" w:cs="Arial"/>
        </w:rPr>
        <w:t xml:space="preserve">NIH </w:t>
      </w:r>
      <w:r w:rsidR="007D10C9" w:rsidRPr="006856E1">
        <w:rPr>
          <w:rFonts w:ascii="Arial" w:hAnsi="Arial" w:cs="Arial"/>
        </w:rPr>
        <w:t>has been limited</w:t>
      </w:r>
      <w:r w:rsidR="007D10C9">
        <w:rPr>
          <w:rFonts w:ascii="Arial" w:hAnsi="Arial" w:cs="Arial"/>
        </w:rPr>
        <w:t xml:space="preserve">. </w:t>
      </w:r>
      <w:r w:rsidR="00E46148" w:rsidRPr="00E057ED">
        <w:rPr>
          <w:rFonts w:ascii="Arial" w:hAnsi="Arial" w:cs="Arial"/>
        </w:rPr>
        <w:t>In FY1</w:t>
      </w:r>
      <w:r w:rsidR="00E8107B" w:rsidRPr="00E057ED">
        <w:rPr>
          <w:rFonts w:ascii="Arial" w:hAnsi="Arial" w:cs="Arial"/>
        </w:rPr>
        <w:t>2</w:t>
      </w:r>
      <w:r w:rsidR="00E46148" w:rsidRPr="00E057ED">
        <w:rPr>
          <w:rFonts w:ascii="Arial" w:hAnsi="Arial" w:cs="Arial"/>
        </w:rPr>
        <w:t xml:space="preserve"> NIH funding represented only $</w:t>
      </w:r>
      <w:r w:rsidR="00E8107B">
        <w:rPr>
          <w:rFonts w:ascii="Arial" w:hAnsi="Arial" w:cs="Arial"/>
        </w:rPr>
        <w:t>1.5</w:t>
      </w:r>
      <w:r w:rsidR="00E46148" w:rsidRPr="00E057ED">
        <w:rPr>
          <w:rFonts w:ascii="Arial" w:hAnsi="Arial" w:cs="Arial"/>
        </w:rPr>
        <w:t>M of UNH’s total $1</w:t>
      </w:r>
      <w:r w:rsidR="00E8107B">
        <w:rPr>
          <w:rFonts w:ascii="Arial" w:hAnsi="Arial" w:cs="Arial"/>
        </w:rPr>
        <w:t>18</w:t>
      </w:r>
      <w:r w:rsidR="00E46148" w:rsidRPr="00E057ED">
        <w:rPr>
          <w:rFonts w:ascii="Arial" w:hAnsi="Arial" w:cs="Arial"/>
        </w:rPr>
        <w:t xml:space="preserve">M funding profile that year, </w:t>
      </w:r>
      <w:r w:rsidR="007D10C9">
        <w:rPr>
          <w:rFonts w:ascii="Arial" w:hAnsi="Arial" w:cs="Arial"/>
        </w:rPr>
        <w:t xml:space="preserve">while Dartmouth College’s non-medical school components received $11.5M from NIH. </w:t>
      </w:r>
      <w:r w:rsidR="00E46148" w:rsidRPr="00E057ED">
        <w:rPr>
          <w:rFonts w:ascii="Arial" w:hAnsi="Arial" w:cs="Arial"/>
        </w:rPr>
        <w:t>Other state universities without medical schools were able to obtain significant</w:t>
      </w:r>
      <w:r w:rsidR="007D10C9">
        <w:rPr>
          <w:rFonts w:ascii="Arial" w:hAnsi="Arial" w:cs="Arial"/>
        </w:rPr>
        <w:t>ly more</w:t>
      </w:r>
      <w:r w:rsidR="00E46148" w:rsidRPr="00E057ED">
        <w:rPr>
          <w:rFonts w:ascii="Arial" w:hAnsi="Arial" w:cs="Arial"/>
        </w:rPr>
        <w:t xml:space="preserve"> NIH funding in 201</w:t>
      </w:r>
      <w:r w:rsidR="007D10C9">
        <w:rPr>
          <w:rFonts w:ascii="Arial" w:hAnsi="Arial" w:cs="Arial"/>
        </w:rPr>
        <w:t>2</w:t>
      </w:r>
      <w:r w:rsidR="00E057ED">
        <w:rPr>
          <w:rFonts w:ascii="Arial" w:hAnsi="Arial" w:cs="Arial"/>
        </w:rPr>
        <w:t xml:space="preserve"> than UNH</w:t>
      </w:r>
      <w:r w:rsidR="00E46148" w:rsidRPr="00E057ED">
        <w:rPr>
          <w:rFonts w:ascii="Arial" w:hAnsi="Arial" w:cs="Arial"/>
        </w:rPr>
        <w:t xml:space="preserve">. For example, </w:t>
      </w:r>
      <w:r w:rsidR="007D10C9">
        <w:rPr>
          <w:rFonts w:ascii="Arial" w:hAnsi="Arial" w:cs="Arial"/>
        </w:rPr>
        <w:t>the University of Rhode Island received $14.3M, the University of Massachusetts at Amherst received $19.4</w:t>
      </w:r>
      <w:r w:rsidR="00E057ED">
        <w:rPr>
          <w:rFonts w:ascii="Arial" w:hAnsi="Arial" w:cs="Arial"/>
        </w:rPr>
        <w:t>M</w:t>
      </w:r>
      <w:r w:rsidR="007D10C9">
        <w:rPr>
          <w:rFonts w:ascii="Arial" w:hAnsi="Arial" w:cs="Arial"/>
        </w:rPr>
        <w:t xml:space="preserve">, </w:t>
      </w:r>
      <w:r w:rsidR="00E46148" w:rsidRPr="00E057ED">
        <w:rPr>
          <w:rFonts w:ascii="Arial" w:hAnsi="Arial" w:cs="Arial"/>
        </w:rPr>
        <w:t xml:space="preserve">and </w:t>
      </w:r>
      <w:r w:rsidR="007D10C9">
        <w:rPr>
          <w:rFonts w:ascii="Arial" w:hAnsi="Arial" w:cs="Arial"/>
        </w:rPr>
        <w:t xml:space="preserve">the University of </w:t>
      </w:r>
      <w:r w:rsidR="00E46148" w:rsidRPr="00E057ED">
        <w:rPr>
          <w:rFonts w:ascii="Arial" w:hAnsi="Arial" w:cs="Arial"/>
        </w:rPr>
        <w:t>Delaware received $</w:t>
      </w:r>
      <w:r w:rsidR="007D10C9">
        <w:rPr>
          <w:rFonts w:ascii="Arial" w:hAnsi="Arial" w:cs="Arial"/>
        </w:rPr>
        <w:t>21.6M</w:t>
      </w:r>
      <w:r w:rsidR="00E46148" w:rsidRPr="00E057ED">
        <w:rPr>
          <w:rFonts w:ascii="Arial" w:hAnsi="Arial" w:cs="Arial"/>
        </w:rPr>
        <w:t xml:space="preserve"> (NIH Research </w:t>
      </w:r>
      <w:r w:rsidR="007D10C9">
        <w:rPr>
          <w:rFonts w:ascii="Arial" w:hAnsi="Arial" w:cs="Arial"/>
        </w:rPr>
        <w:t xml:space="preserve">Portfolio Online, 2013). </w:t>
      </w:r>
      <w:r w:rsidR="00E043E4" w:rsidRPr="00E043E4">
        <w:rPr>
          <w:rFonts w:ascii="Arial" w:hAnsi="Arial" w:cs="Arial"/>
        </w:rPr>
        <w:t xml:space="preserve">To address UNH’s relative lack of </w:t>
      </w:r>
      <w:r w:rsidR="007D10C9">
        <w:rPr>
          <w:rFonts w:ascii="Arial" w:hAnsi="Arial" w:cs="Arial"/>
        </w:rPr>
        <w:t xml:space="preserve">experience </w:t>
      </w:r>
      <w:r w:rsidR="00E043E4" w:rsidRPr="00E043E4">
        <w:rPr>
          <w:rFonts w:ascii="Arial" w:hAnsi="Arial" w:cs="Arial"/>
        </w:rPr>
        <w:t xml:space="preserve">in securing NIH awards, </w:t>
      </w:r>
      <w:r w:rsidR="00E043E4">
        <w:rPr>
          <w:rFonts w:ascii="Arial" w:hAnsi="Arial" w:cs="Arial"/>
        </w:rPr>
        <w:t xml:space="preserve">the </w:t>
      </w:r>
      <w:r w:rsidR="00E043E4" w:rsidRPr="00E043E4">
        <w:rPr>
          <w:rFonts w:ascii="Arial" w:hAnsi="Arial" w:cs="Arial"/>
        </w:rPr>
        <w:t>Senior Vice Provost for Research</w:t>
      </w:r>
      <w:r w:rsidR="00E043E4">
        <w:rPr>
          <w:rFonts w:ascii="Arial" w:hAnsi="Arial" w:cs="Arial"/>
        </w:rPr>
        <w:t xml:space="preserve"> (Dr. Jan Nisbet; </w:t>
      </w:r>
      <w:r w:rsidR="00E043E4">
        <w:rPr>
          <w:rFonts w:ascii="Arial" w:hAnsi="Arial" w:cs="Arial"/>
          <w:i/>
        </w:rPr>
        <w:t xml:space="preserve">see letter of </w:t>
      </w:r>
      <w:r w:rsidR="00E043E4" w:rsidRPr="00E043E4">
        <w:rPr>
          <w:rFonts w:ascii="Arial" w:hAnsi="Arial" w:cs="Arial"/>
          <w:i/>
        </w:rPr>
        <w:t>support</w:t>
      </w:r>
      <w:r w:rsidR="00E043E4">
        <w:rPr>
          <w:rFonts w:ascii="Arial" w:hAnsi="Arial" w:cs="Arial"/>
        </w:rPr>
        <w:t>), Cote (Faculty Director of U</w:t>
      </w:r>
      <w:r w:rsidR="007D10C9">
        <w:rPr>
          <w:rFonts w:ascii="Arial" w:hAnsi="Arial" w:cs="Arial"/>
        </w:rPr>
        <w:t>P</w:t>
      </w:r>
      <w:r w:rsidR="00E043E4">
        <w:rPr>
          <w:rFonts w:ascii="Arial" w:hAnsi="Arial" w:cs="Arial"/>
        </w:rPr>
        <w:t>-2-NIH), Kath</w:t>
      </w:r>
      <w:r w:rsidR="007D10C9">
        <w:rPr>
          <w:rFonts w:ascii="Arial" w:hAnsi="Arial" w:cs="Arial"/>
        </w:rPr>
        <w:t>ryn</w:t>
      </w:r>
      <w:r w:rsidR="00E043E4">
        <w:rPr>
          <w:rFonts w:ascii="Arial" w:hAnsi="Arial" w:cs="Arial"/>
        </w:rPr>
        <w:t xml:space="preserve"> Cataneo (Director of Research Development and Communications</w:t>
      </w:r>
      <w:r w:rsidR="007D10C9">
        <w:rPr>
          <w:rFonts w:ascii="Arial" w:hAnsi="Arial" w:cs="Arial"/>
        </w:rPr>
        <w:t xml:space="preserve"> and </w:t>
      </w:r>
      <w:r w:rsidR="00B92744">
        <w:rPr>
          <w:rFonts w:ascii="Arial" w:hAnsi="Arial" w:cs="Arial"/>
        </w:rPr>
        <w:t>UP-2-NIH</w:t>
      </w:r>
      <w:r w:rsidR="007D10C9">
        <w:rPr>
          <w:rFonts w:ascii="Arial" w:hAnsi="Arial" w:cs="Arial"/>
        </w:rPr>
        <w:t xml:space="preserve"> Administrative Director</w:t>
      </w:r>
      <w:r w:rsidR="00E043E4">
        <w:rPr>
          <w:rFonts w:ascii="Arial" w:hAnsi="Arial" w:cs="Arial"/>
        </w:rPr>
        <w:t xml:space="preserve">), and UNH </w:t>
      </w:r>
      <w:r w:rsidR="00E043E4" w:rsidRPr="00E043E4">
        <w:rPr>
          <w:rFonts w:ascii="Arial" w:hAnsi="Arial" w:cs="Arial"/>
        </w:rPr>
        <w:t xml:space="preserve">faculty </w:t>
      </w:r>
      <w:r w:rsidR="00E043E4">
        <w:rPr>
          <w:rFonts w:ascii="Arial" w:hAnsi="Arial" w:cs="Arial"/>
        </w:rPr>
        <w:t xml:space="preserve">with NIH </w:t>
      </w:r>
      <w:r w:rsidR="00E043E4" w:rsidRPr="00E043E4">
        <w:rPr>
          <w:rFonts w:ascii="Arial" w:hAnsi="Arial" w:cs="Arial"/>
        </w:rPr>
        <w:t>experience </w:t>
      </w:r>
      <w:r w:rsidR="00E043E4">
        <w:rPr>
          <w:rFonts w:ascii="Arial" w:hAnsi="Arial" w:cs="Arial"/>
        </w:rPr>
        <w:t>together developed and offered the U</w:t>
      </w:r>
      <w:r w:rsidR="007D10C9">
        <w:rPr>
          <w:rFonts w:ascii="Arial" w:hAnsi="Arial" w:cs="Arial"/>
        </w:rPr>
        <w:t>P</w:t>
      </w:r>
      <w:r w:rsidR="00E043E4">
        <w:rPr>
          <w:rFonts w:ascii="Arial" w:hAnsi="Arial" w:cs="Arial"/>
        </w:rPr>
        <w:t xml:space="preserve">-2-NIH program starting in </w:t>
      </w:r>
      <w:r w:rsidR="00D61B4B">
        <w:rPr>
          <w:rFonts w:ascii="Arial" w:hAnsi="Arial" w:cs="Arial"/>
        </w:rPr>
        <w:t xml:space="preserve">academic year </w:t>
      </w:r>
      <w:r w:rsidR="00E043E4">
        <w:rPr>
          <w:rFonts w:ascii="Arial" w:hAnsi="Arial" w:cs="Arial"/>
        </w:rPr>
        <w:t>2012</w:t>
      </w:r>
      <w:r w:rsidR="00D61B4B">
        <w:rPr>
          <w:rFonts w:ascii="Arial" w:hAnsi="Arial" w:cs="Arial"/>
        </w:rPr>
        <w:t>-13</w:t>
      </w:r>
      <w:r w:rsidR="00E043E4">
        <w:rPr>
          <w:rFonts w:ascii="Arial" w:hAnsi="Arial" w:cs="Arial"/>
        </w:rPr>
        <w:t xml:space="preserve">. In </w:t>
      </w:r>
      <w:r w:rsidR="00D61B4B">
        <w:rPr>
          <w:rFonts w:ascii="Arial" w:hAnsi="Arial" w:cs="Arial"/>
        </w:rPr>
        <w:t>that year, 7 of the 9 faculty participants submitted applications to federal sponsors; 2 of these receiv</w:t>
      </w:r>
      <w:r w:rsidR="009447F1">
        <w:rPr>
          <w:rFonts w:ascii="Arial" w:hAnsi="Arial" w:cs="Arial"/>
        </w:rPr>
        <w:t>ed NIH awards and 2 others received independent investigator awards from NSF, while 3 are planning submissions to NIH in June or October</w:t>
      </w:r>
      <w:r w:rsidR="00D61B4B">
        <w:rPr>
          <w:rFonts w:ascii="Arial" w:hAnsi="Arial" w:cs="Arial"/>
        </w:rPr>
        <w:t xml:space="preserve">. </w:t>
      </w:r>
      <w:r w:rsidR="009447F1">
        <w:rPr>
          <w:rFonts w:ascii="Arial" w:hAnsi="Arial" w:cs="Arial"/>
        </w:rPr>
        <w:t xml:space="preserve">Of the </w:t>
      </w:r>
      <w:r w:rsidR="00D61B4B">
        <w:rPr>
          <w:rFonts w:ascii="Arial" w:hAnsi="Arial" w:cs="Arial"/>
        </w:rPr>
        <w:t xml:space="preserve">10 faculty </w:t>
      </w:r>
      <w:r w:rsidR="009447F1">
        <w:rPr>
          <w:rFonts w:ascii="Arial" w:hAnsi="Arial" w:cs="Arial"/>
        </w:rPr>
        <w:t xml:space="preserve">in </w:t>
      </w:r>
      <w:r w:rsidR="00D61B4B">
        <w:rPr>
          <w:rFonts w:ascii="Arial" w:hAnsi="Arial" w:cs="Arial"/>
        </w:rPr>
        <w:t>the 2013</w:t>
      </w:r>
      <w:r w:rsidR="009447F1">
        <w:rPr>
          <w:rFonts w:ascii="Arial" w:hAnsi="Arial" w:cs="Arial"/>
        </w:rPr>
        <w:t xml:space="preserve">-14 </w:t>
      </w:r>
      <w:proofErr w:type="gramStart"/>
      <w:r w:rsidR="009447F1">
        <w:rPr>
          <w:rFonts w:ascii="Arial" w:hAnsi="Arial" w:cs="Arial"/>
        </w:rPr>
        <w:t>cohort</w:t>
      </w:r>
      <w:proofErr w:type="gramEnd"/>
      <w:r w:rsidR="009447F1">
        <w:rPr>
          <w:rFonts w:ascii="Arial" w:hAnsi="Arial" w:cs="Arial"/>
        </w:rPr>
        <w:t xml:space="preserve">, 6 </w:t>
      </w:r>
      <w:r w:rsidR="00D61B4B">
        <w:rPr>
          <w:rFonts w:ascii="Arial" w:hAnsi="Arial" w:cs="Arial"/>
        </w:rPr>
        <w:t xml:space="preserve">have already submitted applications to NIH and the other 4 </w:t>
      </w:r>
      <w:r w:rsidR="009447F1">
        <w:rPr>
          <w:rFonts w:ascii="Arial" w:hAnsi="Arial" w:cs="Arial"/>
        </w:rPr>
        <w:t xml:space="preserve">plan to </w:t>
      </w:r>
      <w:r w:rsidR="00D61B4B">
        <w:rPr>
          <w:rFonts w:ascii="Arial" w:hAnsi="Arial" w:cs="Arial"/>
        </w:rPr>
        <w:t>submit</w:t>
      </w:r>
      <w:r w:rsidR="009447F1">
        <w:rPr>
          <w:rFonts w:ascii="Arial" w:hAnsi="Arial" w:cs="Arial"/>
        </w:rPr>
        <w:t xml:space="preserve"> </w:t>
      </w:r>
      <w:r w:rsidR="00D61B4B">
        <w:rPr>
          <w:rFonts w:ascii="Arial" w:hAnsi="Arial" w:cs="Arial"/>
        </w:rPr>
        <w:t>either in June or October.</w:t>
      </w:r>
    </w:p>
    <w:p w14:paraId="16801C3F" w14:textId="77777777" w:rsidR="006E0AC3" w:rsidRDefault="006E0AC3" w:rsidP="009E0E83">
      <w:pPr>
        <w:rPr>
          <w:rFonts w:ascii="Arial" w:hAnsi="Arial" w:cs="Arial"/>
        </w:rPr>
      </w:pPr>
    </w:p>
    <w:p w14:paraId="0A892DAD" w14:textId="3A3DE7F3" w:rsidR="00E057ED" w:rsidRDefault="009447F1" w:rsidP="009E0E83">
      <w:pPr>
        <w:rPr>
          <w:rFonts w:ascii="Arial" w:hAnsi="Arial" w:cs="Arial"/>
        </w:rPr>
      </w:pPr>
      <w:r>
        <w:rPr>
          <w:rFonts w:ascii="Arial" w:hAnsi="Arial" w:cs="Arial"/>
        </w:rPr>
        <w:t xml:space="preserve">The </w:t>
      </w:r>
      <w:r w:rsidR="00B92744">
        <w:rPr>
          <w:rFonts w:ascii="Arial" w:hAnsi="Arial" w:cs="Arial"/>
        </w:rPr>
        <w:t>UP-2-NIH</w:t>
      </w:r>
      <w:r>
        <w:rPr>
          <w:rFonts w:ascii="Arial" w:hAnsi="Arial" w:cs="Arial"/>
        </w:rPr>
        <w:t xml:space="preserve"> curriculum consists of 6 monthly 3-hour </w:t>
      </w:r>
      <w:r w:rsidR="00086BAC">
        <w:rPr>
          <w:rFonts w:ascii="Arial" w:hAnsi="Arial" w:cs="Arial"/>
        </w:rPr>
        <w:t>seminar</w:t>
      </w:r>
      <w:r>
        <w:rPr>
          <w:rFonts w:ascii="Arial" w:hAnsi="Arial" w:cs="Arial"/>
        </w:rPr>
        <w:t>s that cover an introdu</w:t>
      </w:r>
      <w:r w:rsidR="00086BAC">
        <w:rPr>
          <w:rFonts w:ascii="Arial" w:hAnsi="Arial" w:cs="Arial"/>
        </w:rPr>
        <w:t>ction to NIH as an organization;</w:t>
      </w:r>
      <w:r>
        <w:rPr>
          <w:rFonts w:ascii="Arial" w:hAnsi="Arial" w:cs="Arial"/>
        </w:rPr>
        <w:t xml:space="preserve"> </w:t>
      </w:r>
      <w:r w:rsidR="00086BAC">
        <w:rPr>
          <w:rFonts w:ascii="Arial" w:hAnsi="Arial" w:cs="Arial"/>
        </w:rPr>
        <w:t xml:space="preserve">locating information through NIH’s reporting tools; </w:t>
      </w:r>
      <w:r>
        <w:rPr>
          <w:rFonts w:ascii="Arial" w:hAnsi="Arial" w:cs="Arial"/>
        </w:rPr>
        <w:t>how to write various sections of the NIH a</w:t>
      </w:r>
      <w:r w:rsidR="00086BAC">
        <w:rPr>
          <w:rFonts w:ascii="Arial" w:hAnsi="Arial" w:cs="Arial"/>
        </w:rPr>
        <w:t>pplication;</w:t>
      </w:r>
      <w:r>
        <w:rPr>
          <w:rFonts w:ascii="Arial" w:hAnsi="Arial" w:cs="Arial"/>
        </w:rPr>
        <w:t xml:space="preserve"> understanding the NIH peer-review process and part</w:t>
      </w:r>
      <w:r w:rsidR="00D86854">
        <w:rPr>
          <w:rFonts w:ascii="Arial" w:hAnsi="Arial" w:cs="Arial"/>
        </w:rPr>
        <w:t>icipating</w:t>
      </w:r>
      <w:r w:rsidR="00086BAC">
        <w:rPr>
          <w:rFonts w:ascii="Arial" w:hAnsi="Arial" w:cs="Arial"/>
        </w:rPr>
        <w:t xml:space="preserve"> in a local mock review experience; </w:t>
      </w:r>
      <w:r>
        <w:rPr>
          <w:rFonts w:ascii="Arial" w:hAnsi="Arial" w:cs="Arial"/>
        </w:rPr>
        <w:t>application timeline and milestone planning</w:t>
      </w:r>
      <w:r w:rsidR="00086BAC">
        <w:rPr>
          <w:rFonts w:ascii="Arial" w:hAnsi="Arial" w:cs="Arial"/>
        </w:rPr>
        <w:t xml:space="preserve">; responsible research conduct; working with human subjects/ animals/ hazardous materials; developing the budget, </w:t>
      </w:r>
      <w:proofErr w:type="spellStart"/>
      <w:r w:rsidR="00086BAC">
        <w:rPr>
          <w:rFonts w:ascii="Arial" w:hAnsi="Arial" w:cs="Arial"/>
        </w:rPr>
        <w:t>biosketch</w:t>
      </w:r>
      <w:proofErr w:type="spellEnd"/>
      <w:r w:rsidR="00086BAC">
        <w:rPr>
          <w:rFonts w:ascii="Arial" w:hAnsi="Arial" w:cs="Arial"/>
        </w:rPr>
        <w:t>,</w:t>
      </w:r>
      <w:r w:rsidR="00D86854">
        <w:rPr>
          <w:rFonts w:ascii="Arial" w:hAnsi="Arial" w:cs="Arial"/>
        </w:rPr>
        <w:t xml:space="preserve"> </w:t>
      </w:r>
      <w:r w:rsidR="00086BAC">
        <w:rPr>
          <w:rFonts w:ascii="Arial" w:hAnsi="Arial" w:cs="Arial"/>
        </w:rPr>
        <w:t>facilities/resources, and other such documents; the basics of excellent writing; and the nuts and bolts of application submission</w:t>
      </w:r>
      <w:r w:rsidR="00E057ED">
        <w:rPr>
          <w:rFonts w:ascii="Arial" w:hAnsi="Arial" w:cs="Arial"/>
        </w:rPr>
        <w:t>.</w:t>
      </w:r>
      <w:r w:rsidR="00086BAC">
        <w:rPr>
          <w:rFonts w:ascii="Arial" w:hAnsi="Arial" w:cs="Arial"/>
        </w:rPr>
        <w:t xml:space="preserve">  The seminars are taught by both experienced external guest speakers and by UNH faculty and staff.  In addition, participants attend 4 monthly 2-hour writing workshops in which they critique each other’s emerging NIH applications.  The workshops are facilitated by NIH-funded UNH faculty, who also critique the application drafts.   </w:t>
      </w:r>
      <w:r w:rsidR="00A72944">
        <w:rPr>
          <w:rFonts w:ascii="Arial" w:hAnsi="Arial" w:cs="Arial"/>
        </w:rPr>
        <w:t xml:space="preserve">Each </w:t>
      </w:r>
      <w:r w:rsidR="00B92744">
        <w:rPr>
          <w:rFonts w:ascii="Arial" w:hAnsi="Arial" w:cs="Arial"/>
        </w:rPr>
        <w:t>UP-2-NIH</w:t>
      </w:r>
      <w:r w:rsidR="00A72944">
        <w:rPr>
          <w:rFonts w:ascii="Arial" w:hAnsi="Arial" w:cs="Arial"/>
        </w:rPr>
        <w:t xml:space="preserve"> faculty member works with a discipline-specific NIH-funded mentor, either from UNH or from another institution. Mentors are expected to meet/talk with mentees at least monthly during the academic year, and to provide ongoing support at various stages of appli</w:t>
      </w:r>
      <w:r w:rsidR="00E057ED">
        <w:rPr>
          <w:rFonts w:ascii="Arial" w:hAnsi="Arial" w:cs="Arial"/>
        </w:rPr>
        <w:t>cation preparation.</w:t>
      </w:r>
    </w:p>
    <w:p w14:paraId="4BC8693D" w14:textId="77777777" w:rsidR="006E0AC3" w:rsidRDefault="006E0AC3" w:rsidP="009E0E83">
      <w:pPr>
        <w:rPr>
          <w:rFonts w:ascii="Arial" w:hAnsi="Arial" w:cs="Arial"/>
        </w:rPr>
      </w:pPr>
    </w:p>
    <w:p w14:paraId="07CD38C9" w14:textId="4BA9FCD8" w:rsidR="00E043E4" w:rsidRPr="00381B58" w:rsidRDefault="00381B58" w:rsidP="009E0E83">
      <w:pPr>
        <w:rPr>
          <w:rFonts w:ascii="Arial" w:hAnsi="Arial" w:cs="Arial"/>
        </w:rPr>
      </w:pPr>
      <w:r>
        <w:rPr>
          <w:rFonts w:ascii="Arial" w:hAnsi="Arial" w:cs="Arial"/>
        </w:rPr>
        <w:t xml:space="preserve">For the four GEBRI faculty participating in </w:t>
      </w:r>
      <w:r w:rsidR="00D86854">
        <w:rPr>
          <w:rFonts w:ascii="Arial" w:hAnsi="Arial" w:cs="Arial"/>
        </w:rPr>
        <w:t xml:space="preserve">2014-15 </w:t>
      </w:r>
      <w:r>
        <w:rPr>
          <w:rFonts w:ascii="Arial" w:hAnsi="Arial" w:cs="Arial"/>
        </w:rPr>
        <w:t>U</w:t>
      </w:r>
      <w:r w:rsidR="00D86854">
        <w:rPr>
          <w:rFonts w:ascii="Arial" w:hAnsi="Arial" w:cs="Arial"/>
        </w:rPr>
        <w:t>P</w:t>
      </w:r>
      <w:r>
        <w:rPr>
          <w:rFonts w:ascii="Arial" w:hAnsi="Arial" w:cs="Arial"/>
        </w:rPr>
        <w:t>-2-NIH, Cote and Thomas (both experienced mentors in this program) will serve as their mentors, providing seamless, consistent guidance as supervision from REA through Up-to-NIH, and then to the GEBRI research project mentoring experience (</w:t>
      </w:r>
      <w:r>
        <w:rPr>
          <w:rFonts w:ascii="Arial" w:hAnsi="Arial" w:cs="Arial"/>
          <w:i/>
        </w:rPr>
        <w:t>see below</w:t>
      </w:r>
      <w:r>
        <w:rPr>
          <w:rFonts w:ascii="Arial" w:hAnsi="Arial" w:cs="Arial"/>
        </w:rPr>
        <w:t>).</w:t>
      </w:r>
    </w:p>
    <w:p w14:paraId="3E420818" w14:textId="77777777" w:rsidR="00575E23" w:rsidRDefault="00575E23" w:rsidP="00575E23">
      <w:pPr>
        <w:rPr>
          <w:rFonts w:ascii="Arial" w:hAnsi="Arial" w:cs="Arial"/>
        </w:rPr>
      </w:pPr>
    </w:p>
    <w:p w14:paraId="5B11EEFA" w14:textId="77777777" w:rsidR="00194B67" w:rsidRDefault="009F1979" w:rsidP="006E0AC3">
      <w:pPr>
        <w:rPr>
          <w:rFonts w:ascii="Arial" w:eastAsia="Times New Roman" w:hAnsi="Arial" w:cs="Arial"/>
          <w:bCs/>
        </w:rPr>
      </w:pPr>
      <w:commentRangeStart w:id="7"/>
      <w:proofErr w:type="gramStart"/>
      <w:r w:rsidRPr="00381B58">
        <w:rPr>
          <w:rFonts w:ascii="Arial" w:hAnsi="Arial" w:cs="Arial"/>
          <w:b/>
          <w:i/>
          <w:u w:val="single"/>
        </w:rPr>
        <w:t>GEBRI</w:t>
      </w:r>
      <w:r w:rsidR="00381B58" w:rsidRPr="00381B58">
        <w:rPr>
          <w:rFonts w:ascii="Arial" w:hAnsi="Arial" w:cs="Arial"/>
          <w:b/>
          <w:i/>
          <w:u w:val="single"/>
        </w:rPr>
        <w:t>-specific</w:t>
      </w:r>
      <w:r w:rsidRPr="00381B58">
        <w:rPr>
          <w:rFonts w:ascii="Arial" w:hAnsi="Arial" w:cs="Arial"/>
          <w:b/>
          <w:i/>
          <w:u w:val="single"/>
        </w:rPr>
        <w:t xml:space="preserve"> Mentoring</w:t>
      </w:r>
      <w:r w:rsidR="000535BC" w:rsidRPr="000535BC">
        <w:rPr>
          <w:rFonts w:ascii="Arial" w:hAnsi="Arial" w:cs="Arial"/>
          <w:u w:val="single"/>
        </w:rPr>
        <w:t>.</w:t>
      </w:r>
      <w:proofErr w:type="gramEnd"/>
      <w:r w:rsidR="00381B58" w:rsidRPr="00381B58">
        <w:rPr>
          <w:rFonts w:ascii="Arial" w:hAnsi="Arial" w:cs="Arial"/>
        </w:rPr>
        <w:t xml:space="preserve"> </w:t>
      </w:r>
      <w:commentRangeEnd w:id="7"/>
      <w:r w:rsidR="005F47F3">
        <w:rPr>
          <w:rStyle w:val="CommentReference"/>
        </w:rPr>
        <w:commentReference w:id="7"/>
      </w:r>
      <w:r w:rsidR="004B40D3" w:rsidRPr="004B40D3">
        <w:rPr>
          <w:rFonts w:ascii="Arial" w:eastAsia="Times New Roman" w:hAnsi="Arial" w:cs="Arial"/>
          <w:bCs/>
        </w:rPr>
        <w:t xml:space="preserve">Building on the first two </w:t>
      </w:r>
      <w:r w:rsidR="004B40D3">
        <w:rPr>
          <w:rFonts w:ascii="Arial" w:eastAsia="Times New Roman" w:hAnsi="Arial" w:cs="Arial"/>
          <w:bCs/>
        </w:rPr>
        <w:t xml:space="preserve">stages of </w:t>
      </w:r>
      <w:r w:rsidR="004B40D3" w:rsidRPr="004B40D3">
        <w:rPr>
          <w:rFonts w:ascii="Arial" w:eastAsia="Times New Roman" w:hAnsi="Arial" w:cs="Arial"/>
          <w:bCs/>
        </w:rPr>
        <w:t>mentoring, GEBRI</w:t>
      </w:r>
      <w:r w:rsidR="004B40D3">
        <w:rPr>
          <w:rFonts w:ascii="Arial" w:eastAsia="Times New Roman" w:hAnsi="Arial" w:cs="Arial"/>
          <w:bCs/>
        </w:rPr>
        <w:t>-specific mentoring</w:t>
      </w:r>
      <w:r w:rsidR="004B40D3" w:rsidRPr="004B40D3">
        <w:rPr>
          <w:rFonts w:ascii="Arial" w:eastAsia="Times New Roman" w:hAnsi="Arial" w:cs="Arial"/>
          <w:bCs/>
        </w:rPr>
        <w:t xml:space="preserve"> </w:t>
      </w:r>
      <w:r w:rsidR="00842E45">
        <w:rPr>
          <w:rFonts w:ascii="Arial" w:eastAsia="Times New Roman" w:hAnsi="Arial" w:cs="Arial"/>
          <w:bCs/>
        </w:rPr>
        <w:t xml:space="preserve">by PIs Cote and Thomas </w:t>
      </w:r>
      <w:r w:rsidR="004B40D3" w:rsidRPr="004B40D3">
        <w:rPr>
          <w:rFonts w:ascii="Arial" w:eastAsia="Times New Roman" w:hAnsi="Arial" w:cs="Arial"/>
          <w:bCs/>
        </w:rPr>
        <w:t xml:space="preserve">will provide junior investigators with </w:t>
      </w:r>
      <w:r w:rsidR="005F47F3">
        <w:rPr>
          <w:rFonts w:ascii="Arial" w:eastAsia="Times New Roman" w:hAnsi="Arial" w:cs="Arial"/>
          <w:bCs/>
        </w:rPr>
        <w:t xml:space="preserve">individually tailored </w:t>
      </w:r>
      <w:r w:rsidR="00975F7B">
        <w:rPr>
          <w:rFonts w:ascii="Arial" w:eastAsia="Times New Roman" w:hAnsi="Arial" w:cs="Arial"/>
          <w:bCs/>
        </w:rPr>
        <w:t xml:space="preserve">guidance </w:t>
      </w:r>
      <w:r w:rsidR="00842E45">
        <w:rPr>
          <w:rFonts w:ascii="Arial" w:eastAsia="Times New Roman" w:hAnsi="Arial" w:cs="Arial"/>
          <w:bCs/>
        </w:rPr>
        <w:t xml:space="preserve">as they </w:t>
      </w:r>
      <w:r w:rsidR="005F47F3">
        <w:rPr>
          <w:rFonts w:ascii="Arial" w:eastAsia="Times New Roman" w:hAnsi="Arial" w:cs="Arial"/>
          <w:bCs/>
        </w:rPr>
        <w:t xml:space="preserve">hopefully </w:t>
      </w:r>
      <w:r w:rsidR="00842E45">
        <w:rPr>
          <w:rFonts w:ascii="Arial" w:eastAsia="Times New Roman" w:hAnsi="Arial" w:cs="Arial"/>
          <w:bCs/>
        </w:rPr>
        <w:t xml:space="preserve">transition to externally funded, independent investigator status in their third year in the program. The major components of this final mentoring experience include: (1) </w:t>
      </w:r>
      <w:r w:rsidR="00C01BC7">
        <w:rPr>
          <w:rFonts w:ascii="Arial" w:eastAsia="Times New Roman" w:hAnsi="Arial" w:cs="Arial"/>
          <w:bCs/>
        </w:rPr>
        <w:t xml:space="preserve">weekly individual meetings with Cote and/or Thomas to discuss progress and </w:t>
      </w:r>
      <w:r w:rsidR="00412CA3">
        <w:rPr>
          <w:rFonts w:ascii="Arial" w:eastAsia="Times New Roman" w:hAnsi="Arial" w:cs="Arial"/>
          <w:bCs/>
        </w:rPr>
        <w:t xml:space="preserve">to </w:t>
      </w:r>
      <w:r w:rsidR="00C01BC7">
        <w:rPr>
          <w:rFonts w:ascii="Arial" w:eastAsia="Times New Roman" w:hAnsi="Arial" w:cs="Arial"/>
          <w:bCs/>
        </w:rPr>
        <w:t>brainstorm overcoming obstacles; (2) monthly group meetings of all junior investigators that provide peer mentoring/support, and that take advantage of the multidisciplinary perspectives they bring to the group; (</w:t>
      </w:r>
      <w:r w:rsidR="005F47F3">
        <w:rPr>
          <w:rFonts w:ascii="Arial" w:eastAsia="Times New Roman" w:hAnsi="Arial" w:cs="Arial"/>
          <w:bCs/>
        </w:rPr>
        <w:t>3</w:t>
      </w:r>
      <w:r w:rsidR="00C01BC7">
        <w:rPr>
          <w:rFonts w:ascii="Arial" w:eastAsia="Times New Roman" w:hAnsi="Arial" w:cs="Arial"/>
          <w:bCs/>
        </w:rPr>
        <w:t xml:space="preserve">) establishing concrete, achievable  short-term objectives which when completed </w:t>
      </w:r>
      <w:r w:rsidR="00412CA3">
        <w:rPr>
          <w:rFonts w:ascii="Arial" w:eastAsia="Times New Roman" w:hAnsi="Arial" w:cs="Arial"/>
          <w:bCs/>
        </w:rPr>
        <w:t xml:space="preserve">lead to peer-reviewed publications, presentations at scientific conferences, and other </w:t>
      </w:r>
      <w:r w:rsidR="00C01BC7">
        <w:rPr>
          <w:rFonts w:ascii="Arial" w:eastAsia="Times New Roman" w:hAnsi="Arial" w:cs="Arial"/>
          <w:bCs/>
        </w:rPr>
        <w:t>milestones</w:t>
      </w:r>
      <w:r w:rsidR="005F47F3">
        <w:rPr>
          <w:rFonts w:ascii="Arial" w:eastAsia="Times New Roman" w:hAnsi="Arial" w:cs="Arial"/>
          <w:bCs/>
        </w:rPr>
        <w:t xml:space="preserve">. </w:t>
      </w:r>
    </w:p>
    <w:p w14:paraId="4752EDD2" w14:textId="77777777" w:rsidR="00194B67" w:rsidRDefault="00194B67" w:rsidP="006E0AC3">
      <w:pPr>
        <w:rPr>
          <w:rFonts w:ascii="Arial" w:eastAsia="Times New Roman" w:hAnsi="Arial" w:cs="Arial"/>
          <w:bCs/>
        </w:rPr>
      </w:pPr>
    </w:p>
    <w:p w14:paraId="7E71221F" w14:textId="70A575D7" w:rsidR="00194B67" w:rsidRDefault="00194B67" w:rsidP="006E0AC3">
      <w:pPr>
        <w:rPr>
          <w:rFonts w:ascii="Arial" w:eastAsia="Times New Roman" w:hAnsi="Arial" w:cs="Arial"/>
          <w:bCs/>
        </w:rPr>
      </w:pPr>
      <w:r>
        <w:rPr>
          <w:rFonts w:ascii="Arial" w:eastAsia="Times New Roman" w:hAnsi="Arial" w:cs="Arial"/>
          <w:bCs/>
        </w:rPr>
        <w:t>A positive attribute of the GEBRI-specific mentoring plan is its flexibility to accommodate individual needs that could not be anticipated at the outset.</w:t>
      </w:r>
      <w:r>
        <w:rPr>
          <w:rFonts w:ascii="Arial" w:hAnsi="Arial" w:cs="Arial"/>
        </w:rPr>
        <w:t xml:space="preserve">  In such instances, PIs Thomas and Cote will recommend (subject to approval of the EAC) individualized plans (e.g., visiting potential collaborators’ laboratories, attending a training </w:t>
      </w:r>
      <w:r>
        <w:rPr>
          <w:rFonts w:ascii="Arial" w:hAnsi="Arial" w:cs="Arial"/>
        </w:rPr>
        <w:lastRenderedPageBreak/>
        <w:t>workshop to develop competency in a particular skill</w:t>
      </w:r>
      <w:ins w:id="8" w:author="W. Kelley Thomas" w:date="2014-02-25T07:44:00Z">
        <w:r w:rsidR="00803467">
          <w:rPr>
            <w:rFonts w:ascii="Arial" w:hAnsi="Arial" w:cs="Arial"/>
          </w:rPr>
          <w:t xml:space="preserve"> if not available in the GEBRI or through our regional partners</w:t>
        </w:r>
      </w:ins>
      <w:bookmarkStart w:id="9" w:name="_GoBack"/>
      <w:bookmarkEnd w:id="9"/>
      <w:r>
        <w:rPr>
          <w:rFonts w:ascii="Arial" w:hAnsi="Arial" w:cs="Arial"/>
        </w:rPr>
        <w:t>).</w:t>
      </w:r>
    </w:p>
    <w:p w14:paraId="3697D092" w14:textId="77777777" w:rsidR="00194B67" w:rsidRDefault="00194B67" w:rsidP="006E0AC3">
      <w:pPr>
        <w:rPr>
          <w:rFonts w:ascii="Arial" w:eastAsia="Times New Roman" w:hAnsi="Arial" w:cs="Arial"/>
          <w:bCs/>
        </w:rPr>
      </w:pPr>
    </w:p>
    <w:p w14:paraId="5A4B1C5B" w14:textId="5536E90F" w:rsidR="005F47F3" w:rsidRDefault="005F47F3" w:rsidP="006E0AC3">
      <w:pPr>
        <w:rPr>
          <w:rFonts w:ascii="Arial" w:eastAsia="Times New Roman" w:hAnsi="Arial" w:cs="Arial"/>
          <w:bCs/>
        </w:rPr>
      </w:pPr>
      <w:r>
        <w:rPr>
          <w:rFonts w:ascii="Arial" w:eastAsia="Times New Roman" w:hAnsi="Arial" w:cs="Arial"/>
          <w:bCs/>
        </w:rPr>
        <w:t>D</w:t>
      </w:r>
      <w:r w:rsidRPr="00464D97">
        <w:rPr>
          <w:rFonts w:ascii="Arial" w:eastAsia="Times New Roman" w:hAnsi="Arial" w:cs="Arial"/>
          <w:bCs/>
        </w:rPr>
        <w:t xml:space="preserve">etailed milestones </w:t>
      </w:r>
      <w:r>
        <w:rPr>
          <w:rFonts w:ascii="Arial" w:eastAsia="Times New Roman" w:hAnsi="Arial" w:cs="Arial"/>
          <w:bCs/>
        </w:rPr>
        <w:t xml:space="preserve">for the GEBRI-specific mentoring phase, </w:t>
      </w:r>
      <w:r w:rsidRPr="00464D97">
        <w:rPr>
          <w:rFonts w:ascii="Arial" w:eastAsia="Times New Roman" w:hAnsi="Arial" w:cs="Arial"/>
          <w:bCs/>
        </w:rPr>
        <w:t xml:space="preserve">and </w:t>
      </w:r>
      <w:r>
        <w:rPr>
          <w:rFonts w:ascii="Arial" w:eastAsia="Times New Roman" w:hAnsi="Arial" w:cs="Arial"/>
          <w:bCs/>
        </w:rPr>
        <w:t xml:space="preserve">the </w:t>
      </w:r>
      <w:r w:rsidRPr="00464D97">
        <w:rPr>
          <w:rFonts w:ascii="Arial" w:eastAsia="Times New Roman" w:hAnsi="Arial" w:cs="Arial"/>
          <w:bCs/>
        </w:rPr>
        <w:t xml:space="preserve">timeline for </w:t>
      </w:r>
      <w:r>
        <w:rPr>
          <w:rFonts w:ascii="Arial" w:eastAsia="Times New Roman" w:hAnsi="Arial" w:cs="Arial"/>
          <w:bCs/>
        </w:rPr>
        <w:t xml:space="preserve">milestone </w:t>
      </w:r>
      <w:r w:rsidRPr="00464D97">
        <w:rPr>
          <w:rFonts w:ascii="Arial" w:eastAsia="Times New Roman" w:hAnsi="Arial" w:cs="Arial"/>
          <w:bCs/>
        </w:rPr>
        <w:t>completion</w:t>
      </w:r>
      <w:r>
        <w:rPr>
          <w:rFonts w:ascii="Arial" w:eastAsia="Times New Roman" w:hAnsi="Arial" w:cs="Arial"/>
          <w:bCs/>
        </w:rPr>
        <w:t>,</w:t>
      </w:r>
      <w:r w:rsidRPr="00464D97">
        <w:rPr>
          <w:rFonts w:ascii="Arial" w:eastAsia="Times New Roman" w:hAnsi="Arial" w:cs="Arial"/>
          <w:bCs/>
        </w:rPr>
        <w:t xml:space="preserve"> are </w:t>
      </w:r>
      <w:r>
        <w:rPr>
          <w:rFonts w:ascii="Arial" w:eastAsia="Times New Roman" w:hAnsi="Arial" w:cs="Arial"/>
          <w:bCs/>
        </w:rPr>
        <w:t>presented in the Table in Aim 3A on formative evaluation of junior investigators.</w:t>
      </w:r>
    </w:p>
    <w:p w14:paraId="52E26A9E" w14:textId="77777777" w:rsidR="004531F5" w:rsidRDefault="004531F5" w:rsidP="004531F5">
      <w:pPr>
        <w:rPr>
          <w:rFonts w:ascii="Arial" w:hAnsi="Arial" w:cs="Arial"/>
        </w:rPr>
      </w:pPr>
    </w:p>
    <w:p w14:paraId="2AD7EFDA" w14:textId="21F557DD" w:rsidR="005F47F3" w:rsidRPr="00464D97" w:rsidRDefault="005F47F3" w:rsidP="005F47F3">
      <w:pPr>
        <w:rPr>
          <w:rFonts w:ascii="Arial" w:hAnsi="Arial" w:cs="Arial"/>
        </w:rPr>
      </w:pPr>
      <w:r w:rsidRPr="00464D97">
        <w:rPr>
          <w:rFonts w:ascii="Arial" w:hAnsi="Arial" w:cs="Arial"/>
        </w:rPr>
        <w:t>In addition to the</w:t>
      </w:r>
      <w:r>
        <w:rPr>
          <w:rFonts w:ascii="Arial" w:hAnsi="Arial" w:cs="Arial"/>
        </w:rPr>
        <w:t xml:space="preserve"> </w:t>
      </w:r>
      <w:r w:rsidR="00194B67">
        <w:rPr>
          <w:rFonts w:ascii="Arial" w:hAnsi="Arial" w:cs="Arial"/>
        </w:rPr>
        <w:t xml:space="preserve">strong </w:t>
      </w:r>
      <w:r w:rsidRPr="00464D97">
        <w:rPr>
          <w:rFonts w:ascii="Arial" w:hAnsi="Arial" w:cs="Arial"/>
        </w:rPr>
        <w:t xml:space="preserve">mentoring relationships each junior investigator </w:t>
      </w:r>
      <w:r>
        <w:rPr>
          <w:rFonts w:ascii="Arial" w:hAnsi="Arial" w:cs="Arial"/>
        </w:rPr>
        <w:t xml:space="preserve">develops </w:t>
      </w:r>
      <w:r w:rsidRPr="00464D97">
        <w:rPr>
          <w:rFonts w:ascii="Arial" w:hAnsi="Arial" w:cs="Arial"/>
        </w:rPr>
        <w:t xml:space="preserve">with </w:t>
      </w:r>
      <w:r>
        <w:rPr>
          <w:rFonts w:ascii="Arial" w:hAnsi="Arial" w:cs="Arial"/>
        </w:rPr>
        <w:t>the GEBRI PIs</w:t>
      </w:r>
      <w:r w:rsidRPr="00464D97">
        <w:rPr>
          <w:rFonts w:ascii="Arial" w:hAnsi="Arial" w:cs="Arial"/>
        </w:rPr>
        <w:t xml:space="preserve">, the junior investigators </w:t>
      </w:r>
      <w:r>
        <w:rPr>
          <w:rFonts w:ascii="Arial" w:hAnsi="Arial" w:cs="Arial"/>
        </w:rPr>
        <w:t xml:space="preserve">will be directed to </w:t>
      </w:r>
      <w:r w:rsidRPr="00464D97">
        <w:rPr>
          <w:rFonts w:ascii="Arial" w:hAnsi="Arial" w:cs="Arial"/>
        </w:rPr>
        <w:t>establish a</w:t>
      </w:r>
      <w:r w:rsidR="00194B67">
        <w:rPr>
          <w:rFonts w:ascii="Arial" w:hAnsi="Arial" w:cs="Arial"/>
        </w:rPr>
        <w:t xml:space="preserve">t least one </w:t>
      </w:r>
      <w:r>
        <w:rPr>
          <w:rFonts w:ascii="Arial" w:hAnsi="Arial" w:cs="Arial"/>
        </w:rPr>
        <w:t xml:space="preserve">new, </w:t>
      </w:r>
      <w:r w:rsidRPr="00464D97">
        <w:rPr>
          <w:rFonts w:ascii="Arial" w:hAnsi="Arial" w:cs="Arial"/>
        </w:rPr>
        <w:t xml:space="preserve">collaborative relationship with an established investigator </w:t>
      </w:r>
      <w:r>
        <w:rPr>
          <w:rFonts w:ascii="Arial" w:hAnsi="Arial" w:cs="Arial"/>
        </w:rPr>
        <w:t xml:space="preserve">(“scientific consultant”) </w:t>
      </w:r>
      <w:r w:rsidRPr="00464D97">
        <w:rPr>
          <w:rFonts w:ascii="Arial" w:hAnsi="Arial" w:cs="Arial"/>
        </w:rPr>
        <w:t>with deep expertise in the same area as the junior investigator</w:t>
      </w:r>
      <w:r>
        <w:rPr>
          <w:rFonts w:ascii="Arial" w:hAnsi="Arial" w:cs="Arial"/>
        </w:rPr>
        <w:t>’s area. This not only provides an additional expert perspective for the research project, it also develops the skill of forging meaningful scientific relationships within one’s discipline (“networking”).</w:t>
      </w:r>
    </w:p>
    <w:p w14:paraId="629FE318" w14:textId="77777777" w:rsidR="005F47F3" w:rsidRDefault="005F47F3" w:rsidP="006E0AC3">
      <w:pPr>
        <w:rPr>
          <w:rFonts w:ascii="Arial" w:eastAsia="Times New Roman" w:hAnsi="Arial" w:cs="Arial"/>
          <w:bCs/>
        </w:rPr>
      </w:pPr>
    </w:p>
    <w:p w14:paraId="0C5E2FCB" w14:textId="3056B5F3" w:rsidR="006E0AC3" w:rsidRDefault="00454853" w:rsidP="006E0AC3">
      <w:pPr>
        <w:rPr>
          <w:rFonts w:ascii="Arial" w:eastAsia="Times New Roman" w:hAnsi="Arial" w:cs="Arial"/>
          <w:bCs/>
        </w:rPr>
      </w:pPr>
      <w:r w:rsidRPr="009E0E83">
        <w:rPr>
          <w:rFonts w:ascii="Arial" w:eastAsia="Times New Roman" w:hAnsi="Arial" w:cs="Arial"/>
          <w:bCs/>
        </w:rPr>
        <w:t xml:space="preserve">The </w:t>
      </w:r>
      <w:r w:rsidR="00412CA3">
        <w:rPr>
          <w:rFonts w:ascii="Arial" w:eastAsia="Times New Roman" w:hAnsi="Arial" w:cs="Arial"/>
          <w:bCs/>
        </w:rPr>
        <w:t xml:space="preserve">most important </w:t>
      </w:r>
      <w:r w:rsidRPr="009E0E83">
        <w:rPr>
          <w:rFonts w:ascii="Arial" w:eastAsia="Times New Roman" w:hAnsi="Arial" w:cs="Arial"/>
          <w:bCs/>
        </w:rPr>
        <w:t xml:space="preserve">outcome </w:t>
      </w:r>
      <w:r w:rsidR="00412CA3">
        <w:rPr>
          <w:rFonts w:ascii="Arial" w:eastAsia="Times New Roman" w:hAnsi="Arial" w:cs="Arial"/>
          <w:bCs/>
        </w:rPr>
        <w:t xml:space="preserve">from this GEBRI-specific mentoring stage will be the submission of a research project grant application to NIH (or other peer-reviewed agency) that results in a grant award. In many cases, </w:t>
      </w:r>
      <w:r w:rsidR="005F47F3">
        <w:rPr>
          <w:rFonts w:ascii="Arial" w:eastAsia="Times New Roman" w:hAnsi="Arial" w:cs="Arial"/>
          <w:bCs/>
        </w:rPr>
        <w:t xml:space="preserve">the </w:t>
      </w:r>
      <w:r w:rsidR="00412CA3">
        <w:rPr>
          <w:rFonts w:ascii="Arial" w:eastAsia="Times New Roman" w:hAnsi="Arial" w:cs="Arial"/>
          <w:bCs/>
        </w:rPr>
        <w:t xml:space="preserve">initial submission (prepared within the structure of the UP-2-NIH program) will not be competitive for an award. Thus, a major focus of the GEBRI-specific mentoring stage is to identify deficiencies in the original submission (e.g., need for preliminary data, poor </w:t>
      </w:r>
      <w:proofErr w:type="spellStart"/>
      <w:r w:rsidR="00412CA3">
        <w:rPr>
          <w:rFonts w:ascii="Arial" w:eastAsia="Times New Roman" w:hAnsi="Arial" w:cs="Arial"/>
          <w:bCs/>
        </w:rPr>
        <w:t>grantsmanship</w:t>
      </w:r>
      <w:proofErr w:type="spellEnd"/>
      <w:r w:rsidR="00412CA3">
        <w:rPr>
          <w:rFonts w:ascii="Arial" w:eastAsia="Times New Roman" w:hAnsi="Arial" w:cs="Arial"/>
          <w:bCs/>
        </w:rPr>
        <w:t>, unfocused objectives, etc.), systematically address</w:t>
      </w:r>
      <w:r w:rsidR="005F47F3">
        <w:rPr>
          <w:rFonts w:ascii="Arial" w:eastAsia="Times New Roman" w:hAnsi="Arial" w:cs="Arial"/>
          <w:bCs/>
        </w:rPr>
        <w:t xml:space="preserve"> these problems</w:t>
      </w:r>
      <w:r w:rsidR="00412CA3">
        <w:rPr>
          <w:rFonts w:ascii="Arial" w:eastAsia="Times New Roman" w:hAnsi="Arial" w:cs="Arial"/>
          <w:bCs/>
        </w:rPr>
        <w:t>, and prepare a revised</w:t>
      </w:r>
      <w:r w:rsidR="005F47F3">
        <w:rPr>
          <w:rFonts w:ascii="Arial" w:eastAsia="Times New Roman" w:hAnsi="Arial" w:cs="Arial"/>
          <w:bCs/>
        </w:rPr>
        <w:t>, more competitive</w:t>
      </w:r>
      <w:r w:rsidR="00412CA3">
        <w:rPr>
          <w:rFonts w:ascii="Arial" w:eastAsia="Times New Roman" w:hAnsi="Arial" w:cs="Arial"/>
          <w:bCs/>
        </w:rPr>
        <w:t xml:space="preserve"> application</w:t>
      </w:r>
      <w:r w:rsidRPr="009E0E83">
        <w:rPr>
          <w:rFonts w:ascii="Arial" w:eastAsia="Times New Roman" w:hAnsi="Arial" w:cs="Arial"/>
          <w:bCs/>
        </w:rPr>
        <w:t>.</w:t>
      </w:r>
    </w:p>
    <w:p w14:paraId="161E3AC8" w14:textId="77777777" w:rsidR="005F7D77" w:rsidRDefault="005F7D77" w:rsidP="00575E23">
      <w:pPr>
        <w:rPr>
          <w:rFonts w:ascii="Arial" w:hAnsi="Arial" w:cs="Arial"/>
        </w:rPr>
      </w:pPr>
    </w:p>
    <w:p w14:paraId="20C1B5D1" w14:textId="67BD673F" w:rsidR="000535BC" w:rsidRDefault="005F7D77" w:rsidP="00575E23">
      <w:pPr>
        <w:rPr>
          <w:rFonts w:ascii="Arial" w:hAnsi="Arial" w:cs="Arial"/>
        </w:rPr>
      </w:pPr>
      <w:proofErr w:type="gramStart"/>
      <w:r w:rsidRPr="005F7D77">
        <w:rPr>
          <w:rFonts w:ascii="Arial" w:hAnsi="Arial" w:cs="Arial"/>
          <w:u w:val="single"/>
        </w:rPr>
        <w:t>Additional mentoring resources</w:t>
      </w:r>
      <w:r>
        <w:rPr>
          <w:rFonts w:ascii="Arial" w:hAnsi="Arial" w:cs="Arial"/>
        </w:rPr>
        <w:t>.</w:t>
      </w:r>
      <w:proofErr w:type="gramEnd"/>
      <w:r>
        <w:rPr>
          <w:rFonts w:ascii="Arial" w:hAnsi="Arial" w:cs="Arial"/>
        </w:rPr>
        <w:t xml:space="preserve"> </w:t>
      </w:r>
      <w:r w:rsidRPr="005F7D77">
        <w:rPr>
          <w:rFonts w:ascii="Arial" w:hAnsi="Arial" w:cs="Arial"/>
        </w:rPr>
        <w:t xml:space="preserve">The </w:t>
      </w:r>
      <w:r w:rsidR="00D918D0">
        <w:rPr>
          <w:rFonts w:ascii="Arial" w:hAnsi="Arial" w:cs="Arial"/>
        </w:rPr>
        <w:t xml:space="preserve">UNH </w:t>
      </w:r>
      <w:r w:rsidRPr="008F7E8E">
        <w:rPr>
          <w:rFonts w:ascii="Arial" w:hAnsi="Arial" w:cs="Arial"/>
          <w:u w:val="single"/>
        </w:rPr>
        <w:t>Writing Academy</w:t>
      </w:r>
      <w:r w:rsidRPr="005F7D77">
        <w:rPr>
          <w:rFonts w:ascii="Arial" w:hAnsi="Arial" w:cs="Arial"/>
        </w:rPr>
        <w:t xml:space="preserve"> is a faculty development program </w:t>
      </w:r>
      <w:r w:rsidR="008F7E8E">
        <w:rPr>
          <w:rFonts w:ascii="Arial" w:hAnsi="Arial" w:cs="Arial"/>
        </w:rPr>
        <w:t xml:space="preserve">offered by the Office of the </w:t>
      </w:r>
      <w:r w:rsidR="008F7E8E" w:rsidRPr="008F7E8E">
        <w:rPr>
          <w:rFonts w:ascii="Arial" w:hAnsi="Arial" w:cs="Arial"/>
        </w:rPr>
        <w:t xml:space="preserve">Senior Vice Provost for Engagement and Academic Outreach. It is </w:t>
      </w:r>
      <w:r w:rsidRPr="008F7E8E">
        <w:rPr>
          <w:rFonts w:ascii="Arial" w:hAnsi="Arial" w:cs="Arial"/>
        </w:rPr>
        <w:t xml:space="preserve">designed </w:t>
      </w:r>
      <w:r w:rsidRPr="005F7D77">
        <w:rPr>
          <w:rFonts w:ascii="Arial" w:hAnsi="Arial" w:cs="Arial"/>
        </w:rPr>
        <w:t>to help advance the scho</w:t>
      </w:r>
      <w:r>
        <w:rPr>
          <w:rFonts w:ascii="Arial" w:hAnsi="Arial" w:cs="Arial"/>
        </w:rPr>
        <w:t>larly careers of faculty at UNH and enhance the intellectual climate at UNH.</w:t>
      </w:r>
      <w:r w:rsidR="008F7E8E">
        <w:rPr>
          <w:rFonts w:ascii="Arial" w:hAnsi="Arial" w:cs="Arial"/>
        </w:rPr>
        <w:t xml:space="preserve"> Th</w:t>
      </w:r>
      <w:r w:rsidR="00D918D0">
        <w:rPr>
          <w:rFonts w:ascii="Arial" w:hAnsi="Arial" w:cs="Arial"/>
        </w:rPr>
        <w:t>is</w:t>
      </w:r>
      <w:r w:rsidR="008F7E8E">
        <w:rPr>
          <w:rFonts w:ascii="Arial" w:hAnsi="Arial" w:cs="Arial"/>
        </w:rPr>
        <w:t xml:space="preserve"> Academy supports faculty in developing their writing abilities to enhance preparation of</w:t>
      </w:r>
      <w:r w:rsidR="00D918D0">
        <w:rPr>
          <w:rFonts w:ascii="Arial" w:hAnsi="Arial" w:cs="Arial"/>
        </w:rPr>
        <w:t xml:space="preserve"> grant proposals and of</w:t>
      </w:r>
      <w:r w:rsidR="008F7E8E">
        <w:rPr>
          <w:rFonts w:ascii="Arial" w:hAnsi="Arial" w:cs="Arial"/>
        </w:rPr>
        <w:t xml:space="preserve"> research manuscripts </w:t>
      </w:r>
      <w:r w:rsidR="00D918D0">
        <w:rPr>
          <w:rFonts w:ascii="Arial" w:hAnsi="Arial" w:cs="Arial"/>
        </w:rPr>
        <w:t>for peer-reviewed publications</w:t>
      </w:r>
      <w:r w:rsidR="008F7E8E">
        <w:rPr>
          <w:rFonts w:ascii="Arial" w:hAnsi="Arial" w:cs="Arial"/>
        </w:rPr>
        <w:t>.</w:t>
      </w:r>
      <w:r w:rsidR="00454853">
        <w:rPr>
          <w:rFonts w:ascii="Arial" w:hAnsi="Arial" w:cs="Arial"/>
        </w:rPr>
        <w:t xml:space="preserve"> </w:t>
      </w:r>
    </w:p>
    <w:p w14:paraId="4268DE61" w14:textId="77777777" w:rsidR="000535BC" w:rsidRDefault="000535BC" w:rsidP="00575E23">
      <w:pPr>
        <w:rPr>
          <w:rFonts w:ascii="Arial" w:hAnsi="Arial" w:cs="Arial"/>
        </w:rPr>
      </w:pPr>
    </w:p>
    <w:p w14:paraId="7782D47E" w14:textId="7CD0B993" w:rsidR="00381B58" w:rsidRPr="00E46148" w:rsidRDefault="00575E23" w:rsidP="00381B58">
      <w:pPr>
        <w:rPr>
          <w:rFonts w:ascii="Arial" w:hAnsi="Arial" w:cs="Arial"/>
        </w:rPr>
      </w:pPr>
      <w:proofErr w:type="gramStart"/>
      <w:r>
        <w:rPr>
          <w:rFonts w:ascii="Arial" w:hAnsi="Arial" w:cs="Arial"/>
          <w:b/>
          <w:i/>
        </w:rPr>
        <w:t>Expected Outcomes.</w:t>
      </w:r>
      <w:proofErr w:type="gramEnd"/>
      <w:r>
        <w:rPr>
          <w:rFonts w:ascii="Arial" w:hAnsi="Arial" w:cs="Arial"/>
        </w:rPr>
        <w:t xml:space="preserve"> </w:t>
      </w:r>
      <w:r w:rsidR="00FC059A">
        <w:rPr>
          <w:rFonts w:ascii="Arial" w:hAnsi="Arial" w:cs="Arial"/>
        </w:rPr>
        <w:t xml:space="preserve">Having completed the REA by the </w:t>
      </w:r>
      <w:r w:rsidR="00D01100">
        <w:rPr>
          <w:rFonts w:ascii="Arial" w:hAnsi="Arial" w:cs="Arial"/>
        </w:rPr>
        <w:t xml:space="preserve">start </w:t>
      </w:r>
      <w:r w:rsidR="00FC059A">
        <w:rPr>
          <w:rFonts w:ascii="Arial" w:hAnsi="Arial" w:cs="Arial"/>
        </w:rPr>
        <w:t xml:space="preserve">of the </w:t>
      </w:r>
      <w:r w:rsidR="00147E37">
        <w:rPr>
          <w:rFonts w:ascii="Arial" w:hAnsi="Arial" w:cs="Arial"/>
        </w:rPr>
        <w:t xml:space="preserve">proposed </w:t>
      </w:r>
      <w:r w:rsidR="00FC059A">
        <w:rPr>
          <w:rFonts w:ascii="Arial" w:hAnsi="Arial" w:cs="Arial"/>
        </w:rPr>
        <w:t xml:space="preserve">project period (with the research project proposal contained in the COBRE </w:t>
      </w:r>
      <w:r w:rsidR="00147E37">
        <w:rPr>
          <w:rFonts w:ascii="Arial" w:hAnsi="Arial" w:cs="Arial"/>
        </w:rPr>
        <w:t>application</w:t>
      </w:r>
      <w:r w:rsidR="00FC059A">
        <w:rPr>
          <w:rFonts w:ascii="Arial" w:hAnsi="Arial" w:cs="Arial"/>
        </w:rPr>
        <w:t xml:space="preserve"> serving as the final outcome from the REA), w</w:t>
      </w:r>
      <w:r w:rsidR="00381B58">
        <w:rPr>
          <w:rFonts w:ascii="Arial" w:hAnsi="Arial" w:cs="Arial"/>
        </w:rPr>
        <w:t xml:space="preserve">e expect all four GEBRI junior investigators </w:t>
      </w:r>
      <w:r w:rsidR="00FC059A">
        <w:rPr>
          <w:rFonts w:ascii="Arial" w:hAnsi="Arial" w:cs="Arial"/>
        </w:rPr>
        <w:t xml:space="preserve">to have </w:t>
      </w:r>
      <w:r w:rsidR="00381B58">
        <w:rPr>
          <w:rFonts w:ascii="Arial" w:hAnsi="Arial" w:cs="Arial"/>
        </w:rPr>
        <w:t>enroll</w:t>
      </w:r>
      <w:r w:rsidR="00FC059A">
        <w:rPr>
          <w:rFonts w:ascii="Arial" w:hAnsi="Arial" w:cs="Arial"/>
        </w:rPr>
        <w:t>ed</w:t>
      </w:r>
      <w:r w:rsidR="00381B58">
        <w:rPr>
          <w:rFonts w:ascii="Arial" w:hAnsi="Arial" w:cs="Arial"/>
        </w:rPr>
        <w:t xml:space="preserve"> </w:t>
      </w:r>
      <w:r w:rsidR="00FC059A">
        <w:rPr>
          <w:rFonts w:ascii="Arial" w:hAnsi="Arial" w:cs="Arial"/>
        </w:rPr>
        <w:t xml:space="preserve">and begun participating in </w:t>
      </w:r>
      <w:r w:rsidR="00381B58">
        <w:rPr>
          <w:rFonts w:ascii="Arial" w:hAnsi="Arial" w:cs="Arial"/>
        </w:rPr>
        <w:t>the year-long U</w:t>
      </w:r>
      <w:r w:rsidR="00147E37">
        <w:rPr>
          <w:rFonts w:ascii="Arial" w:hAnsi="Arial" w:cs="Arial"/>
        </w:rPr>
        <w:t>P</w:t>
      </w:r>
      <w:r w:rsidR="00381B58">
        <w:rPr>
          <w:rFonts w:ascii="Arial" w:hAnsi="Arial" w:cs="Arial"/>
        </w:rPr>
        <w:t xml:space="preserve">-2-NIH program starting in </w:t>
      </w:r>
      <w:proofErr w:type="gramStart"/>
      <w:r w:rsidR="00381B58">
        <w:rPr>
          <w:rFonts w:ascii="Arial" w:hAnsi="Arial" w:cs="Arial"/>
        </w:rPr>
        <w:t>Fall</w:t>
      </w:r>
      <w:proofErr w:type="gramEnd"/>
      <w:r w:rsidR="00381B58">
        <w:rPr>
          <w:rFonts w:ascii="Arial" w:hAnsi="Arial" w:cs="Arial"/>
        </w:rPr>
        <w:t xml:space="preserve"> 2014</w:t>
      </w:r>
      <w:r w:rsidR="00FC059A">
        <w:rPr>
          <w:rFonts w:ascii="Arial" w:hAnsi="Arial" w:cs="Arial"/>
        </w:rPr>
        <w:t>. This will culminate</w:t>
      </w:r>
      <w:r w:rsidR="00381B58">
        <w:rPr>
          <w:rFonts w:ascii="Arial" w:hAnsi="Arial" w:cs="Arial"/>
        </w:rPr>
        <w:t xml:space="preserve"> with submission of research project grant</w:t>
      </w:r>
      <w:r w:rsidR="00147E37">
        <w:rPr>
          <w:rFonts w:ascii="Arial" w:hAnsi="Arial" w:cs="Arial"/>
        </w:rPr>
        <w:t xml:space="preserve"> applications</w:t>
      </w:r>
      <w:r w:rsidR="00381B58">
        <w:rPr>
          <w:rFonts w:ascii="Arial" w:hAnsi="Arial" w:cs="Arial"/>
        </w:rPr>
        <w:t xml:space="preserve"> no later than 2015. In those instances where the </w:t>
      </w:r>
      <w:r w:rsidR="00147E37">
        <w:rPr>
          <w:rFonts w:ascii="Arial" w:hAnsi="Arial" w:cs="Arial"/>
        </w:rPr>
        <w:t xml:space="preserve">application </w:t>
      </w:r>
      <w:r w:rsidR="00381B58">
        <w:rPr>
          <w:rFonts w:ascii="Arial" w:hAnsi="Arial" w:cs="Arial"/>
        </w:rPr>
        <w:t xml:space="preserve">is not funded, the junior investigators will revise their </w:t>
      </w:r>
      <w:r w:rsidR="00147E37">
        <w:rPr>
          <w:rFonts w:ascii="Arial" w:hAnsi="Arial" w:cs="Arial"/>
        </w:rPr>
        <w:t xml:space="preserve">application </w:t>
      </w:r>
      <w:r w:rsidR="00381B58">
        <w:rPr>
          <w:rFonts w:ascii="Arial" w:hAnsi="Arial" w:cs="Arial"/>
        </w:rPr>
        <w:t xml:space="preserve">under the guidance of the </w:t>
      </w:r>
      <w:r w:rsidR="00194B67">
        <w:rPr>
          <w:rFonts w:ascii="Arial" w:hAnsi="Arial" w:cs="Arial"/>
        </w:rPr>
        <w:t xml:space="preserve">PIs </w:t>
      </w:r>
      <w:r w:rsidR="00381B58">
        <w:rPr>
          <w:rFonts w:ascii="Arial" w:hAnsi="Arial" w:cs="Arial"/>
        </w:rPr>
        <w:t>GEBRI mentoring program (</w:t>
      </w:r>
      <w:r w:rsidR="00381B58">
        <w:rPr>
          <w:rFonts w:ascii="Arial" w:hAnsi="Arial" w:cs="Arial"/>
          <w:i/>
        </w:rPr>
        <w:t>see below</w:t>
      </w:r>
      <w:r w:rsidR="00381B58">
        <w:rPr>
          <w:rFonts w:ascii="Arial" w:hAnsi="Arial" w:cs="Arial"/>
        </w:rPr>
        <w:t xml:space="preserve">), submit the revised application in early 2016, and </w:t>
      </w:r>
      <w:r w:rsidR="00147E37">
        <w:rPr>
          <w:rFonts w:ascii="Arial" w:hAnsi="Arial" w:cs="Arial"/>
        </w:rPr>
        <w:t xml:space="preserve">presumably </w:t>
      </w:r>
      <w:r w:rsidR="00381B58">
        <w:rPr>
          <w:rFonts w:ascii="Arial" w:hAnsi="Arial" w:cs="Arial"/>
        </w:rPr>
        <w:t xml:space="preserve">obtain external funding at the conclusion of their third year of the GEBRI mentoring process </w:t>
      </w:r>
      <w:r w:rsidR="00B17453">
        <w:rPr>
          <w:rFonts w:ascii="Arial" w:hAnsi="Arial" w:cs="Arial"/>
        </w:rPr>
        <w:t>(</w:t>
      </w:r>
      <w:r w:rsidR="00D01100">
        <w:rPr>
          <w:rFonts w:ascii="Arial" w:hAnsi="Arial" w:cs="Arial"/>
        </w:rPr>
        <w:t>s</w:t>
      </w:r>
      <w:r w:rsidR="00381B58">
        <w:rPr>
          <w:rFonts w:ascii="Arial" w:hAnsi="Arial" w:cs="Arial"/>
          <w:i/>
        </w:rPr>
        <w:t>ee timeline above</w:t>
      </w:r>
      <w:r w:rsidR="00381B58">
        <w:rPr>
          <w:rFonts w:ascii="Arial" w:hAnsi="Arial" w:cs="Arial"/>
        </w:rPr>
        <w:t>)</w:t>
      </w:r>
      <w:r w:rsidR="00D01100">
        <w:rPr>
          <w:rFonts w:ascii="Arial" w:hAnsi="Arial" w:cs="Arial"/>
        </w:rPr>
        <w:t xml:space="preserve">. </w:t>
      </w:r>
      <w:r w:rsidR="00454853">
        <w:rPr>
          <w:rFonts w:ascii="Arial" w:hAnsi="Arial" w:cs="Arial"/>
        </w:rPr>
        <w:t>As faculty “graduate” upon receiving a grant award, new faculty will enter the program (sub</w:t>
      </w:r>
      <w:r w:rsidR="004B6654">
        <w:rPr>
          <w:rFonts w:ascii="Arial" w:hAnsi="Arial" w:cs="Arial"/>
        </w:rPr>
        <w:t>ject</w:t>
      </w:r>
      <w:r w:rsidR="00454853">
        <w:rPr>
          <w:rFonts w:ascii="Arial" w:hAnsi="Arial" w:cs="Arial"/>
        </w:rPr>
        <w:t xml:space="preserve"> to the review and approval process described elsewhere). By the end of the 5-year project period, </w:t>
      </w:r>
      <w:r w:rsidR="004B6654">
        <w:rPr>
          <w:rFonts w:ascii="Arial" w:hAnsi="Arial" w:cs="Arial"/>
        </w:rPr>
        <w:t xml:space="preserve">we expect that </w:t>
      </w:r>
      <w:r w:rsidR="00454853">
        <w:rPr>
          <w:rFonts w:ascii="Arial" w:hAnsi="Arial" w:cs="Arial"/>
        </w:rPr>
        <w:t>four faculty will have obtained NIH R01 awards (or simi</w:t>
      </w:r>
      <w:r w:rsidR="004B6654">
        <w:rPr>
          <w:rFonts w:ascii="Arial" w:hAnsi="Arial" w:cs="Arial"/>
        </w:rPr>
        <w:t>lar peer-reviewed external funding</w:t>
      </w:r>
      <w:r w:rsidR="00454853">
        <w:rPr>
          <w:rFonts w:ascii="Arial" w:hAnsi="Arial" w:cs="Arial"/>
        </w:rPr>
        <w:t>), and their replacements will be midway through the second cycle of the mentoring process.</w:t>
      </w:r>
    </w:p>
    <w:p w14:paraId="711EEFDD" w14:textId="77777777" w:rsidR="00454853" w:rsidRDefault="00454853" w:rsidP="00934604">
      <w:pPr>
        <w:rPr>
          <w:rFonts w:ascii="Arial" w:hAnsi="Arial" w:cs="Arial"/>
        </w:rPr>
      </w:pPr>
    </w:p>
    <w:p w14:paraId="4AB829AD" w14:textId="59148D32" w:rsidR="00FC0D75" w:rsidRDefault="00FC0D75" w:rsidP="00FC0D75">
      <w:pPr>
        <w:rPr>
          <w:rFonts w:ascii="Arial" w:hAnsi="Arial" w:cs="Arial"/>
        </w:rPr>
      </w:pPr>
      <w:r>
        <w:rPr>
          <w:rFonts w:ascii="Arial" w:hAnsi="Arial" w:cs="Arial"/>
          <w:b/>
        </w:rPr>
        <w:t>Aim 3</w:t>
      </w:r>
      <w:r w:rsidR="00147E37">
        <w:rPr>
          <w:rFonts w:ascii="Arial" w:hAnsi="Arial" w:cs="Arial"/>
          <w:b/>
        </w:rPr>
        <w:t>:</w:t>
      </w:r>
      <w:r>
        <w:rPr>
          <w:rFonts w:ascii="Arial" w:hAnsi="Arial" w:cs="Arial"/>
          <w:b/>
        </w:rPr>
        <w:t xml:space="preserve"> </w:t>
      </w:r>
      <w:r w:rsidR="005A0124">
        <w:rPr>
          <w:rFonts w:ascii="Arial" w:hAnsi="Arial" w:cs="Arial"/>
          <w:b/>
        </w:rPr>
        <w:t>E</w:t>
      </w:r>
      <w:r w:rsidR="005A0124" w:rsidRPr="004F7D38">
        <w:rPr>
          <w:rFonts w:ascii="Arial" w:hAnsi="Arial" w:cs="Arial"/>
          <w:b/>
        </w:rPr>
        <w:t xml:space="preserve">stablish a comprehensive evaluation process </w:t>
      </w:r>
      <w:r w:rsidR="005A0124">
        <w:rPr>
          <w:rFonts w:ascii="Arial" w:hAnsi="Arial" w:cs="Arial"/>
          <w:b/>
        </w:rPr>
        <w:t>of</w:t>
      </w:r>
      <w:r w:rsidR="005A0124" w:rsidRPr="004F7D38">
        <w:rPr>
          <w:rFonts w:ascii="Arial" w:hAnsi="Arial" w:cs="Arial"/>
          <w:b/>
        </w:rPr>
        <w:t xml:space="preserve"> junior investigators</w:t>
      </w:r>
      <w:r w:rsidR="005A0124">
        <w:rPr>
          <w:rFonts w:ascii="Arial" w:hAnsi="Arial" w:cs="Arial"/>
          <w:b/>
        </w:rPr>
        <w:t>’ progress and of</w:t>
      </w:r>
      <w:r w:rsidR="005A0124" w:rsidRPr="004F7D38">
        <w:rPr>
          <w:rFonts w:ascii="Arial" w:hAnsi="Arial" w:cs="Arial"/>
          <w:b/>
        </w:rPr>
        <w:t xml:space="preserve"> the overall </w:t>
      </w:r>
      <w:r w:rsidR="005A0124">
        <w:rPr>
          <w:rFonts w:ascii="Arial" w:hAnsi="Arial" w:cs="Arial"/>
          <w:b/>
        </w:rPr>
        <w:t>effectiveness of the GEBRI.</w:t>
      </w:r>
      <w:r w:rsidR="005A0124">
        <w:rPr>
          <w:rFonts w:ascii="Arial" w:hAnsi="Arial" w:cs="Arial"/>
        </w:rPr>
        <w:t xml:space="preserve"> </w:t>
      </w:r>
      <w:r>
        <w:rPr>
          <w:rFonts w:ascii="Arial" w:hAnsi="Arial" w:cs="Arial"/>
        </w:rPr>
        <w:t xml:space="preserve">To determine the effectiveness in meeting the aims of the program, </w:t>
      </w:r>
      <w:r w:rsidR="00147E37">
        <w:rPr>
          <w:rFonts w:ascii="Arial" w:hAnsi="Arial" w:cs="Arial"/>
        </w:rPr>
        <w:t xml:space="preserve">the Steering Committee will conduct </w:t>
      </w:r>
      <w:r>
        <w:rPr>
          <w:rFonts w:ascii="Arial" w:hAnsi="Arial" w:cs="Arial"/>
        </w:rPr>
        <w:t xml:space="preserve">evaluations </w:t>
      </w:r>
      <w:r w:rsidR="00147E37">
        <w:rPr>
          <w:rFonts w:ascii="Arial" w:hAnsi="Arial" w:cs="Arial"/>
        </w:rPr>
        <w:t>of</w:t>
      </w:r>
      <w:r>
        <w:rPr>
          <w:rFonts w:ascii="Arial" w:hAnsi="Arial" w:cs="Arial"/>
        </w:rPr>
        <w:t xml:space="preserve"> the junior investigators (e.g., achievement of agreed-upon milestones). In addition, </w:t>
      </w:r>
      <w:r w:rsidR="00147E37">
        <w:rPr>
          <w:rFonts w:ascii="Arial" w:hAnsi="Arial" w:cs="Arial"/>
        </w:rPr>
        <w:t xml:space="preserve">the IAC will conduct </w:t>
      </w:r>
      <w:r>
        <w:rPr>
          <w:rFonts w:ascii="Arial" w:hAnsi="Arial" w:cs="Arial"/>
        </w:rPr>
        <w:t xml:space="preserve">evaluations </w:t>
      </w:r>
      <w:r w:rsidR="00147E37">
        <w:rPr>
          <w:rFonts w:ascii="Arial" w:hAnsi="Arial" w:cs="Arial"/>
        </w:rPr>
        <w:t xml:space="preserve">of </w:t>
      </w:r>
      <w:r>
        <w:rPr>
          <w:rFonts w:ascii="Arial" w:hAnsi="Arial" w:cs="Arial"/>
        </w:rPr>
        <w:t xml:space="preserve">the Steering Committee (e.g., implementation and effectiveness of program administration, impact of mentoring on </w:t>
      </w:r>
      <w:r w:rsidR="00147E37">
        <w:rPr>
          <w:rFonts w:ascii="Arial" w:hAnsi="Arial" w:cs="Arial"/>
        </w:rPr>
        <w:t xml:space="preserve">mentee </w:t>
      </w:r>
      <w:r>
        <w:rPr>
          <w:rFonts w:ascii="Arial" w:hAnsi="Arial" w:cs="Arial"/>
        </w:rPr>
        <w:t>professional development, effectiveness of communications and development of collaborative relationships with academic partners).</w:t>
      </w:r>
    </w:p>
    <w:p w14:paraId="1623AE03" w14:textId="77777777" w:rsidR="00FC0D75" w:rsidRDefault="00FC0D75" w:rsidP="00FC0D75">
      <w:pPr>
        <w:rPr>
          <w:rFonts w:ascii="Arial" w:hAnsi="Arial" w:cs="Arial"/>
        </w:rPr>
      </w:pPr>
    </w:p>
    <w:p w14:paraId="71D76C99" w14:textId="475CEF78" w:rsidR="00575E23" w:rsidRPr="00575E23" w:rsidRDefault="00575E23" w:rsidP="00575E23">
      <w:pPr>
        <w:rPr>
          <w:rFonts w:ascii="Arial" w:hAnsi="Arial" w:cs="Arial"/>
        </w:rPr>
      </w:pPr>
      <w:proofErr w:type="gramStart"/>
      <w:r>
        <w:rPr>
          <w:rFonts w:ascii="Arial" w:hAnsi="Arial" w:cs="Arial"/>
          <w:b/>
          <w:i/>
        </w:rPr>
        <w:t>Introduction.</w:t>
      </w:r>
      <w:proofErr w:type="gramEnd"/>
      <w:r>
        <w:rPr>
          <w:rFonts w:ascii="Arial" w:hAnsi="Arial" w:cs="Arial"/>
        </w:rPr>
        <w:t xml:space="preserve"> </w:t>
      </w:r>
      <w:r w:rsidR="00C018E2">
        <w:rPr>
          <w:rFonts w:ascii="Arial" w:hAnsi="Arial" w:cs="Arial"/>
        </w:rPr>
        <w:t>A</w:t>
      </w:r>
      <w:r w:rsidR="004B6654">
        <w:rPr>
          <w:rFonts w:ascii="Arial" w:hAnsi="Arial" w:cs="Arial"/>
        </w:rPr>
        <w:t xml:space="preserve">chievement of the two </w:t>
      </w:r>
      <w:r w:rsidR="00553D6F">
        <w:rPr>
          <w:rFonts w:ascii="Arial" w:hAnsi="Arial" w:cs="Arial"/>
        </w:rPr>
        <w:t xml:space="preserve">overarching </w:t>
      </w:r>
      <w:r w:rsidR="00C018E2">
        <w:rPr>
          <w:rFonts w:ascii="Arial" w:hAnsi="Arial" w:cs="Arial"/>
        </w:rPr>
        <w:t xml:space="preserve">COBRE objectives </w:t>
      </w:r>
      <w:r w:rsidR="00553D6F">
        <w:rPr>
          <w:rFonts w:ascii="Arial" w:hAnsi="Arial" w:cs="Arial"/>
        </w:rPr>
        <w:t>(</w:t>
      </w:r>
      <w:r w:rsidR="004B6654">
        <w:rPr>
          <w:rFonts w:ascii="Arial" w:hAnsi="Arial" w:cs="Arial"/>
        </w:rPr>
        <w:t xml:space="preserve">to improve the biomedical research infrastructure and to enhance the competitiveness of investigators </w:t>
      </w:r>
      <w:r w:rsidR="00553D6F">
        <w:rPr>
          <w:rFonts w:ascii="Arial" w:hAnsi="Arial" w:cs="Arial"/>
        </w:rPr>
        <w:t xml:space="preserve">for external funding) </w:t>
      </w:r>
      <w:r w:rsidR="00C018E2">
        <w:rPr>
          <w:rFonts w:ascii="Arial" w:hAnsi="Arial" w:cs="Arial"/>
        </w:rPr>
        <w:t xml:space="preserve">requires </w:t>
      </w:r>
      <w:r w:rsidR="004B6654">
        <w:rPr>
          <w:rFonts w:ascii="Arial" w:hAnsi="Arial" w:cs="Arial"/>
        </w:rPr>
        <w:t>a c</w:t>
      </w:r>
      <w:r w:rsidR="00553D6F">
        <w:rPr>
          <w:rFonts w:ascii="Arial" w:hAnsi="Arial" w:cs="Arial"/>
        </w:rPr>
        <w:t>omprehensive plan for assessing</w:t>
      </w:r>
      <w:r w:rsidR="004B6654">
        <w:rPr>
          <w:rFonts w:ascii="Arial" w:hAnsi="Arial" w:cs="Arial"/>
        </w:rPr>
        <w:t xml:space="preserve"> the performance </w:t>
      </w:r>
      <w:r w:rsidR="00553D6F">
        <w:rPr>
          <w:rFonts w:ascii="Arial" w:hAnsi="Arial" w:cs="Arial"/>
        </w:rPr>
        <w:t>and effectiveness of the GEBRI in achieving these</w:t>
      </w:r>
      <w:r w:rsidR="00C018E2">
        <w:rPr>
          <w:rFonts w:ascii="Arial" w:hAnsi="Arial" w:cs="Arial"/>
        </w:rPr>
        <w:t xml:space="preserve"> objectives</w:t>
      </w:r>
      <w:r w:rsidR="00553D6F">
        <w:rPr>
          <w:rFonts w:ascii="Arial" w:hAnsi="Arial" w:cs="Arial"/>
        </w:rPr>
        <w:t>. In addition to assessment</w:t>
      </w:r>
      <w:r w:rsidR="00C018E2">
        <w:rPr>
          <w:rFonts w:ascii="Arial" w:hAnsi="Arial" w:cs="Arial"/>
        </w:rPr>
        <w:t>s</w:t>
      </w:r>
      <w:r w:rsidR="00553D6F">
        <w:rPr>
          <w:rFonts w:ascii="Arial" w:hAnsi="Arial" w:cs="Arial"/>
        </w:rPr>
        <w:t xml:space="preserve"> </w:t>
      </w:r>
      <w:r w:rsidR="00C018E2">
        <w:rPr>
          <w:rFonts w:ascii="Arial" w:hAnsi="Arial" w:cs="Arial"/>
        </w:rPr>
        <w:t xml:space="preserve">of progress of </w:t>
      </w:r>
      <w:r w:rsidR="00553D6F">
        <w:rPr>
          <w:rFonts w:ascii="Arial" w:hAnsi="Arial" w:cs="Arial"/>
        </w:rPr>
        <w:t xml:space="preserve">the junior investigators </w:t>
      </w:r>
      <w:r w:rsidR="00C018E2">
        <w:rPr>
          <w:rFonts w:ascii="Arial" w:hAnsi="Arial" w:cs="Arial"/>
        </w:rPr>
        <w:t xml:space="preserve">(as stipulated </w:t>
      </w:r>
      <w:r w:rsidR="00553D6F">
        <w:rPr>
          <w:rFonts w:ascii="Arial" w:hAnsi="Arial" w:cs="Arial"/>
        </w:rPr>
        <w:t>in the COBRE program announcement</w:t>
      </w:r>
      <w:r w:rsidR="00C018E2">
        <w:rPr>
          <w:rFonts w:ascii="Arial" w:hAnsi="Arial" w:cs="Arial"/>
        </w:rPr>
        <w:t>)</w:t>
      </w:r>
      <w:r w:rsidR="00553D6F">
        <w:rPr>
          <w:rFonts w:ascii="Arial" w:hAnsi="Arial" w:cs="Arial"/>
        </w:rPr>
        <w:t xml:space="preserve">, we </w:t>
      </w:r>
      <w:r w:rsidR="00C018E2">
        <w:rPr>
          <w:rFonts w:ascii="Arial" w:hAnsi="Arial" w:cs="Arial"/>
        </w:rPr>
        <w:t xml:space="preserve">will also </w:t>
      </w:r>
      <w:r w:rsidR="00553D6F">
        <w:rPr>
          <w:rFonts w:ascii="Arial" w:hAnsi="Arial" w:cs="Arial"/>
        </w:rPr>
        <w:t>evaluate the effectiveness of the major a</w:t>
      </w:r>
      <w:r w:rsidR="00D35C95">
        <w:rPr>
          <w:rFonts w:ascii="Arial" w:hAnsi="Arial" w:cs="Arial"/>
        </w:rPr>
        <w:t xml:space="preserve">dministrative elements of </w:t>
      </w:r>
      <w:r w:rsidR="00C018E2">
        <w:rPr>
          <w:rFonts w:ascii="Arial" w:hAnsi="Arial" w:cs="Arial"/>
        </w:rPr>
        <w:t xml:space="preserve">the </w:t>
      </w:r>
      <w:r w:rsidR="00D35C95">
        <w:rPr>
          <w:rFonts w:ascii="Arial" w:hAnsi="Arial" w:cs="Arial"/>
        </w:rPr>
        <w:t>GEBRI. In so doing, programmatic strengths can be highlighted and deficiencies in the operations and organization of the GEBRI can be remedied early on to optimize</w:t>
      </w:r>
      <w:r w:rsidR="00893B38">
        <w:rPr>
          <w:rFonts w:ascii="Arial" w:hAnsi="Arial" w:cs="Arial"/>
        </w:rPr>
        <w:t xml:space="preserve"> completion of the objectives</w:t>
      </w:r>
      <w:r w:rsidR="00DF3C82">
        <w:rPr>
          <w:rFonts w:ascii="Arial" w:hAnsi="Arial" w:cs="Arial"/>
        </w:rPr>
        <w:t>.</w:t>
      </w:r>
      <w:r w:rsidR="00D35C95">
        <w:rPr>
          <w:rFonts w:ascii="Arial" w:hAnsi="Arial" w:cs="Arial"/>
        </w:rPr>
        <w:t xml:space="preserve"> </w:t>
      </w:r>
    </w:p>
    <w:p w14:paraId="706E1CAB" w14:textId="77777777" w:rsidR="00575E23" w:rsidRDefault="00575E23" w:rsidP="00575E23">
      <w:pPr>
        <w:rPr>
          <w:rFonts w:ascii="Arial" w:hAnsi="Arial" w:cs="Arial"/>
        </w:rPr>
      </w:pPr>
    </w:p>
    <w:p w14:paraId="4B4ECC53" w14:textId="1A7F8A7C" w:rsidR="00575E23" w:rsidRDefault="00575E23" w:rsidP="00575E23">
      <w:pPr>
        <w:rPr>
          <w:rFonts w:ascii="Arial" w:hAnsi="Arial" w:cs="Arial"/>
        </w:rPr>
      </w:pPr>
      <w:proofErr w:type="gramStart"/>
      <w:r>
        <w:rPr>
          <w:rFonts w:ascii="Arial" w:hAnsi="Arial" w:cs="Arial"/>
          <w:b/>
          <w:i/>
        </w:rPr>
        <w:t>Justification and Feasibility.</w:t>
      </w:r>
      <w:proofErr w:type="gramEnd"/>
      <w:r>
        <w:rPr>
          <w:rFonts w:ascii="Arial" w:hAnsi="Arial" w:cs="Arial"/>
        </w:rPr>
        <w:t xml:space="preserve"> </w:t>
      </w:r>
      <w:r w:rsidR="00DF3C82">
        <w:rPr>
          <w:rFonts w:ascii="Arial" w:hAnsi="Arial" w:cs="Arial"/>
        </w:rPr>
        <w:t>F</w:t>
      </w:r>
      <w:r w:rsidR="001D6F75">
        <w:rPr>
          <w:rFonts w:ascii="Arial" w:hAnsi="Arial" w:cs="Arial"/>
        </w:rPr>
        <w:t xml:space="preserve">ormative and summative assessments of GEBRI are critical </w:t>
      </w:r>
      <w:r w:rsidR="00DF3C82">
        <w:rPr>
          <w:rFonts w:ascii="Arial" w:hAnsi="Arial" w:cs="Arial"/>
        </w:rPr>
        <w:t xml:space="preserve">for </w:t>
      </w:r>
      <w:r w:rsidR="001D6F75">
        <w:rPr>
          <w:rFonts w:ascii="Arial" w:hAnsi="Arial" w:cs="Arial"/>
        </w:rPr>
        <w:t xml:space="preserve">program administration, both </w:t>
      </w:r>
      <w:r w:rsidR="00DF3C82">
        <w:rPr>
          <w:rFonts w:ascii="Arial" w:hAnsi="Arial" w:cs="Arial"/>
        </w:rPr>
        <w:t xml:space="preserve">for </w:t>
      </w:r>
      <w:r w:rsidR="001D6F75">
        <w:rPr>
          <w:rFonts w:ascii="Arial" w:hAnsi="Arial" w:cs="Arial"/>
        </w:rPr>
        <w:t xml:space="preserve">documenting </w:t>
      </w:r>
      <w:r w:rsidR="00F5708E">
        <w:rPr>
          <w:rFonts w:ascii="Arial" w:hAnsi="Arial" w:cs="Arial"/>
        </w:rPr>
        <w:t xml:space="preserve">“return on investment” as well as being able to dynamically respond during the project period to identified strengths and weaknesses in program design to maximize desired </w:t>
      </w:r>
      <w:r w:rsidR="00F5708E">
        <w:rPr>
          <w:rFonts w:ascii="Arial" w:hAnsi="Arial" w:cs="Arial"/>
        </w:rPr>
        <w:lastRenderedPageBreak/>
        <w:t xml:space="preserve">outcomes. Comprehensive and ongoing assessments are often overlooked by program leaders whose efforts are appropriately directed to administering day-to-day </w:t>
      </w:r>
      <w:r w:rsidR="00DF3C82">
        <w:rPr>
          <w:rFonts w:ascii="Arial" w:hAnsi="Arial" w:cs="Arial"/>
        </w:rPr>
        <w:t xml:space="preserve">program </w:t>
      </w:r>
      <w:r w:rsidR="00F5708E">
        <w:rPr>
          <w:rFonts w:ascii="Arial" w:hAnsi="Arial" w:cs="Arial"/>
        </w:rPr>
        <w:t>operation</w:t>
      </w:r>
      <w:r w:rsidR="00DF3C82">
        <w:rPr>
          <w:rFonts w:ascii="Arial" w:hAnsi="Arial" w:cs="Arial"/>
        </w:rPr>
        <w:t>s</w:t>
      </w:r>
      <w:r w:rsidR="00F5708E">
        <w:rPr>
          <w:rFonts w:ascii="Arial" w:hAnsi="Arial" w:cs="Arial"/>
        </w:rPr>
        <w:t xml:space="preserve"> and providing services to clients/stakeholders. </w:t>
      </w:r>
      <w:r w:rsidR="00C018E2">
        <w:rPr>
          <w:rFonts w:ascii="Arial" w:hAnsi="Arial" w:cs="Arial"/>
        </w:rPr>
        <w:t>One important r</w:t>
      </w:r>
      <w:r w:rsidR="00F5708E">
        <w:rPr>
          <w:rFonts w:ascii="Arial" w:hAnsi="Arial" w:cs="Arial"/>
        </w:rPr>
        <w:t>esponsibilit</w:t>
      </w:r>
      <w:r w:rsidR="00C018E2">
        <w:rPr>
          <w:rFonts w:ascii="Arial" w:hAnsi="Arial" w:cs="Arial"/>
        </w:rPr>
        <w:t>y</w:t>
      </w:r>
      <w:r w:rsidR="00F5708E">
        <w:rPr>
          <w:rFonts w:ascii="Arial" w:hAnsi="Arial" w:cs="Arial"/>
        </w:rPr>
        <w:t xml:space="preserve"> of the Program Manager </w:t>
      </w:r>
      <w:r w:rsidR="00DB37A2">
        <w:rPr>
          <w:rFonts w:ascii="Arial" w:hAnsi="Arial" w:cs="Arial"/>
        </w:rPr>
        <w:t xml:space="preserve">is </w:t>
      </w:r>
      <w:r w:rsidR="00F5708E">
        <w:rPr>
          <w:rFonts w:ascii="Arial" w:hAnsi="Arial" w:cs="Arial"/>
        </w:rPr>
        <w:t xml:space="preserve">to collect data on all of the metrics/milestones described in </w:t>
      </w:r>
      <w:r w:rsidR="00DB37A2">
        <w:rPr>
          <w:rFonts w:ascii="Arial" w:hAnsi="Arial" w:cs="Arial"/>
        </w:rPr>
        <w:t xml:space="preserve">sections </w:t>
      </w:r>
      <w:r w:rsidR="00DF3C82">
        <w:rPr>
          <w:rFonts w:ascii="Arial" w:hAnsi="Arial" w:cs="Arial"/>
        </w:rPr>
        <w:t xml:space="preserve">3a, </w:t>
      </w:r>
      <w:r w:rsidR="00DB37A2">
        <w:rPr>
          <w:rFonts w:ascii="Arial" w:hAnsi="Arial" w:cs="Arial"/>
        </w:rPr>
        <w:t>3</w:t>
      </w:r>
      <w:r w:rsidR="00DF3C82">
        <w:rPr>
          <w:rFonts w:ascii="Arial" w:hAnsi="Arial" w:cs="Arial"/>
        </w:rPr>
        <w:t>b</w:t>
      </w:r>
      <w:r w:rsidR="00DB37A2">
        <w:rPr>
          <w:rFonts w:ascii="Arial" w:hAnsi="Arial" w:cs="Arial"/>
        </w:rPr>
        <w:t>,</w:t>
      </w:r>
      <w:r w:rsidR="00DF3C82">
        <w:rPr>
          <w:rFonts w:ascii="Arial" w:hAnsi="Arial" w:cs="Arial"/>
        </w:rPr>
        <w:t xml:space="preserve"> and </w:t>
      </w:r>
      <w:r w:rsidR="00DB37A2">
        <w:rPr>
          <w:rFonts w:ascii="Arial" w:hAnsi="Arial" w:cs="Arial"/>
        </w:rPr>
        <w:t>3</w:t>
      </w:r>
      <w:r w:rsidR="00DF3C82">
        <w:rPr>
          <w:rFonts w:ascii="Arial" w:hAnsi="Arial" w:cs="Arial"/>
        </w:rPr>
        <w:t>c below</w:t>
      </w:r>
      <w:r w:rsidR="00F5708E">
        <w:rPr>
          <w:rFonts w:ascii="Arial" w:hAnsi="Arial" w:cs="Arial"/>
        </w:rPr>
        <w:t xml:space="preserve">, and to design and administer surveys and other evaluation tools on behalf of the Steering Committee and the IAC. </w:t>
      </w:r>
      <w:r w:rsidR="00BB183E">
        <w:rPr>
          <w:rFonts w:ascii="Arial" w:hAnsi="Arial" w:cs="Arial"/>
        </w:rPr>
        <w:t>The Steering Committee [</w:t>
      </w:r>
      <w:r w:rsidR="00F5708E">
        <w:rPr>
          <w:rFonts w:ascii="Arial" w:hAnsi="Arial" w:cs="Arial"/>
        </w:rPr>
        <w:t xml:space="preserve">Cote (as </w:t>
      </w:r>
      <w:r w:rsidR="00BB183E">
        <w:rPr>
          <w:rFonts w:ascii="Arial" w:hAnsi="Arial" w:cs="Arial"/>
        </w:rPr>
        <w:t xml:space="preserve">an experienced </w:t>
      </w:r>
      <w:r w:rsidR="00F5708E">
        <w:rPr>
          <w:rFonts w:ascii="Arial" w:hAnsi="Arial" w:cs="Arial"/>
        </w:rPr>
        <w:t>academic administrator)</w:t>
      </w:r>
      <w:r w:rsidR="00BB183E">
        <w:rPr>
          <w:rFonts w:ascii="Arial" w:hAnsi="Arial" w:cs="Arial"/>
        </w:rPr>
        <w:t xml:space="preserve">, Thomas (as Director of the HCGS and a Director of NH-INBRE), and Moore (as PI for awarded COBREs)] have experience </w:t>
      </w:r>
      <w:r w:rsidR="00893B38">
        <w:rPr>
          <w:rFonts w:ascii="Arial" w:hAnsi="Arial" w:cs="Arial"/>
        </w:rPr>
        <w:t xml:space="preserve">with, </w:t>
      </w:r>
      <w:r w:rsidR="00BB183E">
        <w:rPr>
          <w:rFonts w:ascii="Arial" w:hAnsi="Arial" w:cs="Arial"/>
        </w:rPr>
        <w:t>and appreciate the importance of</w:t>
      </w:r>
      <w:r w:rsidR="00893B38">
        <w:rPr>
          <w:rFonts w:ascii="Arial" w:hAnsi="Arial" w:cs="Arial"/>
        </w:rPr>
        <w:t>,</w:t>
      </w:r>
      <w:r w:rsidR="00BB183E">
        <w:rPr>
          <w:rFonts w:ascii="Arial" w:hAnsi="Arial" w:cs="Arial"/>
        </w:rPr>
        <w:t xml:space="preserve"> formative and summative assessments. Furthermore, the UNH Center for Excellence in Teaching and Learning is </w:t>
      </w:r>
      <w:r w:rsidR="00893B38">
        <w:rPr>
          <w:rFonts w:ascii="Arial" w:hAnsi="Arial" w:cs="Arial"/>
        </w:rPr>
        <w:t xml:space="preserve">a local resource </w:t>
      </w:r>
      <w:r w:rsidR="00BB183E">
        <w:rPr>
          <w:rFonts w:ascii="Arial" w:hAnsi="Arial" w:cs="Arial"/>
        </w:rPr>
        <w:t>to assist the Steering Committee in developing assessment tools uniquely designed for evaluating the GEBRI.</w:t>
      </w:r>
    </w:p>
    <w:p w14:paraId="1F7DA851" w14:textId="77777777" w:rsidR="006E0AC3" w:rsidRPr="00A9292E" w:rsidRDefault="006E0AC3" w:rsidP="00575E23">
      <w:pPr>
        <w:rPr>
          <w:rFonts w:ascii="Arial" w:hAnsi="Arial" w:cs="Arial"/>
        </w:rPr>
      </w:pPr>
    </w:p>
    <w:p w14:paraId="19077B1D" w14:textId="059C7DAF" w:rsidR="008F10B6" w:rsidRDefault="00575E23" w:rsidP="00575E23">
      <w:pPr>
        <w:rPr>
          <w:rFonts w:ascii="Arial" w:hAnsi="Arial" w:cs="Arial"/>
        </w:rPr>
      </w:pPr>
      <w:proofErr w:type="gramStart"/>
      <w:r>
        <w:rPr>
          <w:rFonts w:ascii="Arial" w:hAnsi="Arial" w:cs="Arial"/>
          <w:b/>
          <w:i/>
        </w:rPr>
        <w:t>Design.</w:t>
      </w:r>
      <w:proofErr w:type="gramEnd"/>
      <w:r>
        <w:rPr>
          <w:rFonts w:ascii="Arial" w:hAnsi="Arial" w:cs="Arial"/>
        </w:rPr>
        <w:t xml:space="preserve"> </w:t>
      </w:r>
      <w:r w:rsidR="008F10B6">
        <w:rPr>
          <w:rFonts w:ascii="Arial" w:hAnsi="Arial" w:cs="Arial"/>
        </w:rPr>
        <w:t xml:space="preserve">We will establish two different formative evaluation strategies, one for junior investigators and the other for the Steering Committee. In addition, we will use the assessment information collected during the entire project period to perform a summative evaluation that comprehensively reviews the extent to which the mission of GEBRI in its first five years </w:t>
      </w:r>
      <w:r w:rsidR="00DF3C82">
        <w:rPr>
          <w:rFonts w:ascii="Arial" w:hAnsi="Arial" w:cs="Arial"/>
        </w:rPr>
        <w:t>i</w:t>
      </w:r>
      <w:r w:rsidR="008F10B6">
        <w:rPr>
          <w:rFonts w:ascii="Arial" w:hAnsi="Arial" w:cs="Arial"/>
        </w:rPr>
        <w:t>s accomplished.</w:t>
      </w:r>
    </w:p>
    <w:p w14:paraId="3D777944" w14:textId="77777777" w:rsidR="006E0AC3" w:rsidRDefault="006E0AC3" w:rsidP="00575E23">
      <w:pPr>
        <w:rPr>
          <w:rFonts w:ascii="Arial" w:hAnsi="Arial" w:cs="Arial"/>
        </w:rPr>
      </w:pPr>
    </w:p>
    <w:p w14:paraId="0A4604F6" w14:textId="35C77C61" w:rsidR="00893B38" w:rsidRDefault="00893B38" w:rsidP="00893B38">
      <w:pPr>
        <w:rPr>
          <w:rFonts w:ascii="Arial" w:hAnsi="Arial" w:cs="Arial"/>
        </w:rPr>
      </w:pPr>
      <w:r>
        <w:rPr>
          <w:rFonts w:ascii="Arial" w:hAnsi="Arial" w:cs="Arial"/>
        </w:rPr>
        <w:t>At the outset of the project, we will conduct a baseline survey to serve as a reference point. This initial survey will assess the current biomedical research infrastructure/climate at UNH</w:t>
      </w:r>
      <w:r w:rsidR="002175BA">
        <w:rPr>
          <w:rFonts w:ascii="Arial" w:hAnsi="Arial" w:cs="Arial"/>
        </w:rPr>
        <w:t>,</w:t>
      </w:r>
      <w:r>
        <w:rPr>
          <w:rFonts w:ascii="Arial" w:hAnsi="Arial" w:cs="Arial"/>
        </w:rPr>
        <w:t xml:space="preserve"> the competencies each junior investigator possesses that relate to the objective of achieving the status of independent investigator</w:t>
      </w:r>
      <w:r w:rsidR="002175BA">
        <w:rPr>
          <w:rFonts w:ascii="Arial" w:hAnsi="Arial" w:cs="Arial"/>
        </w:rPr>
        <w:t xml:space="preserve">, </w:t>
      </w:r>
      <w:r w:rsidR="003C70AF">
        <w:rPr>
          <w:rFonts w:ascii="Arial" w:hAnsi="Arial" w:cs="Arial"/>
        </w:rPr>
        <w:t xml:space="preserve">individual challenges each junior investigator faces, </w:t>
      </w:r>
      <w:r w:rsidR="002175BA">
        <w:rPr>
          <w:rFonts w:ascii="Arial" w:hAnsi="Arial" w:cs="Arial"/>
        </w:rPr>
        <w:t>and the current status of mentor-mentee relationships for each investigator</w:t>
      </w:r>
      <w:r w:rsidR="00DE0279">
        <w:rPr>
          <w:rFonts w:ascii="Arial" w:hAnsi="Arial" w:cs="Arial"/>
        </w:rPr>
        <w:t xml:space="preserve"> </w:t>
      </w:r>
      <w:r w:rsidR="00DE0279">
        <w:rPr>
          <w:rFonts w:ascii="Arial" w:hAnsi="Arial" w:cs="Arial"/>
        </w:rPr>
        <w:fldChar w:fldCharType="begin"/>
      </w:r>
      <w:r w:rsidR="00DE0279">
        <w:rPr>
          <w:rFonts w:ascii="Arial" w:hAnsi="Arial" w:cs="Arial"/>
        </w:rPr>
        <w:instrText xml:space="preserve"> ADDIN REFMGR.CITE &lt;Refman&gt;&lt;Cite&gt;&lt;Author&gt;Marinac&lt;/Author&gt;&lt;Year&gt;2012&lt;/Year&gt;&lt;RecNum&gt;8781&lt;/RecNum&gt;&lt;IDText&gt;Outcomes from a mentored research boot camp: Focused Investigator Training (FIT) Program&lt;/IDText&gt;&lt;MDL Ref_Type="Journal"&gt;&lt;Ref_Type&gt;Journal&lt;/Ref_Type&gt;&lt;Ref_ID&gt;8781&lt;/Ref_ID&gt;&lt;Title_Primary&gt;Outcomes from a mentored research boot camp: Focused Investigator Training (FIT) Program&lt;/Title_Primary&gt;&lt;Authors_Primary&gt;Marinac,J.S.&lt;/Authors_Primary&gt;&lt;Authors_Primary&gt;Gerkovich,M.M.&lt;/Authors_Primary&gt;&lt;Date_Primary&gt;2012/9&lt;/Date_Primary&gt;&lt;Keywords&gt;analysis&lt;/Keywords&gt;&lt;Keywords&gt;cAMP&lt;/Keywords&gt;&lt;Keywords&gt;clinical&lt;/Keywords&gt;&lt;Keywords&gt;development&lt;/Keywords&gt;&lt;Keywords&gt;education&lt;/Keywords&gt;&lt;Keywords&gt;feedback&lt;/Keywords&gt;&lt;Keywords&gt;Female&lt;/Keywords&gt;&lt;Keywords&gt;Humans&lt;/Keywords&gt;&lt;Keywords&gt;male&lt;/Keywords&gt;&lt;Keywords&gt;mechanism&lt;/Keywords&gt;&lt;Keywords&gt;Mentors&lt;/Keywords&gt;&lt;Keywords&gt;organization &amp;amp; administration&lt;/Keywords&gt;&lt;Keywords&gt;Pharmacists&lt;/Keywords&gt;&lt;Keywords&gt;Research&lt;/Keywords&gt;&lt;Keywords&gt;Research Personnel&lt;/Keywords&gt;&lt;Keywords&gt;Research Support as Topic&lt;/Keywords&gt;&lt;Keywords&gt;Retrospective Studies&lt;/Keywords&gt;&lt;Keywords&gt;Self Efficacy&lt;/Keywords&gt;&lt;Keywords&gt;small&lt;/Keywords&gt;&lt;Keywords&gt;United States&lt;/Keywords&gt;&lt;Reprint&gt;Not in File&lt;/Reprint&gt;&lt;Start_Page&gt;792&lt;/Start_Page&gt;&lt;End_Page&gt;798&lt;/End_Page&gt;&lt;Periodical&gt;Pharmacotherapy&lt;/Periodical&gt;&lt;Volume&gt;32&lt;/Volume&gt;&lt;Issue&gt;9&lt;/Issue&gt;&lt;Misc_3&gt;10.1002/j.1875-9114.2012.01113.x [doi]&lt;/Misc_3&gt;&lt;Address&gt;American College of Clinical Pharmacy Research Institute, Lenexa, KS 66215, USA. jmarinac@accp.com&lt;/Address&gt;&lt;Web_URL&gt;PM:22851412&lt;/Web_URL&gt;&lt;ZZ_JournalStdAbbrev&gt;&lt;f name="System"&gt;Pharmacotherapy&lt;/f&gt;&lt;/ZZ_JournalStdAbbrev&gt;&lt;ZZ_WorkformID&gt;1&lt;/ZZ_WorkformID&gt;&lt;/MDL&gt;&lt;/Cite&gt;&lt;/Refman&gt;</w:instrText>
      </w:r>
      <w:r w:rsidR="00DE0279">
        <w:rPr>
          <w:rFonts w:ascii="Arial" w:hAnsi="Arial" w:cs="Arial"/>
        </w:rPr>
        <w:fldChar w:fldCharType="separate"/>
      </w:r>
      <w:r w:rsidR="00DE0279">
        <w:rPr>
          <w:rFonts w:ascii="Arial" w:hAnsi="Arial" w:cs="Arial"/>
          <w:noProof/>
        </w:rPr>
        <w:t>(Marinac and Gerkovich, 2012)</w:t>
      </w:r>
      <w:r w:rsidR="00DE0279">
        <w:rPr>
          <w:rFonts w:ascii="Arial" w:hAnsi="Arial" w:cs="Arial"/>
        </w:rPr>
        <w:fldChar w:fldCharType="end"/>
      </w:r>
      <w:r>
        <w:rPr>
          <w:rFonts w:ascii="Arial" w:hAnsi="Arial" w:cs="Arial"/>
        </w:rPr>
        <w:t xml:space="preserve">. For this initial assessment and the final summative assessment, we will identify and enlist the participation of a comparator group, consisting of COLSA </w:t>
      </w:r>
      <w:r w:rsidR="003C70AF">
        <w:rPr>
          <w:rFonts w:ascii="Arial" w:hAnsi="Arial" w:cs="Arial"/>
        </w:rPr>
        <w:t xml:space="preserve">and </w:t>
      </w:r>
      <w:r>
        <w:rPr>
          <w:rFonts w:ascii="Arial" w:hAnsi="Arial" w:cs="Arial"/>
        </w:rPr>
        <w:t xml:space="preserve">CEPS faculty at a similar stage in professional career development </w:t>
      </w:r>
      <w:r w:rsidR="001B525E">
        <w:rPr>
          <w:rFonts w:ascii="Arial" w:hAnsi="Arial" w:cs="Arial"/>
        </w:rPr>
        <w:t xml:space="preserve">but </w:t>
      </w:r>
      <w:r>
        <w:rPr>
          <w:rFonts w:ascii="Arial" w:hAnsi="Arial" w:cs="Arial"/>
        </w:rPr>
        <w:t>who are not participating in structured mentoring programs. This initial evaluation will use the same metrics as described below for Aims 3a and 3b that constitute our comprehensive approach to formative program evaluation.</w:t>
      </w:r>
    </w:p>
    <w:p w14:paraId="062C8A25" w14:textId="77777777" w:rsidR="006E0AC3" w:rsidRDefault="006E0AC3" w:rsidP="00575E23">
      <w:pPr>
        <w:rPr>
          <w:rFonts w:ascii="Arial" w:hAnsi="Arial" w:cs="Arial"/>
        </w:rPr>
      </w:pPr>
    </w:p>
    <w:p w14:paraId="4F0AD3A9" w14:textId="361DB711" w:rsidR="00FC0D75" w:rsidRDefault="00FC0D75" w:rsidP="00575E23">
      <w:pPr>
        <w:rPr>
          <w:rFonts w:ascii="Arial" w:hAnsi="Arial" w:cs="Arial"/>
        </w:rPr>
      </w:pPr>
      <w:r>
        <w:rPr>
          <w:rFonts w:ascii="Arial" w:hAnsi="Arial" w:cs="Arial"/>
        </w:rPr>
        <w:t xml:space="preserve">Data to be collected </w:t>
      </w:r>
      <w:r w:rsidR="009C45E6">
        <w:rPr>
          <w:rFonts w:ascii="Arial" w:hAnsi="Arial" w:cs="Arial"/>
        </w:rPr>
        <w:t xml:space="preserve">and compiled by the Program Manager </w:t>
      </w:r>
      <w:r>
        <w:rPr>
          <w:rFonts w:ascii="Arial" w:hAnsi="Arial" w:cs="Arial"/>
        </w:rPr>
        <w:t xml:space="preserve">will include: (1) online surveys that will have both quantitative and subjective questions; (2) institutional data </w:t>
      </w:r>
      <w:r w:rsidR="00DF3C82">
        <w:rPr>
          <w:rFonts w:ascii="Arial" w:hAnsi="Arial" w:cs="Arial"/>
        </w:rPr>
        <w:t xml:space="preserve">from UNH Sponsored Programs Administration </w:t>
      </w:r>
      <w:r w:rsidR="00813DF8">
        <w:rPr>
          <w:rFonts w:ascii="Arial" w:hAnsi="Arial" w:cs="Arial"/>
        </w:rPr>
        <w:t xml:space="preserve">on grant submissions/awards </w:t>
      </w:r>
      <w:r w:rsidR="00CA58D6">
        <w:rPr>
          <w:rFonts w:ascii="Arial" w:hAnsi="Arial" w:cs="Arial"/>
        </w:rPr>
        <w:t>;</w:t>
      </w:r>
      <w:r>
        <w:rPr>
          <w:rFonts w:ascii="Arial" w:hAnsi="Arial" w:cs="Arial"/>
        </w:rPr>
        <w:t xml:space="preserve"> (3) bibliographic and citation databases</w:t>
      </w:r>
      <w:r w:rsidR="00CA58D6">
        <w:rPr>
          <w:rFonts w:ascii="Arial" w:hAnsi="Arial" w:cs="Arial"/>
        </w:rPr>
        <w:t>;</w:t>
      </w:r>
      <w:r>
        <w:rPr>
          <w:rFonts w:ascii="Arial" w:hAnsi="Arial" w:cs="Arial"/>
        </w:rPr>
        <w:t xml:space="preserve"> (4) web analytics (e.g., site visits) of content created for the GEBRI </w:t>
      </w:r>
      <w:r w:rsidR="00CA58D6">
        <w:rPr>
          <w:rFonts w:ascii="Arial" w:hAnsi="Arial" w:cs="Arial"/>
        </w:rPr>
        <w:t>web site</w:t>
      </w:r>
      <w:r w:rsidR="009C45E6">
        <w:rPr>
          <w:rFonts w:ascii="Arial" w:hAnsi="Arial" w:cs="Arial"/>
        </w:rPr>
        <w:t>, and</w:t>
      </w:r>
      <w:r w:rsidR="00CA58D6">
        <w:rPr>
          <w:rFonts w:ascii="Arial" w:hAnsi="Arial" w:cs="Arial"/>
        </w:rPr>
        <w:t xml:space="preserve">; (5) other information provided by GEBRI participants typically contained in annual activity reports (conferences attended, presentations, outreach/engagement activities, etc.). </w:t>
      </w:r>
    </w:p>
    <w:p w14:paraId="6D66E936" w14:textId="77777777" w:rsidR="005C48EE" w:rsidRDefault="005C48EE" w:rsidP="00575E23">
      <w:pPr>
        <w:rPr>
          <w:rFonts w:ascii="Arial" w:hAnsi="Arial" w:cs="Arial"/>
        </w:rPr>
      </w:pPr>
    </w:p>
    <w:p w14:paraId="200DAF42" w14:textId="3515C875" w:rsidR="0027347C" w:rsidRDefault="003A11F4" w:rsidP="009C45E6">
      <w:pPr>
        <w:rPr>
          <w:rFonts w:ascii="Arial" w:hAnsi="Arial" w:cs="Arial"/>
        </w:rPr>
      </w:pPr>
      <w:r w:rsidRPr="005C48EE">
        <w:rPr>
          <w:noProof/>
        </w:rPr>
        <w:drawing>
          <wp:anchor distT="0" distB="0" distL="114300" distR="114300" simplePos="0" relativeHeight="251659264" behindDoc="1" locked="0" layoutInCell="1" allowOverlap="1" wp14:anchorId="307F3026" wp14:editId="0F0CE874">
            <wp:simplePos x="0" y="0"/>
            <wp:positionH relativeFrom="margin">
              <wp:posOffset>2228850</wp:posOffset>
            </wp:positionH>
            <wp:positionV relativeFrom="margin">
              <wp:posOffset>2207895</wp:posOffset>
            </wp:positionV>
            <wp:extent cx="4314825" cy="2548255"/>
            <wp:effectExtent l="0" t="0" r="952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2451" r="2909"/>
                    <a:stretch/>
                  </pic:blipFill>
                  <pic:spPr bwMode="auto">
                    <a:xfrm>
                      <a:off x="0" y="0"/>
                      <a:ext cx="4314825" cy="2548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347C" w:rsidRPr="00FC0D75">
        <w:rPr>
          <w:rFonts w:ascii="Arial" w:hAnsi="Arial" w:cs="Arial"/>
          <w:b/>
          <w:i/>
          <w:u w:val="single"/>
        </w:rPr>
        <w:t>3A. Formative</w:t>
      </w:r>
      <w:r w:rsidR="00CA58D6">
        <w:rPr>
          <w:rFonts w:ascii="Arial" w:hAnsi="Arial" w:cs="Arial"/>
          <w:b/>
          <w:i/>
          <w:u w:val="single"/>
        </w:rPr>
        <w:t>, annual</w:t>
      </w:r>
      <w:r w:rsidR="0027347C" w:rsidRPr="00FC0D75">
        <w:rPr>
          <w:rFonts w:ascii="Arial" w:hAnsi="Arial" w:cs="Arial"/>
          <w:b/>
          <w:i/>
          <w:u w:val="single"/>
        </w:rPr>
        <w:t xml:space="preserve"> evaluations of </w:t>
      </w:r>
      <w:r w:rsidR="00487A60">
        <w:rPr>
          <w:rFonts w:ascii="Arial" w:hAnsi="Arial" w:cs="Arial"/>
          <w:b/>
          <w:i/>
          <w:u w:val="single"/>
        </w:rPr>
        <w:t>j</w:t>
      </w:r>
      <w:r w:rsidR="0027347C" w:rsidRPr="00FC0D75">
        <w:rPr>
          <w:rFonts w:ascii="Arial" w:hAnsi="Arial" w:cs="Arial"/>
          <w:b/>
          <w:i/>
          <w:u w:val="single"/>
        </w:rPr>
        <w:t xml:space="preserve">unior </w:t>
      </w:r>
      <w:r w:rsidR="00487A60">
        <w:rPr>
          <w:rFonts w:ascii="Arial" w:hAnsi="Arial" w:cs="Arial"/>
          <w:b/>
          <w:i/>
          <w:u w:val="single"/>
        </w:rPr>
        <w:t>i</w:t>
      </w:r>
      <w:r w:rsidR="0027347C" w:rsidRPr="00FC0D75">
        <w:rPr>
          <w:rFonts w:ascii="Arial" w:hAnsi="Arial" w:cs="Arial"/>
          <w:b/>
          <w:i/>
          <w:u w:val="single"/>
        </w:rPr>
        <w:t>nvestigators</w:t>
      </w:r>
      <w:r w:rsidR="00CA58D6">
        <w:rPr>
          <w:rFonts w:ascii="Arial" w:hAnsi="Arial" w:cs="Arial"/>
          <w:b/>
          <w:i/>
          <w:u w:val="single"/>
        </w:rPr>
        <w:t>.</w:t>
      </w:r>
      <w:r w:rsidR="00CA58D6">
        <w:rPr>
          <w:rFonts w:ascii="Arial" w:hAnsi="Arial" w:cs="Arial"/>
        </w:rPr>
        <w:t xml:space="preserve"> </w:t>
      </w:r>
      <w:r w:rsidR="00425D14">
        <w:rPr>
          <w:rFonts w:ascii="Arial" w:hAnsi="Arial" w:cs="Arial"/>
        </w:rPr>
        <w:t>T</w:t>
      </w:r>
      <w:r w:rsidR="009C45E6">
        <w:rPr>
          <w:rFonts w:ascii="Arial" w:hAnsi="Arial" w:cs="Arial"/>
        </w:rPr>
        <w:t xml:space="preserve">he primary </w:t>
      </w:r>
      <w:r w:rsidR="00CA58D6">
        <w:rPr>
          <w:rFonts w:ascii="Arial" w:hAnsi="Arial" w:cs="Arial"/>
        </w:rPr>
        <w:t>mile</w:t>
      </w:r>
      <w:r w:rsidR="009C45E6">
        <w:rPr>
          <w:rFonts w:ascii="Arial" w:hAnsi="Arial" w:cs="Arial"/>
        </w:rPr>
        <w:t>stone</w:t>
      </w:r>
      <w:r w:rsidR="00CA58D6">
        <w:rPr>
          <w:rFonts w:ascii="Arial" w:hAnsi="Arial" w:cs="Arial"/>
        </w:rPr>
        <w:t xml:space="preserve"> for junior investigators </w:t>
      </w:r>
      <w:r w:rsidR="00813DF8">
        <w:rPr>
          <w:rFonts w:ascii="Arial" w:hAnsi="Arial" w:cs="Arial"/>
        </w:rPr>
        <w:t>is attainment of their individual</w:t>
      </w:r>
      <w:r w:rsidR="009C45E6">
        <w:rPr>
          <w:rFonts w:ascii="Arial" w:hAnsi="Arial" w:cs="Arial"/>
        </w:rPr>
        <w:t xml:space="preserve"> research project grant and independent investigator status, resulting in “graduation” from </w:t>
      </w:r>
      <w:r w:rsidR="00DB37A2">
        <w:rPr>
          <w:rFonts w:ascii="Arial" w:hAnsi="Arial" w:cs="Arial"/>
        </w:rPr>
        <w:t xml:space="preserve">the </w:t>
      </w:r>
      <w:r w:rsidR="009C45E6">
        <w:rPr>
          <w:rFonts w:ascii="Arial" w:hAnsi="Arial" w:cs="Arial"/>
        </w:rPr>
        <w:t xml:space="preserve">GEBRI mentoring activities. Intermediate milestones and expectations are listed in the accompanying table. </w:t>
      </w:r>
      <w:r w:rsidR="005C48EE">
        <w:rPr>
          <w:rFonts w:ascii="Arial" w:hAnsi="Arial" w:cs="Arial"/>
        </w:rPr>
        <w:t xml:space="preserve">These </w:t>
      </w:r>
      <w:r w:rsidR="009C45E6">
        <w:rPr>
          <w:rFonts w:ascii="Arial" w:hAnsi="Arial" w:cs="Arial"/>
        </w:rPr>
        <w:t xml:space="preserve">metrics </w:t>
      </w:r>
      <w:r w:rsidR="005C48EE">
        <w:rPr>
          <w:rFonts w:ascii="Arial" w:hAnsi="Arial" w:cs="Arial"/>
        </w:rPr>
        <w:t>satisfy the criteria of the SMART test: specific, measureable, attainable, realistic, and timely.</w:t>
      </w:r>
      <w:r w:rsidR="00813DF8">
        <w:rPr>
          <w:rFonts w:ascii="Arial" w:hAnsi="Arial" w:cs="Arial"/>
        </w:rPr>
        <w:t xml:space="preserve"> Note that we expect “graduates” </w:t>
      </w:r>
      <w:r w:rsidR="00425D14">
        <w:rPr>
          <w:rFonts w:ascii="Arial" w:hAnsi="Arial" w:cs="Arial"/>
        </w:rPr>
        <w:t xml:space="preserve">to </w:t>
      </w:r>
      <w:r w:rsidR="00813DF8">
        <w:rPr>
          <w:rFonts w:ascii="Arial" w:hAnsi="Arial" w:cs="Arial"/>
        </w:rPr>
        <w:t xml:space="preserve">remain engaged as active participants in the overall </w:t>
      </w:r>
      <w:r w:rsidR="00AD543D">
        <w:rPr>
          <w:rFonts w:ascii="Arial" w:hAnsi="Arial" w:cs="Arial"/>
        </w:rPr>
        <w:t>GEBRI</w:t>
      </w:r>
      <w:r w:rsidR="00813DF8">
        <w:rPr>
          <w:rFonts w:ascii="Arial" w:hAnsi="Arial" w:cs="Arial"/>
        </w:rPr>
        <w:t>, and take on peer</w:t>
      </w:r>
      <w:r w:rsidR="00425D14">
        <w:rPr>
          <w:rFonts w:ascii="Arial" w:hAnsi="Arial" w:cs="Arial"/>
        </w:rPr>
        <w:t xml:space="preserve"> </w:t>
      </w:r>
      <w:r w:rsidR="00813DF8">
        <w:rPr>
          <w:rFonts w:ascii="Arial" w:hAnsi="Arial" w:cs="Arial"/>
        </w:rPr>
        <w:t>mentoring of newly</w:t>
      </w:r>
      <w:r w:rsidR="00425D14">
        <w:rPr>
          <w:rFonts w:ascii="Arial" w:hAnsi="Arial" w:cs="Arial"/>
        </w:rPr>
        <w:t>-</w:t>
      </w:r>
      <w:r w:rsidR="00813DF8">
        <w:rPr>
          <w:rFonts w:ascii="Arial" w:hAnsi="Arial" w:cs="Arial"/>
        </w:rPr>
        <w:t>enrolled junior investigators</w:t>
      </w:r>
      <w:r w:rsidR="003C70AF">
        <w:rPr>
          <w:rFonts w:ascii="Arial" w:hAnsi="Arial" w:cs="Arial"/>
        </w:rPr>
        <w:t xml:space="preserve"> recruited</w:t>
      </w:r>
      <w:r w:rsidR="00813DF8">
        <w:rPr>
          <w:rFonts w:ascii="Arial" w:hAnsi="Arial" w:cs="Arial"/>
        </w:rPr>
        <w:t xml:space="preserve"> into GEBRI.</w:t>
      </w:r>
    </w:p>
    <w:p w14:paraId="32A41AC9" w14:textId="77777777" w:rsidR="009C45E6" w:rsidRDefault="009C45E6" w:rsidP="009C45E6">
      <w:pPr>
        <w:rPr>
          <w:rFonts w:ascii="Arial" w:hAnsi="Arial" w:cs="Arial"/>
        </w:rPr>
      </w:pPr>
    </w:p>
    <w:p w14:paraId="5CA44EC2" w14:textId="45FEAEB0" w:rsidR="00A92BC1" w:rsidRDefault="0027347C" w:rsidP="0027347C">
      <w:pPr>
        <w:rPr>
          <w:rFonts w:ascii="Arial" w:hAnsi="Arial" w:cs="Arial"/>
        </w:rPr>
      </w:pPr>
      <w:proofErr w:type="gramStart"/>
      <w:r w:rsidRPr="00FC0D75">
        <w:rPr>
          <w:rFonts w:ascii="Arial" w:hAnsi="Arial" w:cs="Arial"/>
          <w:b/>
          <w:i/>
          <w:u w:val="single"/>
        </w:rPr>
        <w:t>3B. Formative</w:t>
      </w:r>
      <w:r w:rsidR="00CA58D6">
        <w:rPr>
          <w:rFonts w:ascii="Arial" w:hAnsi="Arial" w:cs="Arial"/>
          <w:b/>
          <w:i/>
          <w:u w:val="single"/>
        </w:rPr>
        <w:t>, annual</w:t>
      </w:r>
      <w:r w:rsidRPr="00FC0D75">
        <w:rPr>
          <w:rFonts w:ascii="Arial" w:hAnsi="Arial" w:cs="Arial"/>
          <w:b/>
          <w:i/>
          <w:u w:val="single"/>
        </w:rPr>
        <w:t xml:space="preserve"> evaluations of </w:t>
      </w:r>
      <w:r w:rsidR="00813DF8">
        <w:rPr>
          <w:rFonts w:ascii="Arial" w:hAnsi="Arial" w:cs="Arial"/>
          <w:b/>
          <w:i/>
          <w:u w:val="single"/>
        </w:rPr>
        <w:t>Steering Committee</w:t>
      </w:r>
      <w:r w:rsidR="00904541">
        <w:rPr>
          <w:rFonts w:ascii="Arial" w:hAnsi="Arial" w:cs="Arial"/>
          <w:b/>
          <w:i/>
          <w:u w:val="single"/>
        </w:rPr>
        <w:t>.</w:t>
      </w:r>
      <w:proofErr w:type="gramEnd"/>
      <w:r w:rsidR="00904541">
        <w:rPr>
          <w:rFonts w:ascii="Arial" w:hAnsi="Arial" w:cs="Arial"/>
        </w:rPr>
        <w:t xml:space="preserve">  Under </w:t>
      </w:r>
      <w:r w:rsidR="003C70AF">
        <w:rPr>
          <w:rFonts w:ascii="Arial" w:hAnsi="Arial" w:cs="Arial"/>
        </w:rPr>
        <w:t>E</w:t>
      </w:r>
      <w:r w:rsidR="00425D14">
        <w:rPr>
          <w:rFonts w:ascii="Arial" w:hAnsi="Arial" w:cs="Arial"/>
        </w:rPr>
        <w:t xml:space="preserve">AC </w:t>
      </w:r>
      <w:r w:rsidR="00904541">
        <w:rPr>
          <w:rFonts w:ascii="Arial" w:hAnsi="Arial" w:cs="Arial"/>
        </w:rPr>
        <w:t xml:space="preserve">direction, the Program Manager will </w:t>
      </w:r>
      <w:r w:rsidR="006A6DD6">
        <w:rPr>
          <w:rFonts w:ascii="Arial" w:hAnsi="Arial" w:cs="Arial"/>
        </w:rPr>
        <w:t xml:space="preserve">conduct </w:t>
      </w:r>
      <w:r w:rsidR="00904541">
        <w:rPr>
          <w:rFonts w:ascii="Arial" w:hAnsi="Arial" w:cs="Arial"/>
        </w:rPr>
        <w:t xml:space="preserve">annual evaluations of the Steering Committee, with the results being conveyed to the </w:t>
      </w:r>
      <w:r w:rsidR="003C70AF">
        <w:rPr>
          <w:rFonts w:ascii="Arial" w:hAnsi="Arial" w:cs="Arial"/>
        </w:rPr>
        <w:t>E</w:t>
      </w:r>
      <w:r w:rsidR="00904541">
        <w:rPr>
          <w:rFonts w:ascii="Arial" w:hAnsi="Arial" w:cs="Arial"/>
        </w:rPr>
        <w:t>AC for analysis, interpretation, and feedback to the Steering Committee</w:t>
      </w:r>
      <w:r w:rsidR="003C70AF">
        <w:rPr>
          <w:rFonts w:ascii="Arial" w:hAnsi="Arial" w:cs="Arial"/>
        </w:rPr>
        <w:t xml:space="preserve"> and the IAC</w:t>
      </w:r>
      <w:r w:rsidR="00904541">
        <w:rPr>
          <w:rFonts w:ascii="Arial" w:hAnsi="Arial" w:cs="Arial"/>
        </w:rPr>
        <w:t>.</w:t>
      </w:r>
    </w:p>
    <w:p w14:paraId="3CC31CBC" w14:textId="77777777" w:rsidR="006E0AC3" w:rsidRDefault="006E0AC3" w:rsidP="009E0E83">
      <w:pPr>
        <w:rPr>
          <w:rFonts w:ascii="Arial" w:hAnsi="Arial" w:cs="Arial"/>
        </w:rPr>
      </w:pPr>
    </w:p>
    <w:p w14:paraId="19019D5F" w14:textId="77777777" w:rsidR="00620C2B" w:rsidRDefault="006A6DD6" w:rsidP="0027347C">
      <w:pPr>
        <w:rPr>
          <w:rFonts w:ascii="Arial" w:hAnsi="Arial" w:cs="Arial"/>
        </w:rPr>
      </w:pPr>
      <w:r>
        <w:rPr>
          <w:rFonts w:ascii="Arial" w:hAnsi="Arial" w:cs="Arial"/>
        </w:rPr>
        <w:lastRenderedPageBreak/>
        <w:t xml:space="preserve">Annual evaluations of the Steering Committee will consist of two components: </w:t>
      </w:r>
      <w:r w:rsidR="003C70AF">
        <w:rPr>
          <w:rFonts w:ascii="Arial" w:hAnsi="Arial" w:cs="Arial"/>
        </w:rPr>
        <w:t>(1)</w:t>
      </w:r>
      <w:r>
        <w:rPr>
          <w:rFonts w:ascii="Arial" w:hAnsi="Arial" w:cs="Arial"/>
        </w:rPr>
        <w:t xml:space="preserve"> evaluation of overall </w:t>
      </w:r>
      <w:r w:rsidR="00AD543D">
        <w:rPr>
          <w:rFonts w:ascii="Arial" w:hAnsi="Arial" w:cs="Arial"/>
        </w:rPr>
        <w:t>GEBRI</w:t>
      </w:r>
      <w:r>
        <w:rPr>
          <w:rFonts w:ascii="Arial" w:hAnsi="Arial" w:cs="Arial"/>
        </w:rPr>
        <w:t xml:space="preserve"> management</w:t>
      </w:r>
      <w:r w:rsidR="003C70AF">
        <w:rPr>
          <w:rFonts w:ascii="Arial" w:hAnsi="Arial" w:cs="Arial"/>
        </w:rPr>
        <w:t>, (2)</w:t>
      </w:r>
      <w:r>
        <w:rPr>
          <w:rFonts w:ascii="Arial" w:hAnsi="Arial" w:cs="Arial"/>
        </w:rPr>
        <w:t xml:space="preserve"> evaluation of GEBRI-specific mentoring </w:t>
      </w:r>
      <w:r w:rsidR="003C70AF">
        <w:rPr>
          <w:rFonts w:ascii="Arial" w:hAnsi="Arial" w:cs="Arial"/>
        </w:rPr>
        <w:t xml:space="preserve">by PIs </w:t>
      </w:r>
      <w:r>
        <w:rPr>
          <w:rFonts w:ascii="Arial" w:hAnsi="Arial" w:cs="Arial"/>
        </w:rPr>
        <w:t xml:space="preserve">Cote and Thomas. </w:t>
      </w:r>
      <w:r w:rsidR="003C70AF">
        <w:rPr>
          <w:rFonts w:ascii="Arial" w:hAnsi="Arial" w:cs="Arial"/>
        </w:rPr>
        <w:t>S</w:t>
      </w:r>
      <w:r>
        <w:rPr>
          <w:rFonts w:ascii="Arial" w:hAnsi="Arial" w:cs="Arial"/>
        </w:rPr>
        <w:t xml:space="preserve">urvey recipients will include the junior investigators (Parts 1 &amp; 2), REA and </w:t>
      </w:r>
      <w:r w:rsidR="00B92744">
        <w:rPr>
          <w:rFonts w:ascii="Arial" w:hAnsi="Arial" w:cs="Arial"/>
        </w:rPr>
        <w:t>UP-2-NIH</w:t>
      </w:r>
      <w:r>
        <w:rPr>
          <w:rFonts w:ascii="Arial" w:hAnsi="Arial" w:cs="Arial"/>
        </w:rPr>
        <w:t xml:space="preserve"> program</w:t>
      </w:r>
      <w:r w:rsidR="00425D14">
        <w:rPr>
          <w:rFonts w:ascii="Arial" w:hAnsi="Arial" w:cs="Arial"/>
        </w:rPr>
        <w:t xml:space="preserve"> leaders</w:t>
      </w:r>
      <w:r>
        <w:rPr>
          <w:rFonts w:ascii="Arial" w:hAnsi="Arial" w:cs="Arial"/>
        </w:rPr>
        <w:t xml:space="preserve"> (Parts 1 &amp; 2), </w:t>
      </w:r>
      <w:r w:rsidR="0053016F">
        <w:rPr>
          <w:rFonts w:ascii="Arial" w:hAnsi="Arial" w:cs="Arial"/>
        </w:rPr>
        <w:t xml:space="preserve">administrative and </w:t>
      </w:r>
      <w:r>
        <w:rPr>
          <w:rFonts w:ascii="Arial" w:hAnsi="Arial" w:cs="Arial"/>
        </w:rPr>
        <w:t>research staff supporting the GEBRI Core</w:t>
      </w:r>
      <w:r w:rsidR="0053016F">
        <w:rPr>
          <w:rFonts w:ascii="Arial" w:hAnsi="Arial" w:cs="Arial"/>
        </w:rPr>
        <w:t>s</w:t>
      </w:r>
      <w:r w:rsidR="00850658">
        <w:rPr>
          <w:rFonts w:ascii="Arial" w:hAnsi="Arial" w:cs="Arial"/>
        </w:rPr>
        <w:t xml:space="preserve"> (Part 1)</w:t>
      </w:r>
      <w:r>
        <w:rPr>
          <w:rFonts w:ascii="Arial" w:hAnsi="Arial" w:cs="Arial"/>
        </w:rPr>
        <w:t xml:space="preserve">, </w:t>
      </w:r>
      <w:r w:rsidR="00A92BC1">
        <w:rPr>
          <w:rFonts w:ascii="Arial" w:hAnsi="Arial" w:cs="Arial"/>
        </w:rPr>
        <w:t xml:space="preserve">academic partners and GEBRI collaborators at UNH and in the region (Part1), and </w:t>
      </w:r>
      <w:r>
        <w:rPr>
          <w:rFonts w:ascii="Arial" w:hAnsi="Arial" w:cs="Arial"/>
        </w:rPr>
        <w:t>department chairs of junior investigators</w:t>
      </w:r>
      <w:r w:rsidR="00850658">
        <w:rPr>
          <w:rFonts w:ascii="Arial" w:hAnsi="Arial" w:cs="Arial"/>
        </w:rPr>
        <w:t xml:space="preserve"> (Part 2)</w:t>
      </w:r>
      <w:r>
        <w:rPr>
          <w:rFonts w:ascii="Arial" w:hAnsi="Arial" w:cs="Arial"/>
        </w:rPr>
        <w:t>.</w:t>
      </w:r>
      <w:r w:rsidR="00620C2B">
        <w:rPr>
          <w:rFonts w:ascii="Arial" w:hAnsi="Arial" w:cs="Arial"/>
        </w:rPr>
        <w:t xml:space="preserve"> </w:t>
      </w:r>
    </w:p>
    <w:p w14:paraId="6960B68E" w14:textId="77777777" w:rsidR="00620C2B" w:rsidRDefault="00620C2B" w:rsidP="0027347C">
      <w:pPr>
        <w:rPr>
          <w:rFonts w:ascii="Arial" w:hAnsi="Arial" w:cs="Arial"/>
        </w:rPr>
      </w:pPr>
    </w:p>
    <w:p w14:paraId="4FCB50A2" w14:textId="630DCDD0" w:rsidR="0027347C" w:rsidRDefault="00B8695F" w:rsidP="0027347C">
      <w:pPr>
        <w:rPr>
          <w:rFonts w:ascii="Arial" w:hAnsi="Arial" w:cs="Arial"/>
        </w:rPr>
      </w:pPr>
      <w:r>
        <w:rPr>
          <w:rFonts w:ascii="Arial" w:hAnsi="Arial" w:cs="Arial"/>
        </w:rPr>
        <w:t>Although</w:t>
      </w:r>
      <w:r w:rsidR="006A6DD6">
        <w:rPr>
          <w:rFonts w:ascii="Arial" w:hAnsi="Arial" w:cs="Arial"/>
        </w:rPr>
        <w:t xml:space="preserve"> the </w:t>
      </w:r>
      <w:r w:rsidR="003C70AF">
        <w:rPr>
          <w:rFonts w:ascii="Arial" w:hAnsi="Arial" w:cs="Arial"/>
        </w:rPr>
        <w:t>E</w:t>
      </w:r>
      <w:r w:rsidR="006A6DD6">
        <w:rPr>
          <w:rFonts w:ascii="Arial" w:hAnsi="Arial" w:cs="Arial"/>
        </w:rPr>
        <w:t xml:space="preserve">AC will have responsibility for </w:t>
      </w:r>
      <w:r w:rsidR="00425D14">
        <w:rPr>
          <w:rFonts w:ascii="Arial" w:hAnsi="Arial" w:cs="Arial"/>
        </w:rPr>
        <w:t xml:space="preserve">survey </w:t>
      </w:r>
      <w:r w:rsidR="006A6DD6">
        <w:rPr>
          <w:rFonts w:ascii="Arial" w:hAnsi="Arial" w:cs="Arial"/>
        </w:rPr>
        <w:t>design</w:t>
      </w:r>
      <w:r w:rsidR="00620C2B">
        <w:rPr>
          <w:rFonts w:ascii="Arial" w:hAnsi="Arial" w:cs="Arial"/>
        </w:rPr>
        <w:t>,</w:t>
      </w:r>
      <w:r w:rsidR="006A6DD6">
        <w:rPr>
          <w:rFonts w:ascii="Arial" w:hAnsi="Arial" w:cs="Arial"/>
        </w:rPr>
        <w:t xml:space="preserve"> </w:t>
      </w:r>
      <w:r w:rsidR="00425D14">
        <w:rPr>
          <w:rFonts w:ascii="Arial" w:hAnsi="Arial" w:cs="Arial"/>
        </w:rPr>
        <w:t xml:space="preserve">respondent </w:t>
      </w:r>
      <w:r w:rsidR="006A6DD6">
        <w:rPr>
          <w:rFonts w:ascii="Arial" w:hAnsi="Arial" w:cs="Arial"/>
        </w:rPr>
        <w:t xml:space="preserve">anonymity, </w:t>
      </w:r>
      <w:r w:rsidR="00620C2B">
        <w:rPr>
          <w:rFonts w:ascii="Arial" w:hAnsi="Arial" w:cs="Arial"/>
        </w:rPr>
        <w:t xml:space="preserve">and interpretation of the data collected, </w:t>
      </w:r>
      <w:r w:rsidR="00782437">
        <w:rPr>
          <w:rFonts w:ascii="Arial" w:hAnsi="Arial" w:cs="Arial"/>
        </w:rPr>
        <w:t xml:space="preserve">we </w:t>
      </w:r>
      <w:r w:rsidR="00620C2B">
        <w:rPr>
          <w:rFonts w:ascii="Arial" w:hAnsi="Arial" w:cs="Arial"/>
        </w:rPr>
        <w:t xml:space="preserve">recommend </w:t>
      </w:r>
      <w:r w:rsidR="00782437">
        <w:rPr>
          <w:rFonts w:ascii="Arial" w:hAnsi="Arial" w:cs="Arial"/>
        </w:rPr>
        <w:t>the following</w:t>
      </w:r>
      <w:r w:rsidR="003C70AF">
        <w:rPr>
          <w:rFonts w:ascii="Arial" w:hAnsi="Arial" w:cs="Arial"/>
        </w:rPr>
        <w:t xml:space="preserve"> approaches for evaluation of the effectiveness of the members of the Steering Committee</w:t>
      </w:r>
      <w:r w:rsidR="00620C2B">
        <w:rPr>
          <w:rFonts w:ascii="Arial" w:hAnsi="Arial" w:cs="Arial"/>
        </w:rPr>
        <w:t>:</w:t>
      </w:r>
      <w:r w:rsidR="003C70AF">
        <w:rPr>
          <w:rFonts w:ascii="Arial" w:hAnsi="Arial" w:cs="Arial"/>
        </w:rPr>
        <w:t xml:space="preserve"> (1) </w:t>
      </w:r>
      <w:r w:rsidR="00620C2B">
        <w:rPr>
          <w:rFonts w:ascii="Arial" w:hAnsi="Arial" w:cs="Arial"/>
        </w:rPr>
        <w:t>for evaluation of the management of the GEBRI,</w:t>
      </w:r>
      <w:r w:rsidR="003C70AF">
        <w:rPr>
          <w:rFonts w:ascii="Arial" w:hAnsi="Arial" w:cs="Arial"/>
        </w:rPr>
        <w:t xml:space="preserve"> questionnaires currently used by UNH Human Resources to assess the effectiveness of academic administrators</w:t>
      </w:r>
      <w:r w:rsidR="00620C2B">
        <w:rPr>
          <w:rFonts w:ascii="Arial" w:hAnsi="Arial" w:cs="Arial"/>
        </w:rPr>
        <w:t xml:space="preserve"> will be used (and modified as needed). (</w:t>
      </w:r>
      <w:r w:rsidR="00782437">
        <w:rPr>
          <w:rFonts w:ascii="Arial" w:hAnsi="Arial" w:cs="Arial"/>
        </w:rPr>
        <w:t>2</w:t>
      </w:r>
      <w:r w:rsidR="00620C2B">
        <w:rPr>
          <w:rFonts w:ascii="Arial" w:hAnsi="Arial" w:cs="Arial"/>
        </w:rPr>
        <w:t>)</w:t>
      </w:r>
      <w:r w:rsidR="00782437">
        <w:rPr>
          <w:rFonts w:ascii="Arial" w:hAnsi="Arial" w:cs="Arial"/>
        </w:rPr>
        <w:t xml:space="preserve"> </w:t>
      </w:r>
      <w:r w:rsidR="00620C2B">
        <w:rPr>
          <w:rFonts w:ascii="Arial" w:hAnsi="Arial" w:cs="Arial"/>
        </w:rPr>
        <w:t xml:space="preserve">For evaluating faculty mentoring effectiveness, assessment tools are available that are specifically designed for faculty mentoring in academic/medical settings </w:t>
      </w:r>
      <w:r w:rsidR="009E3C1C">
        <w:rPr>
          <w:rFonts w:ascii="Arial" w:hAnsi="Arial" w:cs="Arial"/>
        </w:rPr>
        <w:fldChar w:fldCharType="begin">
          <w:fldData xml:space="preserve">PFJlZm1hbj48Q2l0ZT48QXV0aG9yPkJlcms8L0F1dGhvcj48WWVhcj4yMDA1PC9ZZWFyPjxSZWNO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</w:fldData>
        </w:fldChar>
      </w:r>
      <w:r w:rsidR="00DE0279">
        <w:rPr>
          <w:rFonts w:ascii="Arial" w:hAnsi="Arial" w:cs="Arial"/>
        </w:rPr>
        <w:instrText xml:space="preserve"> ADDIN REFMGR.CITE </w:instrText>
      </w:r>
      <w:r w:rsidR="00DE0279">
        <w:rPr>
          <w:rFonts w:ascii="Arial" w:hAnsi="Arial" w:cs="Arial"/>
        </w:rPr>
        <w:fldChar w:fldCharType="begin">
          <w:fldData xml:space="preserve">PFJlZm1hbj48Q2l0ZT48QXV0aG9yPkJlcms8L0F1dGhvcj48WWVhcj4yMDA1PC9ZZWFyPjxSZWNO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</w:fldData>
        </w:fldChar>
      </w:r>
      <w:r w:rsidR="00DE0279">
        <w:rPr>
          <w:rFonts w:ascii="Arial" w:hAnsi="Arial" w:cs="Arial"/>
        </w:rPr>
        <w:instrText xml:space="preserve"> ADDIN EN.CITE.DATA </w:instrText>
      </w:r>
      <w:r w:rsidR="00DE0279">
        <w:rPr>
          <w:rFonts w:ascii="Arial" w:hAnsi="Arial" w:cs="Arial"/>
        </w:rPr>
      </w:r>
      <w:r w:rsidR="00DE0279">
        <w:rPr>
          <w:rFonts w:ascii="Arial" w:hAnsi="Arial" w:cs="Arial"/>
        </w:rPr>
        <w:fldChar w:fldCharType="end"/>
      </w:r>
      <w:r w:rsidR="009E3C1C">
        <w:rPr>
          <w:rFonts w:ascii="Arial" w:hAnsi="Arial" w:cs="Arial"/>
        </w:rPr>
      </w:r>
      <w:r w:rsidR="009E3C1C">
        <w:rPr>
          <w:rFonts w:ascii="Arial" w:hAnsi="Arial" w:cs="Arial"/>
        </w:rPr>
        <w:fldChar w:fldCharType="separate"/>
      </w:r>
      <w:r w:rsidR="00DE0279">
        <w:rPr>
          <w:rFonts w:ascii="Arial" w:hAnsi="Arial" w:cs="Arial"/>
          <w:noProof/>
        </w:rPr>
        <w:t xml:space="preserve">(Berk </w:t>
      </w:r>
      <w:r w:rsidR="00DE0279" w:rsidRPr="00DE0279">
        <w:rPr>
          <w:rFonts w:ascii="Arial" w:hAnsi="Arial" w:cs="Arial"/>
          <w:i/>
          <w:noProof/>
        </w:rPr>
        <w:t>et al.</w:t>
      </w:r>
      <w:r w:rsidR="00DE0279">
        <w:rPr>
          <w:rFonts w:ascii="Arial" w:hAnsi="Arial" w:cs="Arial"/>
          <w:noProof/>
        </w:rPr>
        <w:t xml:space="preserve">, 2005;Dilmore </w:t>
      </w:r>
      <w:r w:rsidR="00DE0279" w:rsidRPr="00DE0279">
        <w:rPr>
          <w:rFonts w:ascii="Arial" w:hAnsi="Arial" w:cs="Arial"/>
          <w:i/>
          <w:noProof/>
        </w:rPr>
        <w:t>et al.</w:t>
      </w:r>
      <w:r w:rsidR="00DE0279">
        <w:rPr>
          <w:rFonts w:ascii="Arial" w:hAnsi="Arial" w:cs="Arial"/>
          <w:noProof/>
        </w:rPr>
        <w:t>, 2010)</w:t>
      </w:r>
      <w:r w:rsidR="009E3C1C">
        <w:rPr>
          <w:rFonts w:ascii="Arial" w:hAnsi="Arial" w:cs="Arial"/>
        </w:rPr>
        <w:fldChar w:fldCharType="end"/>
      </w:r>
      <w:r w:rsidR="00620C2B">
        <w:rPr>
          <w:rFonts w:ascii="Arial" w:hAnsi="Arial" w:cs="Arial"/>
        </w:rPr>
        <w:t>.</w:t>
      </w:r>
      <w:r w:rsidR="00F91883">
        <w:rPr>
          <w:rFonts w:ascii="Arial" w:hAnsi="Arial" w:cs="Arial"/>
        </w:rPr>
        <w:t xml:space="preserve"> </w:t>
      </w:r>
    </w:p>
    <w:p w14:paraId="45E127B3" w14:textId="77777777" w:rsidR="00A92BC1" w:rsidRDefault="00A92BC1" w:rsidP="0027347C">
      <w:pPr>
        <w:rPr>
          <w:rFonts w:ascii="Arial" w:hAnsi="Arial" w:cs="Arial"/>
        </w:rPr>
      </w:pPr>
    </w:p>
    <w:p w14:paraId="69BCD77D" w14:textId="22D8251D" w:rsidR="0027347C" w:rsidRPr="00A46824" w:rsidRDefault="0027347C" w:rsidP="0027347C">
      <w:pPr>
        <w:rPr>
          <w:rFonts w:ascii="Arial" w:hAnsi="Arial" w:cs="Arial"/>
          <w:b/>
          <w:u w:val="single"/>
        </w:rPr>
      </w:pPr>
      <w:r w:rsidRPr="00FC0D75">
        <w:rPr>
          <w:rFonts w:ascii="Arial" w:hAnsi="Arial" w:cs="Arial"/>
          <w:b/>
          <w:i/>
          <w:u w:val="single"/>
        </w:rPr>
        <w:t xml:space="preserve">3C. Summative evaluation of </w:t>
      </w:r>
      <w:r w:rsidR="00F77A18" w:rsidRPr="00FC0D75">
        <w:rPr>
          <w:rFonts w:ascii="Arial" w:hAnsi="Arial" w:cs="Arial"/>
          <w:b/>
          <w:i/>
          <w:u w:val="single"/>
        </w:rPr>
        <w:t>GEBRI</w:t>
      </w:r>
      <w:r w:rsidR="009E3C1C">
        <w:rPr>
          <w:rFonts w:ascii="Arial" w:hAnsi="Arial" w:cs="Arial"/>
          <w:b/>
          <w:i/>
          <w:u w:val="single"/>
        </w:rPr>
        <w:t>.</w:t>
      </w:r>
      <w:r w:rsidR="009E3C1C">
        <w:rPr>
          <w:rFonts w:ascii="Arial" w:hAnsi="Arial" w:cs="Arial"/>
        </w:rPr>
        <w:t xml:space="preserve"> In the absence of established standards for performance of a COBRE program, we will rely on the baseline evaluation conducted at the beginning of the project period to assess the </w:t>
      </w:r>
      <w:r w:rsidR="009E3C1C" w:rsidRPr="00F43E92">
        <w:rPr>
          <w:rFonts w:ascii="Arial" w:hAnsi="Arial" w:cs="Arial"/>
          <w:i/>
          <w:u w:val="single"/>
        </w:rPr>
        <w:t>change</w:t>
      </w:r>
      <w:r w:rsidR="009E3C1C" w:rsidRPr="00F43E92">
        <w:rPr>
          <w:rFonts w:ascii="Arial" w:hAnsi="Arial" w:cs="Arial"/>
          <w:u w:val="single"/>
        </w:rPr>
        <w:t xml:space="preserve"> </w:t>
      </w:r>
      <w:r w:rsidR="009E3C1C">
        <w:rPr>
          <w:rFonts w:ascii="Arial" w:hAnsi="Arial" w:cs="Arial"/>
        </w:rPr>
        <w:t xml:space="preserve">in the desired outcomes, namely enhancement of the biomedical research infrastructure and advancement of the careers of junior investigators participating in the </w:t>
      </w:r>
      <w:r w:rsidR="00AD543D">
        <w:rPr>
          <w:rFonts w:ascii="Arial" w:hAnsi="Arial" w:cs="Arial"/>
        </w:rPr>
        <w:t>GEBRI</w:t>
      </w:r>
      <w:r w:rsidR="009E3C1C">
        <w:rPr>
          <w:rFonts w:ascii="Arial" w:hAnsi="Arial" w:cs="Arial"/>
        </w:rPr>
        <w:t xml:space="preserve">. </w:t>
      </w:r>
      <w:r w:rsidR="00A46824">
        <w:rPr>
          <w:rFonts w:ascii="Arial" w:hAnsi="Arial" w:cs="Arial"/>
        </w:rPr>
        <w:t xml:space="preserve">As such, we will aggregate the data collected for </w:t>
      </w:r>
      <w:r w:rsidR="00F43E92">
        <w:rPr>
          <w:rFonts w:ascii="Arial" w:hAnsi="Arial" w:cs="Arial"/>
        </w:rPr>
        <w:t xml:space="preserve">all of </w:t>
      </w:r>
      <w:r w:rsidR="00A46824">
        <w:rPr>
          <w:rFonts w:ascii="Arial" w:hAnsi="Arial" w:cs="Arial"/>
        </w:rPr>
        <w:t xml:space="preserve">the annual (formative) evaluations of both the junior investigators and the Steering Committee (Parts 1 and 2). We will also survey the </w:t>
      </w:r>
      <w:r w:rsidR="009E0E83">
        <w:rPr>
          <w:rFonts w:ascii="Arial" w:hAnsi="Arial" w:cs="Arial"/>
        </w:rPr>
        <w:t xml:space="preserve">comparator </w:t>
      </w:r>
      <w:r w:rsidR="00A46824">
        <w:rPr>
          <w:rFonts w:ascii="Arial" w:hAnsi="Arial" w:cs="Arial"/>
        </w:rPr>
        <w:t xml:space="preserve">group (i.e., faculty who had not participated in GEBRI; see above) to </w:t>
      </w:r>
      <w:r w:rsidR="00F43E92">
        <w:rPr>
          <w:rFonts w:ascii="Arial" w:hAnsi="Arial" w:cs="Arial"/>
        </w:rPr>
        <w:t xml:space="preserve">help </w:t>
      </w:r>
      <w:r w:rsidR="00A46824">
        <w:rPr>
          <w:rFonts w:ascii="Arial" w:hAnsi="Arial" w:cs="Arial"/>
        </w:rPr>
        <w:t xml:space="preserve">determine whether </w:t>
      </w:r>
      <w:r w:rsidR="00F43E92">
        <w:rPr>
          <w:rFonts w:ascii="Arial" w:hAnsi="Arial" w:cs="Arial"/>
        </w:rPr>
        <w:t xml:space="preserve">the changes in outcomes for the GEBRI junior investigators can be attributed to enrollment in GEBRI (as distinct from a non-program influence). </w:t>
      </w:r>
    </w:p>
    <w:p w14:paraId="0CA3D1F8" w14:textId="77777777" w:rsidR="0027347C" w:rsidRDefault="0027347C" w:rsidP="00575E23">
      <w:pPr>
        <w:rPr>
          <w:rFonts w:ascii="Arial" w:hAnsi="Arial" w:cs="Arial"/>
        </w:rPr>
      </w:pPr>
    </w:p>
    <w:p w14:paraId="07F6A819" w14:textId="52595561" w:rsidR="00575E23" w:rsidRPr="00575E23" w:rsidRDefault="00575E23" w:rsidP="00575E23">
      <w:pPr>
        <w:rPr>
          <w:rFonts w:ascii="Arial" w:hAnsi="Arial" w:cs="Arial"/>
          <w:i/>
        </w:rPr>
      </w:pPr>
      <w:proofErr w:type="gramStart"/>
      <w:r>
        <w:rPr>
          <w:rFonts w:ascii="Arial" w:hAnsi="Arial" w:cs="Arial"/>
          <w:b/>
          <w:i/>
        </w:rPr>
        <w:t>Expected Outcomes.</w:t>
      </w:r>
      <w:proofErr w:type="gramEnd"/>
      <w:r w:rsidR="009E3C1C">
        <w:rPr>
          <w:rFonts w:ascii="Arial" w:hAnsi="Arial" w:cs="Arial"/>
        </w:rPr>
        <w:t xml:space="preserve"> </w:t>
      </w:r>
      <w:r w:rsidR="003A11F4">
        <w:rPr>
          <w:rFonts w:ascii="Arial" w:hAnsi="Arial" w:cs="Arial"/>
        </w:rPr>
        <w:t xml:space="preserve">Upon implementation of the evaluation process, </w:t>
      </w:r>
      <w:r w:rsidR="00F43E92">
        <w:rPr>
          <w:rFonts w:ascii="Arial" w:hAnsi="Arial" w:cs="Arial"/>
        </w:rPr>
        <w:t xml:space="preserve">we </w:t>
      </w:r>
      <w:r w:rsidR="003A11F4">
        <w:rPr>
          <w:rFonts w:ascii="Arial" w:hAnsi="Arial" w:cs="Arial"/>
        </w:rPr>
        <w:t>will have a detailed set of specific, quantifiable, realistic milestones to provide regular, detailed feedback to the junior investigat</w:t>
      </w:r>
      <w:r w:rsidR="00B17453">
        <w:rPr>
          <w:rFonts w:ascii="Arial" w:hAnsi="Arial" w:cs="Arial"/>
        </w:rPr>
        <w:t>ors on their progress to achiev</w:t>
      </w:r>
      <w:r w:rsidR="00AE52B1">
        <w:rPr>
          <w:rFonts w:ascii="Arial" w:hAnsi="Arial" w:cs="Arial"/>
        </w:rPr>
        <w:t>e</w:t>
      </w:r>
      <w:r w:rsidR="003A11F4">
        <w:rPr>
          <w:rFonts w:ascii="Arial" w:hAnsi="Arial" w:cs="Arial"/>
        </w:rPr>
        <w:t xml:space="preserve"> the goal of obtaining a research project grant. We will also have established a mechanism for periodic evaluation of </w:t>
      </w:r>
      <w:r w:rsidR="00AE52B1">
        <w:rPr>
          <w:rFonts w:ascii="Arial" w:hAnsi="Arial" w:cs="Arial"/>
        </w:rPr>
        <w:t xml:space="preserve">Steering Committee </w:t>
      </w:r>
      <w:r w:rsidR="003A11F4">
        <w:rPr>
          <w:rFonts w:ascii="Arial" w:hAnsi="Arial" w:cs="Arial"/>
        </w:rPr>
        <w:t xml:space="preserve">effectiveness in order to make any necessary mid-course changes to </w:t>
      </w:r>
      <w:r w:rsidR="0053016F">
        <w:rPr>
          <w:rFonts w:ascii="Arial" w:hAnsi="Arial" w:cs="Arial"/>
        </w:rPr>
        <w:t xml:space="preserve">the </w:t>
      </w:r>
      <w:r w:rsidR="00AE52B1">
        <w:rPr>
          <w:rFonts w:ascii="Arial" w:hAnsi="Arial" w:cs="Arial"/>
        </w:rPr>
        <w:t xml:space="preserve">GEBRI </w:t>
      </w:r>
      <w:r w:rsidR="003A11F4">
        <w:rPr>
          <w:rFonts w:ascii="Arial" w:hAnsi="Arial" w:cs="Arial"/>
        </w:rPr>
        <w:t xml:space="preserve">administration or to the </w:t>
      </w:r>
      <w:r w:rsidR="00AE52B1">
        <w:rPr>
          <w:rFonts w:ascii="Arial" w:hAnsi="Arial" w:cs="Arial"/>
        </w:rPr>
        <w:t xml:space="preserve">junior investigator </w:t>
      </w:r>
      <w:r w:rsidR="003A11F4">
        <w:rPr>
          <w:rFonts w:ascii="Arial" w:hAnsi="Arial" w:cs="Arial"/>
        </w:rPr>
        <w:t xml:space="preserve">mentoring program. Finally, we will have established a process for </w:t>
      </w:r>
      <w:r w:rsidR="00C04035">
        <w:rPr>
          <w:rFonts w:ascii="Arial" w:hAnsi="Arial" w:cs="Arial"/>
        </w:rPr>
        <w:t xml:space="preserve">collecting data that </w:t>
      </w:r>
      <w:r w:rsidR="003A11F4">
        <w:rPr>
          <w:rFonts w:ascii="Arial" w:hAnsi="Arial" w:cs="Arial"/>
        </w:rPr>
        <w:t xml:space="preserve">will permit a detailed final evaluation of </w:t>
      </w:r>
      <w:r w:rsidR="00AE52B1">
        <w:rPr>
          <w:rFonts w:ascii="Arial" w:hAnsi="Arial" w:cs="Arial"/>
        </w:rPr>
        <w:t xml:space="preserve">GEBRI’s </w:t>
      </w:r>
      <w:r w:rsidR="003A11F4">
        <w:rPr>
          <w:rFonts w:ascii="Arial" w:hAnsi="Arial" w:cs="Arial"/>
        </w:rPr>
        <w:t>overall effective</w:t>
      </w:r>
      <w:r w:rsidR="00AE52B1">
        <w:rPr>
          <w:rFonts w:ascii="Arial" w:hAnsi="Arial" w:cs="Arial"/>
        </w:rPr>
        <w:t>ness</w:t>
      </w:r>
      <w:r w:rsidR="003A11F4">
        <w:rPr>
          <w:rFonts w:ascii="Arial" w:hAnsi="Arial" w:cs="Arial"/>
        </w:rPr>
        <w:t xml:space="preserve"> in achieving its stated aims</w:t>
      </w:r>
      <w:r w:rsidR="00C04035">
        <w:rPr>
          <w:rFonts w:ascii="Arial" w:hAnsi="Arial" w:cs="Arial"/>
        </w:rPr>
        <w:t>.</w:t>
      </w:r>
    </w:p>
    <w:p w14:paraId="1C9B8700" w14:textId="77777777" w:rsidR="00E73DFD" w:rsidRDefault="00E73DFD">
      <w:pPr>
        <w:rPr>
          <w:rFonts w:ascii="Arial" w:hAnsi="Arial" w:cs="Arial"/>
        </w:rPr>
      </w:pPr>
    </w:p>
    <w:p w14:paraId="1596BC28" w14:textId="32745893" w:rsidR="00F91883" w:rsidRDefault="00E73DFD">
      <w:pPr>
        <w:rPr>
          <w:rFonts w:ascii="Arial" w:hAnsi="Arial" w:cs="Arial"/>
        </w:rPr>
      </w:pPr>
      <w:proofErr w:type="gramStart"/>
      <w:r>
        <w:rPr>
          <w:rFonts w:ascii="Arial" w:hAnsi="Arial" w:cs="Arial"/>
          <w:b/>
        </w:rPr>
        <w:t>Future directions.</w:t>
      </w:r>
      <w:proofErr w:type="gramEnd"/>
      <w:r>
        <w:rPr>
          <w:rFonts w:ascii="Arial" w:hAnsi="Arial" w:cs="Arial"/>
        </w:rPr>
        <w:t xml:space="preserve"> At the conclusion of the five-year program, we will have accomplished the following: (1) established a stable, sustainable administrative structure for promoting biomedical research centered on GEBRI</w:t>
      </w:r>
      <w:r w:rsidR="0053016F">
        <w:rPr>
          <w:rFonts w:ascii="Arial" w:hAnsi="Arial" w:cs="Arial"/>
        </w:rPr>
        <w:t>,</w:t>
      </w:r>
      <w:r>
        <w:rPr>
          <w:rFonts w:ascii="Arial" w:hAnsi="Arial" w:cs="Arial"/>
        </w:rPr>
        <w:t xml:space="preserve"> with established partners within UNH and with our academic partners; (2) successfully mentored the initial four junior investigators as judged by their </w:t>
      </w:r>
      <w:r w:rsidR="00AE52B1">
        <w:rPr>
          <w:rFonts w:ascii="Arial" w:hAnsi="Arial" w:cs="Arial"/>
        </w:rPr>
        <w:t xml:space="preserve">awards </w:t>
      </w:r>
      <w:r>
        <w:rPr>
          <w:rFonts w:ascii="Arial" w:hAnsi="Arial" w:cs="Arial"/>
        </w:rPr>
        <w:t xml:space="preserve">of funded NIH proposals, and recruited a second set of junior investigators who are mid-way through the mentoring process; (3) submitted a summative evaluation of the achievements of the program and its junior investigators, documentation of </w:t>
      </w:r>
      <w:r w:rsidR="00B155EA">
        <w:rPr>
          <w:rFonts w:ascii="Arial" w:hAnsi="Arial" w:cs="Arial"/>
        </w:rPr>
        <w:t xml:space="preserve">specific </w:t>
      </w:r>
      <w:r>
        <w:rPr>
          <w:rFonts w:ascii="Arial" w:hAnsi="Arial" w:cs="Arial"/>
        </w:rPr>
        <w:t xml:space="preserve">areas where the program </w:t>
      </w:r>
      <w:r w:rsidR="00B155EA">
        <w:rPr>
          <w:rFonts w:ascii="Arial" w:hAnsi="Arial" w:cs="Arial"/>
        </w:rPr>
        <w:t xml:space="preserve">succeeded or </w:t>
      </w:r>
      <w:r>
        <w:rPr>
          <w:rFonts w:ascii="Arial" w:hAnsi="Arial" w:cs="Arial"/>
        </w:rPr>
        <w:t>failed to achieve its stated goals, and a plan of action</w:t>
      </w:r>
      <w:r w:rsidR="00AE52B1">
        <w:rPr>
          <w:rFonts w:ascii="Arial" w:hAnsi="Arial" w:cs="Arial"/>
        </w:rPr>
        <w:t xml:space="preserve"> </w:t>
      </w:r>
      <w:r>
        <w:rPr>
          <w:rFonts w:ascii="Arial" w:hAnsi="Arial" w:cs="Arial"/>
        </w:rPr>
        <w:t xml:space="preserve">to further develop the biomedical research infrastructure at UNH and in the region.  </w:t>
      </w:r>
    </w:p>
    <w:p w14:paraId="52BD0400" w14:textId="77777777" w:rsidR="00F91883" w:rsidRDefault="00F91883">
      <w:pPr>
        <w:rPr>
          <w:rFonts w:ascii="Arial" w:hAnsi="Arial" w:cs="Arial"/>
        </w:rPr>
      </w:pPr>
    </w:p>
    <w:p w14:paraId="06D52E9E" w14:textId="77777777" w:rsidR="00DE0279" w:rsidRPr="00DE0279" w:rsidRDefault="00F91883" w:rsidP="00DE0279">
      <w:pPr>
        <w:jc w:val="center"/>
        <w:rPr>
          <w:rFonts w:ascii="Calibri" w:hAnsi="Calibri" w:cs="Arial"/>
          <w:noProof/>
        </w:rPr>
      </w:pPr>
      <w:r>
        <w:rPr>
          <w:rFonts w:ascii="Arial" w:hAnsi="Arial" w:cs="Arial"/>
        </w:rPr>
        <w:fldChar w:fldCharType="begin"/>
      </w:r>
      <w:r>
        <w:rPr>
          <w:rFonts w:ascii="Arial" w:hAnsi="Arial" w:cs="Arial"/>
        </w:rPr>
        <w:instrText xml:space="preserve"> ADDIN REFMGR.REFLIST </w:instrText>
      </w:r>
      <w:r>
        <w:rPr>
          <w:rFonts w:ascii="Arial" w:hAnsi="Arial" w:cs="Arial"/>
        </w:rPr>
        <w:fldChar w:fldCharType="separate"/>
      </w:r>
      <w:r w:rsidR="00DE0279" w:rsidRPr="00DE0279">
        <w:rPr>
          <w:rFonts w:ascii="Calibri" w:hAnsi="Calibri" w:cs="Arial"/>
          <w:noProof/>
        </w:rPr>
        <w:t>REFERENCES</w:t>
      </w:r>
    </w:p>
    <w:p w14:paraId="6E13B708" w14:textId="77777777" w:rsidR="00DE0279" w:rsidRPr="00DE0279" w:rsidRDefault="00DE0279" w:rsidP="00DE0279">
      <w:pPr>
        <w:jc w:val="center"/>
        <w:rPr>
          <w:rFonts w:ascii="Calibri" w:hAnsi="Calibri" w:cs="Arial"/>
          <w:noProof/>
        </w:rPr>
      </w:pPr>
    </w:p>
    <w:p w14:paraId="0B116B95" w14:textId="77777777" w:rsidR="00DE0279" w:rsidRDefault="00DE0279" w:rsidP="00DE0279">
      <w:pPr>
        <w:tabs>
          <w:tab w:val="right" w:pos="360"/>
          <w:tab w:val="left" w:pos="540"/>
        </w:tabs>
        <w:spacing w:after="240"/>
        <w:ind w:left="540" w:hanging="540"/>
        <w:rPr>
          <w:rFonts w:ascii="Calibri" w:hAnsi="Calibri" w:cs="Arial"/>
          <w:noProof/>
        </w:rPr>
      </w:pPr>
      <w:r>
        <w:rPr>
          <w:rFonts w:ascii="Calibri" w:hAnsi="Calibri" w:cs="Arial"/>
          <w:noProof/>
        </w:rPr>
        <w:tab/>
        <w:t xml:space="preserve">1. </w:t>
      </w:r>
      <w:r>
        <w:rPr>
          <w:rFonts w:ascii="Calibri" w:hAnsi="Calibri" w:cs="Arial"/>
          <w:noProof/>
        </w:rPr>
        <w:tab/>
        <w:t xml:space="preserve">Berk RA, Berg J, Mortimer R, Walton-Moss B, and Yeo TP (2005) Measuring the effectiveness of faculty mentoring relationships. </w:t>
      </w:r>
      <w:r w:rsidRPr="00DE0279">
        <w:rPr>
          <w:rFonts w:ascii="Calibri" w:hAnsi="Calibri" w:cs="Arial"/>
          <w:i/>
          <w:noProof/>
        </w:rPr>
        <w:t>Acad Med,</w:t>
      </w:r>
      <w:r>
        <w:rPr>
          <w:rFonts w:ascii="Calibri" w:hAnsi="Calibri" w:cs="Arial"/>
          <w:noProof/>
        </w:rPr>
        <w:t xml:space="preserve"> </w:t>
      </w:r>
      <w:r w:rsidRPr="00DE0279">
        <w:rPr>
          <w:rFonts w:ascii="Calibri" w:hAnsi="Calibri" w:cs="Arial"/>
          <w:b/>
          <w:noProof/>
        </w:rPr>
        <w:t>80,</w:t>
      </w:r>
      <w:r>
        <w:rPr>
          <w:rFonts w:ascii="Calibri" w:hAnsi="Calibri" w:cs="Arial"/>
          <w:noProof/>
        </w:rPr>
        <w:t xml:space="preserve"> 66-71.</w:t>
      </w:r>
    </w:p>
    <w:p w14:paraId="55A9FA11" w14:textId="77777777" w:rsidR="00DE0279" w:rsidRDefault="00DE0279" w:rsidP="00DE0279">
      <w:pPr>
        <w:tabs>
          <w:tab w:val="right" w:pos="360"/>
          <w:tab w:val="left" w:pos="540"/>
        </w:tabs>
        <w:spacing w:after="240"/>
        <w:ind w:left="540" w:hanging="540"/>
        <w:rPr>
          <w:rFonts w:ascii="Calibri" w:hAnsi="Calibri" w:cs="Arial"/>
          <w:noProof/>
        </w:rPr>
      </w:pPr>
      <w:r>
        <w:rPr>
          <w:rFonts w:ascii="Calibri" w:hAnsi="Calibri" w:cs="Arial"/>
          <w:noProof/>
        </w:rPr>
        <w:tab/>
        <w:t xml:space="preserve">2. </w:t>
      </w:r>
      <w:r>
        <w:rPr>
          <w:rFonts w:ascii="Calibri" w:hAnsi="Calibri" w:cs="Arial"/>
          <w:noProof/>
        </w:rPr>
        <w:tab/>
        <w:t xml:space="preserve">Dilmore TC, Rubio DM, Cohen E, Seltzer D, Switzer GE, Bryce C, Primack B, Fine MJ, and Kapoor WN (2010) Psychometric properties of the mentor role instrument when used in an academic medicine setting. </w:t>
      </w:r>
      <w:r w:rsidRPr="00DE0279">
        <w:rPr>
          <w:rFonts w:ascii="Calibri" w:hAnsi="Calibri" w:cs="Arial"/>
          <w:i/>
          <w:noProof/>
        </w:rPr>
        <w:t>Clin Transl Sci,</w:t>
      </w:r>
      <w:r>
        <w:rPr>
          <w:rFonts w:ascii="Calibri" w:hAnsi="Calibri" w:cs="Arial"/>
          <w:noProof/>
        </w:rPr>
        <w:t xml:space="preserve"> </w:t>
      </w:r>
      <w:r w:rsidRPr="00DE0279">
        <w:rPr>
          <w:rFonts w:ascii="Calibri" w:hAnsi="Calibri" w:cs="Arial"/>
          <w:b/>
          <w:noProof/>
        </w:rPr>
        <w:t>3,</w:t>
      </w:r>
      <w:r>
        <w:rPr>
          <w:rFonts w:ascii="Calibri" w:hAnsi="Calibri" w:cs="Arial"/>
          <w:noProof/>
        </w:rPr>
        <w:t xml:space="preserve"> 104-108.</w:t>
      </w:r>
    </w:p>
    <w:p w14:paraId="5D3F7762" w14:textId="77777777" w:rsidR="00DE0279" w:rsidRDefault="00DE0279" w:rsidP="00DE0279">
      <w:pPr>
        <w:tabs>
          <w:tab w:val="right" w:pos="360"/>
          <w:tab w:val="left" w:pos="540"/>
        </w:tabs>
        <w:ind w:left="540" w:hanging="540"/>
        <w:rPr>
          <w:rFonts w:ascii="Calibri" w:hAnsi="Calibri" w:cs="Arial"/>
          <w:noProof/>
        </w:rPr>
      </w:pPr>
      <w:r>
        <w:rPr>
          <w:rFonts w:ascii="Calibri" w:hAnsi="Calibri" w:cs="Arial"/>
          <w:noProof/>
        </w:rPr>
        <w:tab/>
        <w:t xml:space="preserve">3. </w:t>
      </w:r>
      <w:r>
        <w:rPr>
          <w:rFonts w:ascii="Calibri" w:hAnsi="Calibri" w:cs="Arial"/>
          <w:noProof/>
        </w:rPr>
        <w:tab/>
        <w:t xml:space="preserve">Marinac JS and Gerkovich MM (2012) Outcomes from a mentored research boot camp: Focused Investigator Training (FIT) Program. </w:t>
      </w:r>
      <w:r w:rsidRPr="00DE0279">
        <w:rPr>
          <w:rFonts w:ascii="Calibri" w:hAnsi="Calibri" w:cs="Arial"/>
          <w:i/>
          <w:noProof/>
        </w:rPr>
        <w:t>Pharmacotherapy,</w:t>
      </w:r>
      <w:r>
        <w:rPr>
          <w:rFonts w:ascii="Calibri" w:hAnsi="Calibri" w:cs="Arial"/>
          <w:noProof/>
        </w:rPr>
        <w:t xml:space="preserve"> </w:t>
      </w:r>
      <w:r w:rsidRPr="00DE0279">
        <w:rPr>
          <w:rFonts w:ascii="Calibri" w:hAnsi="Calibri" w:cs="Arial"/>
          <w:b/>
          <w:noProof/>
        </w:rPr>
        <w:t>32,</w:t>
      </w:r>
      <w:r>
        <w:rPr>
          <w:rFonts w:ascii="Calibri" w:hAnsi="Calibri" w:cs="Arial"/>
          <w:noProof/>
        </w:rPr>
        <w:t xml:space="preserve"> 792-798.</w:t>
      </w:r>
    </w:p>
    <w:p w14:paraId="28C36468" w14:textId="7DA5D092" w:rsidR="00DE0279" w:rsidRDefault="00DE0279" w:rsidP="00DE0279">
      <w:pPr>
        <w:tabs>
          <w:tab w:val="right" w:pos="360"/>
          <w:tab w:val="left" w:pos="540"/>
        </w:tabs>
        <w:ind w:left="540" w:hanging="540"/>
        <w:rPr>
          <w:rFonts w:ascii="Calibri" w:hAnsi="Calibri" w:cs="Arial"/>
          <w:noProof/>
        </w:rPr>
      </w:pPr>
    </w:p>
    <w:p w14:paraId="082D7D60" w14:textId="2F0D3552" w:rsidR="00E73DFD" w:rsidRPr="00E73DFD" w:rsidRDefault="00F91883">
      <w:pPr>
        <w:rPr>
          <w:rFonts w:ascii="Arial" w:hAnsi="Arial" w:cs="Arial"/>
        </w:rPr>
      </w:pPr>
      <w:r>
        <w:rPr>
          <w:rFonts w:ascii="Arial" w:hAnsi="Arial" w:cs="Arial"/>
        </w:rPr>
        <w:fldChar w:fldCharType="end"/>
      </w:r>
    </w:p>
    <w:sectPr w:rsidR="00E73DFD" w:rsidRPr="00E73DFD" w:rsidSect="009E73E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ick Cote" w:date="2014-02-25T07:38:00Z" w:initials="RC">
    <w:p w14:paraId="7AC77F80" w14:textId="77777777" w:rsidR="00803467" w:rsidRDefault="00803467" w:rsidP="00803467">
      <w:pPr>
        <w:pStyle w:val="CommentText"/>
      </w:pPr>
      <w:r>
        <w:rPr>
          <w:rStyle w:val="CommentReference"/>
        </w:rPr>
        <w:annotationRef/>
      </w:r>
      <w:r>
        <w:t>Accurate? Nisbet part of commitment?</w:t>
      </w:r>
    </w:p>
  </w:comment>
  <w:comment w:id="2" w:author="Rick Cote" w:date="2014-02-24T22:40:00Z" w:initials="RC">
    <w:p w14:paraId="12B23E43" w14:textId="5842AD0F" w:rsidR="00D65511" w:rsidRDefault="00D65511">
      <w:pPr>
        <w:pStyle w:val="CommentText"/>
      </w:pPr>
      <w:r>
        <w:rPr>
          <w:rStyle w:val="CommentReference"/>
        </w:rPr>
        <w:annotationRef/>
      </w:r>
      <w:r>
        <w:t>Accurate? Nisbet part of commitment?</w:t>
      </w:r>
    </w:p>
  </w:comment>
  <w:comment w:id="3" w:author="Michael Thompson" w:date="2014-02-25T07:39:00Z" w:initials="MT">
    <w:p w14:paraId="0E369110" w14:textId="3CE57FFF" w:rsidR="00803467" w:rsidRDefault="006E0AC3" w:rsidP="00E85F1F">
      <w:pPr>
        <w:pStyle w:val="CommentText"/>
      </w:pPr>
      <w:r>
        <w:rPr>
          <w:rStyle w:val="CommentReference"/>
        </w:rPr>
        <w:annotationRef/>
      </w:r>
      <w:r>
        <w:t>AB:</w:t>
      </w:r>
      <w:r w:rsidRPr="00E85F1F">
        <w:t xml:space="preserve"> </w:t>
      </w:r>
      <w:r>
        <w:t xml:space="preserve">What about </w:t>
      </w:r>
      <w:r w:rsidR="005601BD">
        <w:t>Academic Partners</w:t>
      </w:r>
      <w:r>
        <w:t>.  They were mentioned at outset</w:t>
      </w:r>
      <w:r w:rsidR="005601BD">
        <w:t>, but elaborated</w:t>
      </w:r>
      <w:r>
        <w:t>.</w:t>
      </w:r>
    </w:p>
  </w:comment>
  <w:comment w:id="4" w:author="Rick Cote" w:date="2014-02-24T23:13:00Z" w:initials="RC">
    <w:p w14:paraId="197D08CF" w14:textId="4A5CCF16" w:rsidR="00D857FC" w:rsidRDefault="00D857FC">
      <w:pPr>
        <w:pStyle w:val="CommentText"/>
      </w:pPr>
      <w:r>
        <w:rPr>
          <w:rStyle w:val="CommentReference"/>
        </w:rPr>
        <w:annotationRef/>
      </w:r>
      <w:r>
        <w:t>More on recruitment strategy?</w:t>
      </w:r>
    </w:p>
  </w:comment>
  <w:comment w:id="7" w:author="Rick Cote" w:date="2014-02-25T00:12:00Z" w:initials="RC">
    <w:p w14:paraId="20FCA6FB" w14:textId="67953D19" w:rsidR="005F47F3" w:rsidRDefault="005F47F3">
      <w:pPr>
        <w:pStyle w:val="CommentText"/>
      </w:pPr>
      <w:r>
        <w:rPr>
          <w:rStyle w:val="CommentReference"/>
        </w:rPr>
        <w:annotationRef/>
      </w:r>
      <w:r>
        <w:t>Weak; needs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6C1F23" w15:done="0"/>
  <w15:commentEx w15:paraId="3B0CC14D" w15:done="0"/>
  <w15:commentEx w15:paraId="1563D852" w15:done="0"/>
  <w15:commentEx w15:paraId="7F450A98" w15:done="0"/>
  <w15:commentEx w15:paraId="09235E70" w15:done="0"/>
  <w15:commentEx w15:paraId="706D446A" w15:done="0"/>
  <w15:commentEx w15:paraId="73D5D077" w15:done="0"/>
  <w15:commentEx w15:paraId="1D89A9DE" w15:done="0"/>
  <w15:commentEx w15:paraId="6D49154E" w15:done="0"/>
  <w15:commentEx w15:paraId="7DF3783F" w15:done="0"/>
  <w15:commentEx w15:paraId="5A53349F" w15:done="0"/>
  <w15:commentEx w15:paraId="2054398C" w15:done="0"/>
  <w15:commentEx w15:paraId="6B9FEED6" w15:done="0"/>
  <w15:commentEx w15:paraId="7EF282C8" w15:done="0"/>
  <w15:commentEx w15:paraId="54474313" w15:done="0"/>
  <w15:commentEx w15:paraId="033FAD5D" w15:done="0"/>
  <w15:commentEx w15:paraId="1F154ACA" w15:done="0"/>
  <w15:commentEx w15:paraId="09EA4CDE" w15:done="0"/>
  <w15:commentEx w15:paraId="67175268" w15:done="0"/>
  <w15:commentEx w15:paraId="589988FA" w15:done="0"/>
  <w15:commentEx w15:paraId="183A3199" w15:done="0"/>
  <w15:commentEx w15:paraId="5EA039FA" w15:done="0"/>
  <w15:commentEx w15:paraId="465DA381" w15:done="0"/>
  <w15:commentEx w15:paraId="37FE48AD" w15:done="0"/>
  <w15:commentEx w15:paraId="3AEFFA07" w15:done="0"/>
  <w15:commentEx w15:paraId="1C5C789E" w15:done="0"/>
  <w15:commentEx w15:paraId="4DAC86C4" w15:done="0"/>
  <w15:commentEx w15:paraId="16018F4E" w15:done="0"/>
  <w15:commentEx w15:paraId="13BF7CF7" w15:done="0"/>
  <w15:commentEx w15:paraId="005916E1" w15:done="0"/>
  <w15:commentEx w15:paraId="09835E95" w15:done="0"/>
  <w15:commentEx w15:paraId="06CDE86F" w15:done="0"/>
  <w15:commentEx w15:paraId="2E0D6146" w15:done="0"/>
  <w15:commentEx w15:paraId="41B033CB" w15:done="0"/>
  <w15:commentEx w15:paraId="18A7E22B" w15:done="0"/>
  <w15:commentEx w15:paraId="7B50F18E" w15:done="0"/>
  <w15:commentEx w15:paraId="57EA357D" w15:done="0"/>
  <w15:commentEx w15:paraId="74CF714E" w15:done="0"/>
  <w15:commentEx w15:paraId="5102A16C" w15:done="0"/>
  <w15:commentEx w15:paraId="600803FE" w15:done="0"/>
  <w15:commentEx w15:paraId="30360203" w15:done="0"/>
  <w15:commentEx w15:paraId="583D7C96" w15:done="0"/>
  <w15:commentEx w15:paraId="553AA6B0" w15:done="0"/>
  <w15:commentEx w15:paraId="78F51799" w15:done="0"/>
  <w15:commentEx w15:paraId="6A3D21ED" w15:done="0"/>
  <w15:commentEx w15:paraId="46197EA3" w15:done="0"/>
  <w15:commentEx w15:paraId="0BDF5F3E" w15:done="0"/>
  <w15:commentEx w15:paraId="5B1BFEBE" w15:done="0"/>
  <w15:commentEx w15:paraId="7DBE42FF" w15:done="0"/>
  <w15:commentEx w15:paraId="70C1CC33" w15:done="0"/>
  <w15:commentEx w15:paraId="26709D4C" w15:done="0"/>
  <w15:commentEx w15:paraId="5C089C75" w15:done="0"/>
  <w15:commentEx w15:paraId="58092629" w15:done="0"/>
  <w15:commentEx w15:paraId="203D54A9" w15:done="0"/>
  <w15:commentEx w15:paraId="40DCF06D" w15:done="0"/>
  <w15:commentEx w15:paraId="40D14BEF" w15:done="0"/>
  <w15:commentEx w15:paraId="42E0C655" w15:done="0"/>
  <w15:commentEx w15:paraId="516721C0" w15:done="0"/>
  <w15:commentEx w15:paraId="6227BBCB" w15:done="0"/>
  <w15:commentEx w15:paraId="4D29D486" w15:done="0"/>
  <w15:commentEx w15:paraId="7D60D86A" w15:done="0"/>
  <w15:commentEx w15:paraId="10DFE4A2" w15:done="0"/>
  <w15:commentEx w15:paraId="154D42B0" w15:done="0"/>
  <w15:commentEx w15:paraId="17D46648" w15:done="0"/>
  <w15:commentEx w15:paraId="53829006" w15:done="0"/>
  <w15:commentEx w15:paraId="2D709788" w15:done="0"/>
  <w15:commentEx w15:paraId="147C343D" w15:done="0"/>
  <w15:commentEx w15:paraId="586518BC" w15:done="0"/>
  <w15:commentEx w15:paraId="127C80E2" w15:done="0"/>
  <w15:commentEx w15:paraId="73A89CD1" w15:done="0"/>
  <w15:commentEx w15:paraId="232F1AA3" w15:done="0"/>
  <w15:commentEx w15:paraId="4D208CBA" w15:done="0"/>
  <w15:commentEx w15:paraId="03446352" w15:done="0"/>
  <w15:commentEx w15:paraId="1FC9FF9F" w15:done="0"/>
  <w15:commentEx w15:paraId="4D08AED6" w15:done="0"/>
  <w15:commentEx w15:paraId="5D04422F" w15:done="0"/>
  <w15:commentEx w15:paraId="74AEC8F9" w15:done="0"/>
  <w15:commentEx w15:paraId="180C1CC8" w15:done="0"/>
  <w15:commentEx w15:paraId="67A0C3B2" w15:done="0"/>
  <w15:commentEx w15:paraId="35CED25B" w15:done="0"/>
  <w15:commentEx w15:paraId="21A0AF49" w15:done="0"/>
  <w15:commentEx w15:paraId="1C4166CE" w15:done="0"/>
  <w15:commentEx w15:paraId="523AE9A6" w15:done="0"/>
  <w15:commentEx w15:paraId="6876C0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8145E"/>
    <w:multiLevelType w:val="hybridMultilevel"/>
    <w:tmpl w:val="FE3A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taneo, Kathy">
    <w15:presenceInfo w15:providerId="AD" w15:userId="S-1-5-21-1343024091-287218729-682003330-5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REF12&lt;/item&gt;&lt;/Libraries&gt;&lt;/ENLibraries&gt;"/>
  </w:docVars>
  <w:rsids>
    <w:rsidRoot w:val="00232176"/>
    <w:rsid w:val="00004C0F"/>
    <w:rsid w:val="00017837"/>
    <w:rsid w:val="00034BAB"/>
    <w:rsid w:val="00044367"/>
    <w:rsid w:val="000535BC"/>
    <w:rsid w:val="00065E47"/>
    <w:rsid w:val="00070845"/>
    <w:rsid w:val="00076A07"/>
    <w:rsid w:val="00084463"/>
    <w:rsid w:val="00086BAC"/>
    <w:rsid w:val="00086EF9"/>
    <w:rsid w:val="000947D6"/>
    <w:rsid w:val="000A2CC7"/>
    <w:rsid w:val="000B18BE"/>
    <w:rsid w:val="000C4010"/>
    <w:rsid w:val="000E189F"/>
    <w:rsid w:val="000F55F9"/>
    <w:rsid w:val="001165CE"/>
    <w:rsid w:val="00120AF4"/>
    <w:rsid w:val="00121B8E"/>
    <w:rsid w:val="00131688"/>
    <w:rsid w:val="00135561"/>
    <w:rsid w:val="00141D3A"/>
    <w:rsid w:val="00142459"/>
    <w:rsid w:val="0014393B"/>
    <w:rsid w:val="00147E37"/>
    <w:rsid w:val="0016787E"/>
    <w:rsid w:val="00171CB5"/>
    <w:rsid w:val="00182456"/>
    <w:rsid w:val="00194B67"/>
    <w:rsid w:val="00197100"/>
    <w:rsid w:val="001B525E"/>
    <w:rsid w:val="001D3583"/>
    <w:rsid w:val="001D6F75"/>
    <w:rsid w:val="0020279A"/>
    <w:rsid w:val="002175BA"/>
    <w:rsid w:val="00232176"/>
    <w:rsid w:val="00236992"/>
    <w:rsid w:val="00242EB3"/>
    <w:rsid w:val="002460B5"/>
    <w:rsid w:val="00252223"/>
    <w:rsid w:val="0027347C"/>
    <w:rsid w:val="00277E6F"/>
    <w:rsid w:val="0028559A"/>
    <w:rsid w:val="002A1C6D"/>
    <w:rsid w:val="002B006D"/>
    <w:rsid w:val="002D70E2"/>
    <w:rsid w:val="002E7F6C"/>
    <w:rsid w:val="00324C0F"/>
    <w:rsid w:val="00326DC2"/>
    <w:rsid w:val="00345738"/>
    <w:rsid w:val="00356634"/>
    <w:rsid w:val="003638AD"/>
    <w:rsid w:val="00364508"/>
    <w:rsid w:val="003753FD"/>
    <w:rsid w:val="00381B58"/>
    <w:rsid w:val="003A11F4"/>
    <w:rsid w:val="003C70AF"/>
    <w:rsid w:val="003C7605"/>
    <w:rsid w:val="003D1757"/>
    <w:rsid w:val="003E21F4"/>
    <w:rsid w:val="003E63A7"/>
    <w:rsid w:val="00412CA3"/>
    <w:rsid w:val="00425D14"/>
    <w:rsid w:val="00426A3E"/>
    <w:rsid w:val="004323F3"/>
    <w:rsid w:val="004531F5"/>
    <w:rsid w:val="0045399A"/>
    <w:rsid w:val="00454853"/>
    <w:rsid w:val="00464D97"/>
    <w:rsid w:val="00484381"/>
    <w:rsid w:val="00487A60"/>
    <w:rsid w:val="00493A84"/>
    <w:rsid w:val="004B3BFE"/>
    <w:rsid w:val="004B40D3"/>
    <w:rsid w:val="004B4BC4"/>
    <w:rsid w:val="004B6654"/>
    <w:rsid w:val="004D111E"/>
    <w:rsid w:val="004E7E7E"/>
    <w:rsid w:val="004F7D38"/>
    <w:rsid w:val="005056D5"/>
    <w:rsid w:val="0051579F"/>
    <w:rsid w:val="0053016F"/>
    <w:rsid w:val="0055278F"/>
    <w:rsid w:val="0055327C"/>
    <w:rsid w:val="00553D6F"/>
    <w:rsid w:val="005601BD"/>
    <w:rsid w:val="00575E23"/>
    <w:rsid w:val="00575E8A"/>
    <w:rsid w:val="00595212"/>
    <w:rsid w:val="00595C05"/>
    <w:rsid w:val="005A0124"/>
    <w:rsid w:val="005C48EE"/>
    <w:rsid w:val="005D2491"/>
    <w:rsid w:val="005F47F3"/>
    <w:rsid w:val="005F7D77"/>
    <w:rsid w:val="00615929"/>
    <w:rsid w:val="00616026"/>
    <w:rsid w:val="00620C2B"/>
    <w:rsid w:val="00634747"/>
    <w:rsid w:val="00635C6A"/>
    <w:rsid w:val="00667ADD"/>
    <w:rsid w:val="00677298"/>
    <w:rsid w:val="00677F78"/>
    <w:rsid w:val="006856E1"/>
    <w:rsid w:val="00694FE9"/>
    <w:rsid w:val="006A31D3"/>
    <w:rsid w:val="006A49F5"/>
    <w:rsid w:val="006A5F38"/>
    <w:rsid w:val="006A6DD6"/>
    <w:rsid w:val="006C17FF"/>
    <w:rsid w:val="006E0AC3"/>
    <w:rsid w:val="006E6160"/>
    <w:rsid w:val="006E6DE7"/>
    <w:rsid w:val="00703396"/>
    <w:rsid w:val="0072176F"/>
    <w:rsid w:val="00750038"/>
    <w:rsid w:val="007558B9"/>
    <w:rsid w:val="00765E32"/>
    <w:rsid w:val="00782437"/>
    <w:rsid w:val="007B456D"/>
    <w:rsid w:val="007D10C9"/>
    <w:rsid w:val="007D44EE"/>
    <w:rsid w:val="007D7E14"/>
    <w:rsid w:val="007E5BE0"/>
    <w:rsid w:val="007F0D5F"/>
    <w:rsid w:val="00803467"/>
    <w:rsid w:val="008045B0"/>
    <w:rsid w:val="00813DF8"/>
    <w:rsid w:val="00827E91"/>
    <w:rsid w:val="008379B4"/>
    <w:rsid w:val="00842E45"/>
    <w:rsid w:val="00846154"/>
    <w:rsid w:val="00850658"/>
    <w:rsid w:val="008600BC"/>
    <w:rsid w:val="00881ABB"/>
    <w:rsid w:val="008844AC"/>
    <w:rsid w:val="008921B0"/>
    <w:rsid w:val="00893B38"/>
    <w:rsid w:val="008A732A"/>
    <w:rsid w:val="008B6B82"/>
    <w:rsid w:val="008D209A"/>
    <w:rsid w:val="008D4A94"/>
    <w:rsid w:val="008F0452"/>
    <w:rsid w:val="008F10B6"/>
    <w:rsid w:val="008F1CDF"/>
    <w:rsid w:val="008F235D"/>
    <w:rsid w:val="008F7E8E"/>
    <w:rsid w:val="00901FD1"/>
    <w:rsid w:val="00902732"/>
    <w:rsid w:val="00904541"/>
    <w:rsid w:val="00920CC6"/>
    <w:rsid w:val="00920EC0"/>
    <w:rsid w:val="00934604"/>
    <w:rsid w:val="009447F1"/>
    <w:rsid w:val="009639D0"/>
    <w:rsid w:val="00975F7B"/>
    <w:rsid w:val="009763F5"/>
    <w:rsid w:val="00977918"/>
    <w:rsid w:val="00983714"/>
    <w:rsid w:val="00992EB4"/>
    <w:rsid w:val="009A15B0"/>
    <w:rsid w:val="009C45E6"/>
    <w:rsid w:val="009E0E83"/>
    <w:rsid w:val="009E3C1C"/>
    <w:rsid w:val="009E73E6"/>
    <w:rsid w:val="009F1979"/>
    <w:rsid w:val="009F6B40"/>
    <w:rsid w:val="00A01838"/>
    <w:rsid w:val="00A13595"/>
    <w:rsid w:val="00A2187C"/>
    <w:rsid w:val="00A267B5"/>
    <w:rsid w:val="00A46824"/>
    <w:rsid w:val="00A634B8"/>
    <w:rsid w:val="00A65E08"/>
    <w:rsid w:val="00A70973"/>
    <w:rsid w:val="00A72944"/>
    <w:rsid w:val="00A9292E"/>
    <w:rsid w:val="00A92BC1"/>
    <w:rsid w:val="00AA1764"/>
    <w:rsid w:val="00AC7DDE"/>
    <w:rsid w:val="00AD28D4"/>
    <w:rsid w:val="00AD543D"/>
    <w:rsid w:val="00AD764B"/>
    <w:rsid w:val="00AE52B1"/>
    <w:rsid w:val="00B034DA"/>
    <w:rsid w:val="00B155EA"/>
    <w:rsid w:val="00B15B58"/>
    <w:rsid w:val="00B17453"/>
    <w:rsid w:val="00B41209"/>
    <w:rsid w:val="00B755A0"/>
    <w:rsid w:val="00B8695F"/>
    <w:rsid w:val="00B92744"/>
    <w:rsid w:val="00BB183E"/>
    <w:rsid w:val="00BB7CC7"/>
    <w:rsid w:val="00BC6224"/>
    <w:rsid w:val="00BD4C8C"/>
    <w:rsid w:val="00BE3CFA"/>
    <w:rsid w:val="00BE5639"/>
    <w:rsid w:val="00BE778A"/>
    <w:rsid w:val="00BF4767"/>
    <w:rsid w:val="00C018E2"/>
    <w:rsid w:val="00C01BC7"/>
    <w:rsid w:val="00C04035"/>
    <w:rsid w:val="00C06BB9"/>
    <w:rsid w:val="00C16C7F"/>
    <w:rsid w:val="00C32B41"/>
    <w:rsid w:val="00C5471F"/>
    <w:rsid w:val="00C74548"/>
    <w:rsid w:val="00C85D4C"/>
    <w:rsid w:val="00C87A2A"/>
    <w:rsid w:val="00CA2390"/>
    <w:rsid w:val="00CA58D6"/>
    <w:rsid w:val="00CC38B3"/>
    <w:rsid w:val="00CF6068"/>
    <w:rsid w:val="00D01100"/>
    <w:rsid w:val="00D325AA"/>
    <w:rsid w:val="00D35C95"/>
    <w:rsid w:val="00D545A2"/>
    <w:rsid w:val="00D61B4B"/>
    <w:rsid w:val="00D65511"/>
    <w:rsid w:val="00D74E13"/>
    <w:rsid w:val="00D77F94"/>
    <w:rsid w:val="00D857FC"/>
    <w:rsid w:val="00D86854"/>
    <w:rsid w:val="00D918D0"/>
    <w:rsid w:val="00D91CAA"/>
    <w:rsid w:val="00DA0D4D"/>
    <w:rsid w:val="00DA77CC"/>
    <w:rsid w:val="00DB15E4"/>
    <w:rsid w:val="00DB37A2"/>
    <w:rsid w:val="00DB714E"/>
    <w:rsid w:val="00DB71B8"/>
    <w:rsid w:val="00DC33B3"/>
    <w:rsid w:val="00DC3F68"/>
    <w:rsid w:val="00DE0279"/>
    <w:rsid w:val="00DF3C82"/>
    <w:rsid w:val="00E043E4"/>
    <w:rsid w:val="00E057ED"/>
    <w:rsid w:val="00E07345"/>
    <w:rsid w:val="00E07ED9"/>
    <w:rsid w:val="00E17BF5"/>
    <w:rsid w:val="00E24603"/>
    <w:rsid w:val="00E41F0E"/>
    <w:rsid w:val="00E452CE"/>
    <w:rsid w:val="00E46148"/>
    <w:rsid w:val="00E47118"/>
    <w:rsid w:val="00E66653"/>
    <w:rsid w:val="00E6798C"/>
    <w:rsid w:val="00E73DFD"/>
    <w:rsid w:val="00E8107B"/>
    <w:rsid w:val="00E85F1F"/>
    <w:rsid w:val="00E871B4"/>
    <w:rsid w:val="00E96200"/>
    <w:rsid w:val="00EB4040"/>
    <w:rsid w:val="00EB4B5A"/>
    <w:rsid w:val="00EB62DF"/>
    <w:rsid w:val="00EC18EC"/>
    <w:rsid w:val="00ED1471"/>
    <w:rsid w:val="00EE335E"/>
    <w:rsid w:val="00EF18E3"/>
    <w:rsid w:val="00F014C0"/>
    <w:rsid w:val="00F03E83"/>
    <w:rsid w:val="00F43E92"/>
    <w:rsid w:val="00F545C3"/>
    <w:rsid w:val="00F5708E"/>
    <w:rsid w:val="00F66F9B"/>
    <w:rsid w:val="00F77A18"/>
    <w:rsid w:val="00F91883"/>
    <w:rsid w:val="00F93CA4"/>
    <w:rsid w:val="00FA1A6D"/>
    <w:rsid w:val="00FC059A"/>
    <w:rsid w:val="00FC0D75"/>
    <w:rsid w:val="00FE6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2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7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9F5"/>
    <w:pPr>
      <w:ind w:left="720"/>
      <w:contextualSpacing/>
    </w:pPr>
  </w:style>
  <w:style w:type="paragraph" w:styleId="BalloonText">
    <w:name w:val="Balloon Text"/>
    <w:basedOn w:val="Normal"/>
    <w:link w:val="BalloonTextChar"/>
    <w:uiPriority w:val="99"/>
    <w:semiHidden/>
    <w:unhideWhenUsed/>
    <w:rsid w:val="00E871B4"/>
    <w:rPr>
      <w:rFonts w:ascii="Tahoma" w:hAnsi="Tahoma" w:cs="Tahoma"/>
      <w:sz w:val="16"/>
      <w:szCs w:val="16"/>
    </w:rPr>
  </w:style>
  <w:style w:type="character" w:customStyle="1" w:styleId="BalloonTextChar">
    <w:name w:val="Balloon Text Char"/>
    <w:basedOn w:val="DefaultParagraphFont"/>
    <w:link w:val="BalloonText"/>
    <w:uiPriority w:val="99"/>
    <w:semiHidden/>
    <w:rsid w:val="00E871B4"/>
    <w:rPr>
      <w:rFonts w:ascii="Tahoma" w:hAnsi="Tahoma" w:cs="Tahoma"/>
      <w:sz w:val="16"/>
      <w:szCs w:val="16"/>
    </w:rPr>
  </w:style>
  <w:style w:type="character" w:styleId="Hyperlink">
    <w:name w:val="Hyperlink"/>
    <w:basedOn w:val="DefaultParagraphFont"/>
    <w:uiPriority w:val="99"/>
    <w:unhideWhenUsed/>
    <w:rsid w:val="00DA77CC"/>
    <w:rPr>
      <w:color w:val="0000FF" w:themeColor="hyperlink"/>
      <w:u w:val="single"/>
    </w:rPr>
  </w:style>
  <w:style w:type="character" w:styleId="CommentReference">
    <w:name w:val="annotation reference"/>
    <w:basedOn w:val="DefaultParagraphFont"/>
    <w:uiPriority w:val="99"/>
    <w:semiHidden/>
    <w:unhideWhenUsed/>
    <w:rsid w:val="008379B4"/>
    <w:rPr>
      <w:sz w:val="16"/>
      <w:szCs w:val="16"/>
    </w:rPr>
  </w:style>
  <w:style w:type="paragraph" w:styleId="CommentText">
    <w:name w:val="annotation text"/>
    <w:basedOn w:val="Normal"/>
    <w:link w:val="CommentTextChar"/>
    <w:uiPriority w:val="99"/>
    <w:unhideWhenUsed/>
    <w:rsid w:val="008379B4"/>
    <w:rPr>
      <w:sz w:val="20"/>
      <w:szCs w:val="20"/>
    </w:rPr>
  </w:style>
  <w:style w:type="character" w:customStyle="1" w:styleId="CommentTextChar">
    <w:name w:val="Comment Text Char"/>
    <w:basedOn w:val="DefaultParagraphFont"/>
    <w:link w:val="CommentText"/>
    <w:uiPriority w:val="99"/>
    <w:rsid w:val="008379B4"/>
    <w:rPr>
      <w:sz w:val="20"/>
      <w:szCs w:val="20"/>
    </w:rPr>
  </w:style>
  <w:style w:type="paragraph" w:styleId="CommentSubject">
    <w:name w:val="annotation subject"/>
    <w:basedOn w:val="CommentText"/>
    <w:next w:val="CommentText"/>
    <w:link w:val="CommentSubjectChar"/>
    <w:uiPriority w:val="99"/>
    <w:semiHidden/>
    <w:unhideWhenUsed/>
    <w:rsid w:val="008379B4"/>
    <w:rPr>
      <w:b/>
      <w:bCs/>
    </w:rPr>
  </w:style>
  <w:style w:type="character" w:customStyle="1" w:styleId="CommentSubjectChar">
    <w:name w:val="Comment Subject Char"/>
    <w:basedOn w:val="CommentTextChar"/>
    <w:link w:val="CommentSubject"/>
    <w:uiPriority w:val="99"/>
    <w:semiHidden/>
    <w:rsid w:val="008379B4"/>
    <w:rPr>
      <w:b/>
      <w:bCs/>
      <w:sz w:val="20"/>
      <w:szCs w:val="20"/>
    </w:rPr>
  </w:style>
  <w:style w:type="paragraph" w:styleId="Revision">
    <w:name w:val="Revision"/>
    <w:hidden/>
    <w:uiPriority w:val="99"/>
    <w:semiHidden/>
    <w:rsid w:val="008D20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7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9F5"/>
    <w:pPr>
      <w:ind w:left="720"/>
      <w:contextualSpacing/>
    </w:pPr>
  </w:style>
  <w:style w:type="paragraph" w:styleId="BalloonText">
    <w:name w:val="Balloon Text"/>
    <w:basedOn w:val="Normal"/>
    <w:link w:val="BalloonTextChar"/>
    <w:uiPriority w:val="99"/>
    <w:semiHidden/>
    <w:unhideWhenUsed/>
    <w:rsid w:val="00E871B4"/>
    <w:rPr>
      <w:rFonts w:ascii="Tahoma" w:hAnsi="Tahoma" w:cs="Tahoma"/>
      <w:sz w:val="16"/>
      <w:szCs w:val="16"/>
    </w:rPr>
  </w:style>
  <w:style w:type="character" w:customStyle="1" w:styleId="BalloonTextChar">
    <w:name w:val="Balloon Text Char"/>
    <w:basedOn w:val="DefaultParagraphFont"/>
    <w:link w:val="BalloonText"/>
    <w:uiPriority w:val="99"/>
    <w:semiHidden/>
    <w:rsid w:val="00E871B4"/>
    <w:rPr>
      <w:rFonts w:ascii="Tahoma" w:hAnsi="Tahoma" w:cs="Tahoma"/>
      <w:sz w:val="16"/>
      <w:szCs w:val="16"/>
    </w:rPr>
  </w:style>
  <w:style w:type="character" w:styleId="Hyperlink">
    <w:name w:val="Hyperlink"/>
    <w:basedOn w:val="DefaultParagraphFont"/>
    <w:uiPriority w:val="99"/>
    <w:unhideWhenUsed/>
    <w:rsid w:val="00DA77CC"/>
    <w:rPr>
      <w:color w:val="0000FF" w:themeColor="hyperlink"/>
      <w:u w:val="single"/>
    </w:rPr>
  </w:style>
  <w:style w:type="character" w:styleId="CommentReference">
    <w:name w:val="annotation reference"/>
    <w:basedOn w:val="DefaultParagraphFont"/>
    <w:uiPriority w:val="99"/>
    <w:semiHidden/>
    <w:unhideWhenUsed/>
    <w:rsid w:val="008379B4"/>
    <w:rPr>
      <w:sz w:val="16"/>
      <w:szCs w:val="16"/>
    </w:rPr>
  </w:style>
  <w:style w:type="paragraph" w:styleId="CommentText">
    <w:name w:val="annotation text"/>
    <w:basedOn w:val="Normal"/>
    <w:link w:val="CommentTextChar"/>
    <w:uiPriority w:val="99"/>
    <w:unhideWhenUsed/>
    <w:rsid w:val="008379B4"/>
    <w:rPr>
      <w:sz w:val="20"/>
      <w:szCs w:val="20"/>
    </w:rPr>
  </w:style>
  <w:style w:type="character" w:customStyle="1" w:styleId="CommentTextChar">
    <w:name w:val="Comment Text Char"/>
    <w:basedOn w:val="DefaultParagraphFont"/>
    <w:link w:val="CommentText"/>
    <w:uiPriority w:val="99"/>
    <w:rsid w:val="008379B4"/>
    <w:rPr>
      <w:sz w:val="20"/>
      <w:szCs w:val="20"/>
    </w:rPr>
  </w:style>
  <w:style w:type="paragraph" w:styleId="CommentSubject">
    <w:name w:val="annotation subject"/>
    <w:basedOn w:val="CommentText"/>
    <w:next w:val="CommentText"/>
    <w:link w:val="CommentSubjectChar"/>
    <w:uiPriority w:val="99"/>
    <w:semiHidden/>
    <w:unhideWhenUsed/>
    <w:rsid w:val="008379B4"/>
    <w:rPr>
      <w:b/>
      <w:bCs/>
    </w:rPr>
  </w:style>
  <w:style w:type="character" w:customStyle="1" w:styleId="CommentSubjectChar">
    <w:name w:val="Comment Subject Char"/>
    <w:basedOn w:val="CommentTextChar"/>
    <w:link w:val="CommentSubject"/>
    <w:uiPriority w:val="99"/>
    <w:semiHidden/>
    <w:rsid w:val="008379B4"/>
    <w:rPr>
      <w:b/>
      <w:bCs/>
      <w:sz w:val="20"/>
      <w:szCs w:val="20"/>
    </w:rPr>
  </w:style>
  <w:style w:type="paragraph" w:styleId="Revision">
    <w:name w:val="Revision"/>
    <w:hidden/>
    <w:uiPriority w:val="99"/>
    <w:semiHidden/>
    <w:rsid w:val="008D20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434108">
      <w:bodyDiv w:val="1"/>
      <w:marLeft w:val="0"/>
      <w:marRight w:val="0"/>
      <w:marTop w:val="0"/>
      <w:marBottom w:val="0"/>
      <w:divBdr>
        <w:top w:val="none" w:sz="0" w:space="0" w:color="auto"/>
        <w:left w:val="none" w:sz="0" w:space="0" w:color="auto"/>
        <w:bottom w:val="none" w:sz="0" w:space="0" w:color="auto"/>
        <w:right w:val="none" w:sz="0" w:space="0" w:color="auto"/>
      </w:divBdr>
    </w:div>
    <w:div w:id="65615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emf"/><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emf"/><Relationship Id="rId5" Type="http://schemas.openxmlformats.org/officeDocument/2006/relationships/styles" Target="style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326474C60F404781DD7C05D1283424" ma:contentTypeVersion="0" ma:contentTypeDescription="Create a new document." ma:contentTypeScope="" ma:versionID="343c8e1d48a97ef02d0357ae5a1307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ACF1B1-8E72-421D-9A2C-12F5387DA31D}">
  <ds:schemaRefs>
    <ds:schemaRef ds:uri="http://schemas.microsoft.com/sharepoint/v3/contenttype/forms"/>
  </ds:schemaRefs>
</ds:datastoreItem>
</file>

<file path=customXml/itemProps2.xml><?xml version="1.0" encoding="utf-8"?>
<ds:datastoreItem xmlns:ds="http://schemas.openxmlformats.org/officeDocument/2006/customXml" ds:itemID="{729B9D73-63E5-49F9-9AD0-65A9D75B8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E38786-26F1-4351-A2B9-DDD104FFF8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7690</Words>
  <Characters>43834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51422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Cote</dc:creator>
  <cp:lastModifiedBy>W. Kelley Thomas</cp:lastModifiedBy>
  <cp:revision>2</cp:revision>
  <cp:lastPrinted>2014-02-25T00:01:00Z</cp:lastPrinted>
  <dcterms:created xsi:type="dcterms:W3CDTF">2014-02-25T12:45:00Z</dcterms:created>
  <dcterms:modified xsi:type="dcterms:W3CDTF">2014-02-25T12:45:00Z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0x010100B8326474C60F404781DD7C05D1283424</vt:lpwstr>
  </property>
</Properties>
</file>